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AF" w:rsidRPr="0061366F" w:rsidRDefault="0061366F" w:rsidP="0061366F">
      <w:pPr>
        <w:pStyle w:val="1"/>
        <w:jc w:val="center"/>
      </w:pPr>
      <w:r w:rsidRPr="0061366F">
        <w:rPr>
          <w:rFonts w:hint="eastAsia"/>
        </w:rPr>
        <w:t>CRM</w:t>
      </w:r>
      <w:r w:rsidRPr="0061366F">
        <w:rPr>
          <w:rFonts w:hint="eastAsia"/>
        </w:rPr>
        <w:t>需求分析说明书</w:t>
      </w:r>
    </w:p>
    <w:p w:rsidR="004F70AF" w:rsidRDefault="00C53D63" w:rsidP="005C296B">
      <w:pPr>
        <w:pStyle w:val="1"/>
      </w:pPr>
      <w:r>
        <w:rPr>
          <w:rFonts w:hint="eastAsia"/>
        </w:rPr>
        <w:t>1.</w:t>
      </w:r>
      <w:r w:rsidR="005C296B">
        <w:rPr>
          <w:rFonts w:hint="eastAsia"/>
        </w:rPr>
        <w:t>引言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10930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F70AF" w:rsidRDefault="004F70AF">
          <w:pPr>
            <w:pStyle w:val="TOC"/>
          </w:pPr>
          <w:r>
            <w:rPr>
              <w:lang w:val="zh-CN"/>
            </w:rPr>
            <w:t>目录</w:t>
          </w:r>
        </w:p>
        <w:p w:rsidR="004F70AF" w:rsidRDefault="005015A0">
          <w:pPr>
            <w:pStyle w:val="1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5015A0">
            <w:fldChar w:fldCharType="begin"/>
          </w:r>
          <w:r w:rsidR="004F70AF">
            <w:instrText xml:space="preserve"> TOC \o "1-3" \h \z \u </w:instrText>
          </w:r>
          <w:r w:rsidRPr="005015A0">
            <w:fldChar w:fldCharType="separate"/>
          </w:r>
          <w:hyperlink w:anchor="_Toc303243986" w:history="1">
            <w:r w:rsidR="004F70AF" w:rsidRPr="002F6200">
              <w:rPr>
                <w:rStyle w:val="ab"/>
                <w:rFonts w:hint="eastAsia"/>
                <w:noProof/>
              </w:rPr>
              <w:t>目录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1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87" w:history="1">
            <w:r w:rsidR="004F70AF" w:rsidRPr="002F6200">
              <w:rPr>
                <w:rStyle w:val="ab"/>
                <w:rFonts w:hint="eastAsia"/>
                <w:noProof/>
              </w:rPr>
              <w:t>项目背景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88" w:history="1">
            <w:r w:rsidR="004F70AF" w:rsidRPr="002F6200">
              <w:rPr>
                <w:rStyle w:val="ab"/>
                <w:rFonts w:hint="eastAsia"/>
                <w:noProof/>
              </w:rPr>
              <w:t>用户基本情况介绍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89" w:history="1">
            <w:r w:rsidR="004F70AF" w:rsidRPr="002F6200">
              <w:rPr>
                <w:rStyle w:val="ab"/>
                <w:rFonts w:hint="eastAsia"/>
                <w:noProof/>
              </w:rPr>
              <w:t>项目开发目标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0" w:history="1">
            <w:r w:rsidR="004F70AF" w:rsidRPr="002F6200">
              <w:rPr>
                <w:rStyle w:val="ab"/>
                <w:rFonts w:hint="eastAsia"/>
                <w:noProof/>
              </w:rPr>
              <w:t>用户组织结构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1" w:history="1">
            <w:r w:rsidR="004F70AF" w:rsidRPr="002F6200">
              <w:rPr>
                <w:rStyle w:val="ab"/>
                <w:rFonts w:hint="eastAsia"/>
                <w:noProof/>
              </w:rPr>
              <w:t>用户相关业务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2" w:history="1">
            <w:r w:rsidR="004F70AF" w:rsidRPr="002F6200">
              <w:rPr>
                <w:rStyle w:val="ab"/>
                <w:rFonts w:hint="eastAsia"/>
                <w:noProof/>
              </w:rPr>
              <w:t>支</w:t>
            </w:r>
            <w:r w:rsidR="004F70AF" w:rsidRPr="002F6200">
              <w:rPr>
                <w:rStyle w:val="ab"/>
                <w:noProof/>
              </w:rPr>
              <w:t xml:space="preserve"> </w:t>
            </w:r>
            <w:r w:rsidR="004F70AF" w:rsidRPr="002F6200">
              <w:rPr>
                <w:rStyle w:val="ab"/>
                <w:rFonts w:hint="eastAsia"/>
                <w:noProof/>
              </w:rPr>
              <w:t>持</w:t>
            </w:r>
            <w:r w:rsidR="004F70AF" w:rsidRPr="002F6200">
              <w:rPr>
                <w:rStyle w:val="ab"/>
                <w:noProof/>
              </w:rPr>
              <w:t xml:space="preserve"> </w:t>
            </w:r>
            <w:r w:rsidR="004F70AF" w:rsidRPr="002F6200">
              <w:rPr>
                <w:rStyle w:val="ab"/>
                <w:rFonts w:hint="eastAsia"/>
                <w:noProof/>
              </w:rPr>
              <w:t>软</w:t>
            </w:r>
            <w:r w:rsidR="004F70AF" w:rsidRPr="002F6200">
              <w:rPr>
                <w:rStyle w:val="ab"/>
                <w:noProof/>
              </w:rPr>
              <w:t xml:space="preserve"> </w:t>
            </w:r>
            <w:r w:rsidR="004F70AF" w:rsidRPr="002F6200">
              <w:rPr>
                <w:rStyle w:val="ab"/>
                <w:rFonts w:hint="eastAsia"/>
                <w:noProof/>
              </w:rPr>
              <w:t>件</w:t>
            </w:r>
            <w:r w:rsidR="004F70AF" w:rsidRPr="002F6200">
              <w:rPr>
                <w:rStyle w:val="ab"/>
                <w:noProof/>
              </w:rPr>
              <w:t xml:space="preserve"> </w:t>
            </w:r>
            <w:r w:rsidR="004F70AF" w:rsidRPr="002F6200">
              <w:rPr>
                <w:rStyle w:val="ab"/>
                <w:rFonts w:hint="eastAsia"/>
                <w:noProof/>
              </w:rPr>
              <w:t>环</w:t>
            </w:r>
            <w:r w:rsidR="004F70AF" w:rsidRPr="002F6200">
              <w:rPr>
                <w:rStyle w:val="ab"/>
                <w:noProof/>
              </w:rPr>
              <w:t xml:space="preserve"> </w:t>
            </w:r>
            <w:r w:rsidR="004F70AF" w:rsidRPr="002F6200">
              <w:rPr>
                <w:rStyle w:val="ab"/>
                <w:rFonts w:hint="eastAsia"/>
                <w:noProof/>
              </w:rPr>
              <w:t>境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3" w:history="1">
            <w:r w:rsidR="004F70AF" w:rsidRPr="002F6200">
              <w:rPr>
                <w:rStyle w:val="ab"/>
                <w:rFonts w:hint="eastAsia"/>
                <w:noProof/>
              </w:rPr>
              <w:t>条件与限制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4" w:history="1">
            <w:r w:rsidR="004F70AF" w:rsidRPr="002F6200">
              <w:rPr>
                <w:rStyle w:val="ab"/>
                <w:rFonts w:hint="eastAsia"/>
                <w:noProof/>
              </w:rPr>
              <w:t>任务分工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1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5" w:history="1">
            <w:r w:rsidR="004F70AF" w:rsidRPr="002F6200">
              <w:rPr>
                <w:rStyle w:val="ab"/>
                <w:rFonts w:hint="eastAsia"/>
                <w:noProof/>
              </w:rPr>
              <w:t>功能需求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6" w:history="1">
            <w:r w:rsidR="004F70AF" w:rsidRPr="002F6200">
              <w:rPr>
                <w:rStyle w:val="ab"/>
                <w:rFonts w:hint="eastAsia"/>
                <w:noProof/>
              </w:rPr>
              <w:t>名词解释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7" w:history="1">
            <w:r w:rsidR="004F70AF" w:rsidRPr="002F6200">
              <w:rPr>
                <w:rStyle w:val="ab"/>
                <w:noProof/>
              </w:rPr>
              <w:t xml:space="preserve">CRM1.1 </w:t>
            </w:r>
            <w:r w:rsidR="004F70AF" w:rsidRPr="002F6200">
              <w:rPr>
                <w:rStyle w:val="ab"/>
                <w:rFonts w:hint="eastAsia"/>
                <w:noProof/>
              </w:rPr>
              <w:t>工作台用例图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8" w:history="1">
            <w:r w:rsidR="004F70AF" w:rsidRPr="002F6200">
              <w:rPr>
                <w:rStyle w:val="ab"/>
                <w:noProof/>
              </w:rPr>
              <w:t>CRM1.0</w:t>
            </w:r>
            <w:r w:rsidR="004F70AF" w:rsidRPr="002F6200">
              <w:rPr>
                <w:rStyle w:val="ab"/>
                <w:rFonts w:hint="eastAsia"/>
                <w:noProof/>
              </w:rPr>
              <w:t>菜单条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3999" w:history="1">
            <w:r w:rsidR="004F70AF" w:rsidRPr="002F6200">
              <w:rPr>
                <w:rStyle w:val="ab"/>
                <w:noProof/>
              </w:rPr>
              <w:t xml:space="preserve">CRM1.1.1 </w:t>
            </w:r>
            <w:r w:rsidR="004F70AF" w:rsidRPr="002F6200">
              <w:rPr>
                <w:rStyle w:val="ab"/>
                <w:rFonts w:hint="eastAsia"/>
                <w:noProof/>
              </w:rPr>
              <w:t>热点客户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0" w:history="1">
            <w:r w:rsidR="004F70AF" w:rsidRPr="002F6200">
              <w:rPr>
                <w:rStyle w:val="ab"/>
                <w:noProof/>
              </w:rPr>
              <w:t>CRM1.1.2</w:t>
            </w:r>
            <w:r w:rsidR="004F70AF" w:rsidRPr="002F6200">
              <w:rPr>
                <w:rStyle w:val="ab"/>
                <w:rFonts w:hint="eastAsia"/>
                <w:noProof/>
              </w:rPr>
              <w:t>应收款客户汇总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1" w:history="1">
            <w:r w:rsidR="004F70AF" w:rsidRPr="002F6200">
              <w:rPr>
                <w:rStyle w:val="ab"/>
                <w:noProof/>
              </w:rPr>
              <w:t>CRM1.1.3 30</w:t>
            </w:r>
            <w:r w:rsidR="004F70AF" w:rsidRPr="002F6200">
              <w:rPr>
                <w:rStyle w:val="ab"/>
                <w:rFonts w:hint="eastAsia"/>
                <w:noProof/>
              </w:rPr>
              <w:t>天内及过期应收款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2" w:history="1">
            <w:r w:rsidR="004F70AF" w:rsidRPr="002F6200">
              <w:rPr>
                <w:rStyle w:val="ab"/>
                <w:noProof/>
              </w:rPr>
              <w:t>CRM1.1.4</w:t>
            </w:r>
            <w:r w:rsidR="004F70AF" w:rsidRPr="002F6200">
              <w:rPr>
                <w:rStyle w:val="ab"/>
                <w:rFonts w:hint="eastAsia"/>
                <w:noProof/>
              </w:rPr>
              <w:t>合同交付提醒</w:t>
            </w:r>
            <w:r w:rsidR="004F70AF" w:rsidRPr="002F6200">
              <w:rPr>
                <w:rStyle w:val="ab"/>
                <w:noProof/>
              </w:rPr>
              <w:t>(</w:t>
            </w:r>
            <w:r w:rsidR="004F70AF" w:rsidRPr="002F6200">
              <w:rPr>
                <w:rStyle w:val="ab"/>
                <w:rFonts w:hint="eastAsia"/>
                <w:noProof/>
              </w:rPr>
              <w:t>已过期或</w:t>
            </w:r>
            <w:r w:rsidR="004F70AF" w:rsidRPr="002F6200">
              <w:rPr>
                <w:rStyle w:val="ab"/>
                <w:noProof/>
              </w:rPr>
              <w:t>30</w:t>
            </w:r>
            <w:r w:rsidR="004F70AF" w:rsidRPr="002F6200">
              <w:rPr>
                <w:rStyle w:val="ab"/>
                <w:rFonts w:hint="eastAsia"/>
                <w:noProof/>
              </w:rPr>
              <w:t>天内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3" w:history="1">
            <w:r w:rsidR="004F70AF" w:rsidRPr="002F6200">
              <w:rPr>
                <w:rStyle w:val="ab"/>
                <w:rFonts w:hint="eastAsia"/>
                <w:noProof/>
              </w:rPr>
              <w:t>合同交付提醒</w:t>
            </w:r>
            <w:r w:rsidR="004F70AF" w:rsidRPr="002F6200">
              <w:rPr>
                <w:rStyle w:val="ab"/>
                <w:noProof/>
              </w:rPr>
              <w:t>(</w:t>
            </w:r>
            <w:r w:rsidR="004F70AF" w:rsidRPr="002F6200">
              <w:rPr>
                <w:rStyle w:val="ab"/>
                <w:rFonts w:hint="eastAsia"/>
                <w:noProof/>
              </w:rPr>
              <w:t>已过期或</w:t>
            </w:r>
            <w:r w:rsidR="004F70AF" w:rsidRPr="002F6200">
              <w:rPr>
                <w:rStyle w:val="ab"/>
                <w:noProof/>
              </w:rPr>
              <w:t>30</w:t>
            </w:r>
            <w:r w:rsidR="004F70AF" w:rsidRPr="002F6200">
              <w:rPr>
                <w:rStyle w:val="ab"/>
                <w:rFonts w:hint="eastAsia"/>
                <w:noProof/>
              </w:rPr>
              <w:t>天内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4" w:history="1">
            <w:r w:rsidR="004F70AF" w:rsidRPr="002F6200">
              <w:rPr>
                <w:rStyle w:val="ab"/>
                <w:noProof/>
              </w:rPr>
              <w:t>CRM1.1.5</w:t>
            </w:r>
            <w:r w:rsidR="004F70AF" w:rsidRPr="002F6200">
              <w:rPr>
                <w:rStyle w:val="ab"/>
                <w:rFonts w:hint="eastAsia"/>
                <w:noProof/>
              </w:rPr>
              <w:t>订单交付提醒</w:t>
            </w:r>
            <w:r w:rsidR="004F70AF" w:rsidRPr="002F6200">
              <w:rPr>
                <w:rStyle w:val="ab"/>
                <w:noProof/>
              </w:rPr>
              <w:t>(</w:t>
            </w:r>
            <w:r w:rsidR="004F70AF" w:rsidRPr="002F6200">
              <w:rPr>
                <w:rStyle w:val="ab"/>
                <w:rFonts w:hint="eastAsia"/>
                <w:noProof/>
              </w:rPr>
              <w:t>已过期或</w:t>
            </w:r>
            <w:r w:rsidR="004F70AF" w:rsidRPr="002F6200">
              <w:rPr>
                <w:rStyle w:val="ab"/>
                <w:noProof/>
              </w:rPr>
              <w:t>30</w:t>
            </w:r>
            <w:r w:rsidR="004F70AF" w:rsidRPr="002F6200">
              <w:rPr>
                <w:rStyle w:val="ab"/>
                <w:rFonts w:hint="eastAsia"/>
                <w:noProof/>
              </w:rPr>
              <w:t>天内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5" w:history="1">
            <w:r w:rsidR="004F70AF" w:rsidRPr="002F6200">
              <w:rPr>
                <w:rStyle w:val="ab"/>
                <w:rFonts w:ascii="宋体" w:hAnsi="宋体" w:hint="eastAsia"/>
                <w:noProof/>
              </w:rPr>
              <w:t>订单交付提醒</w:t>
            </w:r>
            <w:r w:rsidR="004F70AF" w:rsidRPr="002F6200">
              <w:rPr>
                <w:rStyle w:val="ab"/>
                <w:rFonts w:ascii="宋体" w:hAnsi="宋体"/>
                <w:noProof/>
              </w:rPr>
              <w:t>(</w:t>
            </w:r>
            <w:r w:rsidR="004F70AF" w:rsidRPr="002F6200">
              <w:rPr>
                <w:rStyle w:val="ab"/>
                <w:rFonts w:ascii="宋体" w:hAnsi="宋体" w:hint="eastAsia"/>
                <w:noProof/>
              </w:rPr>
              <w:t>已过期或</w:t>
            </w:r>
            <w:r w:rsidR="004F70AF" w:rsidRPr="002F6200">
              <w:rPr>
                <w:rStyle w:val="ab"/>
                <w:rFonts w:ascii="宋体" w:hAnsi="宋体"/>
                <w:noProof/>
              </w:rPr>
              <w:t>30</w:t>
            </w:r>
            <w:r w:rsidR="004F70AF" w:rsidRPr="002F6200">
              <w:rPr>
                <w:rStyle w:val="ab"/>
                <w:rFonts w:ascii="宋体" w:hAnsi="宋体" w:hint="eastAsia"/>
                <w:noProof/>
              </w:rPr>
              <w:t>天内</w:t>
            </w:r>
            <w:r w:rsidR="004F70AF" w:rsidRPr="002F6200">
              <w:rPr>
                <w:rStyle w:val="ab"/>
                <w:rFonts w:ascii="宋体" w:hAnsi="宋体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6" w:history="1">
            <w:r w:rsidR="004F70AF" w:rsidRPr="002F6200">
              <w:rPr>
                <w:rStyle w:val="ab"/>
                <w:noProof/>
              </w:rPr>
              <w:t>CRM1.1.6</w:t>
            </w:r>
            <w:r w:rsidR="004F70AF" w:rsidRPr="002F6200">
              <w:rPr>
                <w:rStyle w:val="ab"/>
                <w:rFonts w:hint="eastAsia"/>
                <w:noProof/>
              </w:rPr>
              <w:t>未尽回款的订单</w:t>
            </w:r>
            <w:r w:rsidR="004F70AF" w:rsidRPr="002F6200">
              <w:rPr>
                <w:rStyle w:val="ab"/>
                <w:noProof/>
              </w:rPr>
              <w:t>(</w:t>
            </w:r>
            <w:r w:rsidR="004F70AF" w:rsidRPr="002F6200">
              <w:rPr>
                <w:rStyle w:val="ab"/>
                <w:rFonts w:hint="eastAsia"/>
                <w:noProof/>
              </w:rPr>
              <w:t>执行中的，不包括中止和结束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7" w:history="1">
            <w:r w:rsidR="004F70AF" w:rsidRPr="002F6200">
              <w:rPr>
                <w:rStyle w:val="ab"/>
                <w:rFonts w:hint="eastAsia"/>
                <w:noProof/>
              </w:rPr>
              <w:t>未尽回款的订单</w:t>
            </w:r>
            <w:r w:rsidR="004F70AF" w:rsidRPr="002F6200">
              <w:rPr>
                <w:rStyle w:val="ab"/>
                <w:noProof/>
              </w:rPr>
              <w:t>(</w:t>
            </w:r>
            <w:r w:rsidR="004F70AF" w:rsidRPr="002F6200">
              <w:rPr>
                <w:rStyle w:val="ab"/>
                <w:rFonts w:hint="eastAsia"/>
                <w:noProof/>
              </w:rPr>
              <w:t>执行中的，不包括中止和结束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8" w:history="1">
            <w:r w:rsidR="004F70AF" w:rsidRPr="002F6200">
              <w:rPr>
                <w:rStyle w:val="ab"/>
                <w:noProof/>
              </w:rPr>
              <w:t>CRM1.1.7</w:t>
            </w:r>
            <w:r w:rsidR="004F70AF" w:rsidRPr="002F6200">
              <w:rPr>
                <w:rStyle w:val="ab"/>
                <w:rFonts w:hint="eastAsia"/>
                <w:noProof/>
              </w:rPr>
              <w:t>销售费用</w:t>
            </w:r>
            <w:r w:rsidR="004F70AF" w:rsidRPr="002F6200">
              <w:rPr>
                <w:rStyle w:val="ab"/>
                <w:noProof/>
              </w:rPr>
              <w:t>(30</w:t>
            </w:r>
            <w:r w:rsidR="004F70AF" w:rsidRPr="002F6200">
              <w:rPr>
                <w:rStyle w:val="ab"/>
                <w:rFonts w:hint="eastAsia"/>
                <w:noProof/>
              </w:rPr>
              <w:t>天内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09" w:history="1">
            <w:r w:rsidR="004F70AF" w:rsidRPr="002F6200">
              <w:rPr>
                <w:rStyle w:val="ab"/>
                <w:rFonts w:hint="eastAsia"/>
                <w:noProof/>
              </w:rPr>
              <w:t>销售费用</w:t>
            </w:r>
            <w:r w:rsidR="004F70AF" w:rsidRPr="002F6200">
              <w:rPr>
                <w:rStyle w:val="ab"/>
                <w:noProof/>
              </w:rPr>
              <w:t>(30</w:t>
            </w:r>
            <w:r w:rsidR="004F70AF" w:rsidRPr="002F6200">
              <w:rPr>
                <w:rStyle w:val="ab"/>
                <w:rFonts w:hint="eastAsia"/>
                <w:noProof/>
              </w:rPr>
              <w:t>天内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0" w:history="1">
            <w:r w:rsidR="004F70AF" w:rsidRPr="002F6200">
              <w:rPr>
                <w:rStyle w:val="ab"/>
                <w:noProof/>
              </w:rPr>
              <w:t>CRM1.1.8</w:t>
            </w:r>
            <w:r w:rsidR="004F70AF" w:rsidRPr="002F6200">
              <w:rPr>
                <w:rStyle w:val="ab"/>
                <w:rFonts w:hint="eastAsia"/>
                <w:noProof/>
              </w:rPr>
              <w:t>本月和下月纪念日提醒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1" w:history="1">
            <w:r w:rsidR="004F70AF" w:rsidRPr="002F6200">
              <w:rPr>
                <w:rStyle w:val="ab"/>
                <w:rFonts w:hint="eastAsia"/>
                <w:noProof/>
              </w:rPr>
              <w:t>本月和下月纪念日提醒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2" w:history="1">
            <w:r w:rsidR="004F70AF" w:rsidRPr="002F6200">
              <w:rPr>
                <w:rStyle w:val="ab"/>
                <w:noProof/>
              </w:rPr>
              <w:t>CRM1.1.9CTI</w:t>
            </w:r>
            <w:r w:rsidR="004F70AF" w:rsidRPr="002F6200">
              <w:rPr>
                <w:rStyle w:val="ab"/>
                <w:rFonts w:hint="eastAsia"/>
                <w:noProof/>
              </w:rPr>
              <w:t>未接提醒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3" w:history="1">
            <w:r w:rsidR="004F70AF" w:rsidRPr="002F6200">
              <w:rPr>
                <w:rStyle w:val="ab"/>
                <w:noProof/>
              </w:rPr>
              <w:t>CTI</w:t>
            </w:r>
            <w:r w:rsidR="004F70AF" w:rsidRPr="002F6200">
              <w:rPr>
                <w:rStyle w:val="ab"/>
                <w:rFonts w:hint="eastAsia"/>
                <w:noProof/>
              </w:rPr>
              <w:t>未接提醒？？？？待定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4" w:history="1">
            <w:r w:rsidR="004F70AF" w:rsidRPr="002F6200">
              <w:rPr>
                <w:rStyle w:val="ab"/>
                <w:noProof/>
              </w:rPr>
              <w:t>CRM1.1.10</w:t>
            </w:r>
            <w:r w:rsidR="004F70AF" w:rsidRPr="002F6200">
              <w:rPr>
                <w:rStyle w:val="ab"/>
                <w:rFonts w:hint="eastAsia"/>
                <w:noProof/>
              </w:rPr>
              <w:t>未处理</w:t>
            </w:r>
            <w:r w:rsidR="004F70AF" w:rsidRPr="002F6200">
              <w:rPr>
                <w:rStyle w:val="ab"/>
                <w:noProof/>
              </w:rPr>
              <w:t>/</w:t>
            </w:r>
            <w:r w:rsidR="004F70AF" w:rsidRPr="002F6200">
              <w:rPr>
                <w:rStyle w:val="ab"/>
                <w:rFonts w:hint="eastAsia"/>
                <w:noProof/>
              </w:rPr>
              <w:t>处理中的客户投诉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5" w:history="1">
            <w:r w:rsidR="004F70AF" w:rsidRPr="002F6200">
              <w:rPr>
                <w:rStyle w:val="ab"/>
                <w:rFonts w:hint="eastAsia"/>
                <w:noProof/>
              </w:rPr>
              <w:t>未处理</w:t>
            </w:r>
            <w:r w:rsidR="004F70AF" w:rsidRPr="002F6200">
              <w:rPr>
                <w:rStyle w:val="ab"/>
                <w:noProof/>
              </w:rPr>
              <w:t>/</w:t>
            </w:r>
            <w:r w:rsidR="004F70AF" w:rsidRPr="002F6200">
              <w:rPr>
                <w:rStyle w:val="ab"/>
                <w:rFonts w:hint="eastAsia"/>
                <w:noProof/>
              </w:rPr>
              <w:t>处理中的客户投诉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6" w:history="1">
            <w:r w:rsidR="004F70AF" w:rsidRPr="002F6200">
              <w:rPr>
                <w:rStyle w:val="ab"/>
                <w:noProof/>
              </w:rPr>
              <w:t>CRM1.1.11</w:t>
            </w:r>
            <w:r w:rsidR="004F70AF" w:rsidRPr="002F6200">
              <w:rPr>
                <w:rStyle w:val="ab"/>
                <w:rFonts w:hint="eastAsia"/>
                <w:noProof/>
              </w:rPr>
              <w:t>公司回款任务和完成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7" w:history="1">
            <w:r w:rsidR="004F70AF" w:rsidRPr="002F6200">
              <w:rPr>
                <w:rStyle w:val="ab"/>
                <w:rFonts w:hint="eastAsia"/>
                <w:noProof/>
              </w:rPr>
              <w:t>公司回款任务和完成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8" w:history="1">
            <w:r w:rsidR="004F70AF" w:rsidRPr="002F6200">
              <w:rPr>
                <w:rStyle w:val="ab"/>
                <w:noProof/>
              </w:rPr>
              <w:t>CRM1.1.12</w:t>
            </w:r>
            <w:r w:rsidR="004F70AF" w:rsidRPr="002F6200">
              <w:rPr>
                <w:rStyle w:val="ab"/>
                <w:rFonts w:hint="eastAsia"/>
                <w:noProof/>
              </w:rPr>
              <w:t>销售业绩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19" w:history="1">
            <w:r w:rsidR="004F70AF" w:rsidRPr="002F6200">
              <w:rPr>
                <w:rStyle w:val="ab"/>
                <w:rFonts w:hint="eastAsia"/>
                <w:noProof/>
              </w:rPr>
              <w:t>销售业绩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0" w:history="1">
            <w:r w:rsidR="004F70AF" w:rsidRPr="002F6200">
              <w:rPr>
                <w:rStyle w:val="ab"/>
                <w:noProof/>
              </w:rPr>
              <w:t>CRM1.1.13</w:t>
            </w:r>
            <w:r w:rsidR="004F70AF" w:rsidRPr="002F6200">
              <w:rPr>
                <w:rStyle w:val="ab"/>
                <w:rFonts w:hint="eastAsia"/>
                <w:noProof/>
              </w:rPr>
              <w:t>月回款计划与记录对比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1" w:history="1">
            <w:r w:rsidR="004F70AF" w:rsidRPr="002F6200">
              <w:rPr>
                <w:rStyle w:val="ab"/>
                <w:rFonts w:hint="eastAsia"/>
                <w:noProof/>
              </w:rPr>
              <w:t>月回款计划与记录对比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2" w:history="1">
            <w:r w:rsidR="004F70AF" w:rsidRPr="002F6200">
              <w:rPr>
                <w:rStyle w:val="ab"/>
                <w:noProof/>
              </w:rPr>
              <w:t>CRM1.1.14</w:t>
            </w:r>
            <w:r w:rsidR="004F70AF" w:rsidRPr="002F6200">
              <w:rPr>
                <w:rStyle w:val="ab"/>
                <w:rFonts w:hint="eastAsia"/>
                <w:noProof/>
              </w:rPr>
              <w:t>销售漏斗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3" w:history="1">
            <w:r w:rsidR="004F70AF" w:rsidRPr="002F6200">
              <w:rPr>
                <w:rStyle w:val="ab"/>
                <w:rFonts w:ascii="宋体" w:hAnsi="宋体" w:hint="eastAsia"/>
                <w:noProof/>
              </w:rPr>
              <w:t>销售漏斗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4" w:history="1">
            <w:r w:rsidR="004F70AF" w:rsidRPr="002F6200">
              <w:rPr>
                <w:rStyle w:val="ab"/>
                <w:noProof/>
              </w:rPr>
              <w:t>CRM1.1.15</w:t>
            </w:r>
            <w:r w:rsidR="004F70AF" w:rsidRPr="002F6200">
              <w:rPr>
                <w:rStyle w:val="ab"/>
                <w:rFonts w:hint="eastAsia"/>
                <w:noProof/>
              </w:rPr>
              <w:t>客户毛利</w:t>
            </w:r>
            <w:r w:rsidR="004F70AF" w:rsidRPr="002F6200">
              <w:rPr>
                <w:rStyle w:val="ab"/>
                <w:noProof/>
              </w:rPr>
              <w:t>(TOP10)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5" w:history="1">
            <w:r w:rsidR="004F70AF" w:rsidRPr="002F6200">
              <w:rPr>
                <w:rStyle w:val="ab"/>
                <w:rFonts w:hint="eastAsia"/>
                <w:noProof/>
              </w:rPr>
              <w:t>客户毛利</w:t>
            </w:r>
            <w:r w:rsidR="004F70AF" w:rsidRPr="002F6200">
              <w:rPr>
                <w:rStyle w:val="ab"/>
                <w:noProof/>
              </w:rPr>
              <w:t>(TOP10)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6" w:history="1">
            <w:r w:rsidR="004F70AF" w:rsidRPr="002F6200">
              <w:rPr>
                <w:rStyle w:val="ab"/>
                <w:noProof/>
              </w:rPr>
              <w:t>CRM1.1.16</w:t>
            </w:r>
            <w:r w:rsidR="004F70AF" w:rsidRPr="002F6200">
              <w:rPr>
                <w:rStyle w:val="ab"/>
                <w:rFonts w:hint="eastAsia"/>
                <w:noProof/>
              </w:rPr>
              <w:t>各月新客户类型转化</w:t>
            </w:r>
            <w:r w:rsidR="004F70AF" w:rsidRPr="002F6200">
              <w:rPr>
                <w:rStyle w:val="ab"/>
                <w:noProof/>
              </w:rPr>
              <w:t>(6</w:t>
            </w:r>
            <w:r w:rsidR="004F70AF" w:rsidRPr="002F6200">
              <w:rPr>
                <w:rStyle w:val="ab"/>
                <w:rFonts w:hint="eastAsia"/>
                <w:noProof/>
              </w:rPr>
              <w:t>个月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7" w:history="1">
            <w:r w:rsidR="004F70AF" w:rsidRPr="002F6200">
              <w:rPr>
                <w:rStyle w:val="ab"/>
                <w:rFonts w:hint="eastAsia"/>
                <w:noProof/>
              </w:rPr>
              <w:t>各月新客户类型转化</w:t>
            </w:r>
            <w:r w:rsidR="004F70AF" w:rsidRPr="002F6200">
              <w:rPr>
                <w:rStyle w:val="ab"/>
                <w:noProof/>
              </w:rPr>
              <w:t>(6</w:t>
            </w:r>
            <w:r w:rsidR="004F70AF" w:rsidRPr="002F6200">
              <w:rPr>
                <w:rStyle w:val="ab"/>
                <w:rFonts w:hint="eastAsia"/>
                <w:noProof/>
              </w:rPr>
              <w:t>个月</w:t>
            </w:r>
            <w:r w:rsidR="004F70AF" w:rsidRPr="002F6200">
              <w:rPr>
                <w:rStyle w:val="ab"/>
                <w:noProof/>
              </w:rPr>
              <w:t>)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8" w:history="1">
            <w:r w:rsidR="004F70AF" w:rsidRPr="002F6200">
              <w:rPr>
                <w:rStyle w:val="ab"/>
                <w:noProof/>
              </w:rPr>
              <w:t>CRM1.1.17 "7</w:t>
            </w:r>
            <w:r w:rsidR="004F70AF" w:rsidRPr="002F6200">
              <w:rPr>
                <w:rStyle w:val="ab"/>
                <w:rFonts w:hint="eastAsia"/>
                <w:noProof/>
              </w:rPr>
              <w:t>天内日程</w:t>
            </w:r>
            <w:r w:rsidR="004F70AF" w:rsidRPr="002F6200">
              <w:rPr>
                <w:rStyle w:val="ab"/>
                <w:noProof/>
              </w:rPr>
              <w:t>"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29" w:history="1">
            <w:r w:rsidR="004F70AF" w:rsidRPr="002F6200">
              <w:rPr>
                <w:rStyle w:val="ab"/>
                <w:rFonts w:ascii="宋体" w:hAnsi="宋体" w:hint="eastAsia"/>
                <w:noProof/>
              </w:rPr>
              <w:t>日程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0" w:history="1">
            <w:r w:rsidR="004F70AF" w:rsidRPr="002F6200">
              <w:rPr>
                <w:rStyle w:val="ab"/>
                <w:noProof/>
              </w:rPr>
              <w:t>CRM1.1.18</w:t>
            </w:r>
            <w:r w:rsidR="004F70AF" w:rsidRPr="002F6200">
              <w:rPr>
                <w:rStyle w:val="ab"/>
                <w:rFonts w:hint="eastAsia"/>
                <w:noProof/>
              </w:rPr>
              <w:t>待办任务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1" w:history="1">
            <w:r w:rsidR="004F70AF" w:rsidRPr="002F6200">
              <w:rPr>
                <w:rStyle w:val="ab"/>
                <w:noProof/>
              </w:rPr>
              <w:t>CRM1.1.19</w:t>
            </w:r>
            <w:r w:rsidR="004F70AF" w:rsidRPr="002F6200">
              <w:rPr>
                <w:rStyle w:val="ab"/>
                <w:rFonts w:hint="eastAsia"/>
                <w:noProof/>
              </w:rPr>
              <w:t>内部公告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2" w:history="1">
            <w:r w:rsidR="004F70AF" w:rsidRPr="002F6200">
              <w:rPr>
                <w:rStyle w:val="ab"/>
                <w:rFonts w:ascii="宋体" w:hAnsi="宋体" w:hint="eastAsia"/>
                <w:noProof/>
              </w:rPr>
              <w:t>内部公告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3" w:history="1">
            <w:r w:rsidR="004F70AF" w:rsidRPr="002F6200">
              <w:rPr>
                <w:rStyle w:val="ab"/>
                <w:noProof/>
              </w:rPr>
              <w:t>CRM1.1.20</w:t>
            </w:r>
            <w:r w:rsidR="004F70AF" w:rsidRPr="002F6200">
              <w:rPr>
                <w:rStyle w:val="ab"/>
                <w:rFonts w:hint="eastAsia"/>
                <w:noProof/>
              </w:rPr>
              <w:t>审批处理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4" w:history="1">
            <w:r w:rsidR="004F70AF" w:rsidRPr="002F6200">
              <w:rPr>
                <w:rStyle w:val="ab"/>
                <w:rFonts w:ascii="宋体" w:hAnsi="宋体" w:hint="eastAsia"/>
                <w:noProof/>
              </w:rPr>
              <w:t>审批处理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5" w:history="1">
            <w:r w:rsidR="004F70AF" w:rsidRPr="002F6200">
              <w:rPr>
                <w:rStyle w:val="ab"/>
                <w:noProof/>
              </w:rPr>
              <w:t>CRM1.1.21</w:t>
            </w:r>
            <w:r w:rsidR="004F70AF" w:rsidRPr="002F6200">
              <w:rPr>
                <w:rStyle w:val="ab"/>
                <w:rFonts w:hint="eastAsia"/>
                <w:noProof/>
              </w:rPr>
              <w:t>未处理的快速来电记录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6" w:history="1">
            <w:r w:rsidR="004F70AF" w:rsidRPr="002F6200">
              <w:rPr>
                <w:rStyle w:val="ab"/>
                <w:rFonts w:hint="eastAsia"/>
                <w:noProof/>
              </w:rPr>
              <w:t>未处理的快速来电记录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7" w:history="1">
            <w:r w:rsidR="004F70AF" w:rsidRPr="002F6200">
              <w:rPr>
                <w:rStyle w:val="ab"/>
                <w:noProof/>
              </w:rPr>
              <w:t>CRM1.1.22</w:t>
            </w:r>
            <w:r w:rsidR="004F70AF" w:rsidRPr="002F6200">
              <w:rPr>
                <w:rStyle w:val="ab"/>
                <w:rFonts w:hint="eastAsia"/>
                <w:noProof/>
              </w:rPr>
              <w:t>问题</w:t>
            </w:r>
            <w:r w:rsidR="004F70AF" w:rsidRPr="002F6200">
              <w:rPr>
                <w:rStyle w:val="ab"/>
                <w:noProof/>
              </w:rPr>
              <w:t>&amp;</w:t>
            </w:r>
            <w:r w:rsidR="004F70AF" w:rsidRPr="002F6200">
              <w:rPr>
                <w:rStyle w:val="ab"/>
                <w:rFonts w:hint="eastAsia"/>
                <w:noProof/>
              </w:rPr>
              <w:t>投诉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8" w:history="1">
            <w:r w:rsidR="004F70AF" w:rsidRPr="002F6200">
              <w:rPr>
                <w:rStyle w:val="ab"/>
                <w:rFonts w:hint="eastAsia"/>
                <w:noProof/>
              </w:rPr>
              <w:t>问题</w:t>
            </w:r>
            <w:r w:rsidR="004F70AF" w:rsidRPr="002F6200">
              <w:rPr>
                <w:rStyle w:val="ab"/>
                <w:noProof/>
              </w:rPr>
              <w:t>&amp;</w:t>
            </w:r>
            <w:r w:rsidR="004F70AF" w:rsidRPr="002F6200">
              <w:rPr>
                <w:rStyle w:val="ab"/>
                <w:rFonts w:hint="eastAsia"/>
                <w:noProof/>
              </w:rPr>
              <w:t>投诉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39" w:history="1">
            <w:r w:rsidR="004F70AF" w:rsidRPr="002F6200">
              <w:rPr>
                <w:rStyle w:val="ab"/>
                <w:noProof/>
              </w:rPr>
              <w:t xml:space="preserve">CRM2.1 </w:t>
            </w:r>
            <w:r w:rsidR="004F70AF" w:rsidRPr="002F6200">
              <w:rPr>
                <w:rStyle w:val="ab"/>
                <w:rFonts w:hint="eastAsia"/>
                <w:noProof/>
              </w:rPr>
              <w:t>日程用例图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0" w:history="1">
            <w:r w:rsidR="004F70AF" w:rsidRPr="002F6200">
              <w:rPr>
                <w:rStyle w:val="ab"/>
                <w:noProof/>
              </w:rPr>
              <w:t xml:space="preserve">CRM2.1.1 </w:t>
            </w:r>
            <w:r w:rsidR="004F70AF" w:rsidRPr="002F6200">
              <w:rPr>
                <w:rStyle w:val="ab"/>
                <w:rFonts w:hint="eastAsia"/>
                <w:noProof/>
              </w:rPr>
              <w:t>添加和删除行动历史用例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1" w:history="1">
            <w:r w:rsidR="004F70AF" w:rsidRPr="002F6200">
              <w:rPr>
                <w:rStyle w:val="ab"/>
                <w:noProof/>
              </w:rPr>
              <w:t xml:space="preserve">CRM2.1.2 </w:t>
            </w:r>
            <w:r w:rsidR="004F70AF" w:rsidRPr="002F6200">
              <w:rPr>
                <w:rStyle w:val="ab"/>
                <w:rFonts w:hint="eastAsia"/>
                <w:noProof/>
              </w:rPr>
              <w:t>修改行动历史用例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2" w:history="1">
            <w:r w:rsidR="004F70AF" w:rsidRPr="002F6200">
              <w:rPr>
                <w:rStyle w:val="ab"/>
                <w:noProof/>
              </w:rPr>
              <w:t>CRM2.1.3</w:t>
            </w:r>
            <w:r w:rsidR="004F70AF" w:rsidRPr="002F6200">
              <w:rPr>
                <w:rStyle w:val="ab"/>
                <w:rFonts w:hint="eastAsia"/>
                <w:noProof/>
              </w:rPr>
              <w:t>添加和删除待办任务用例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3" w:history="1">
            <w:r w:rsidR="004F70AF" w:rsidRPr="002F6200">
              <w:rPr>
                <w:rStyle w:val="ab"/>
                <w:noProof/>
              </w:rPr>
              <w:t xml:space="preserve">CRM2.1.4 </w:t>
            </w:r>
            <w:r w:rsidR="004F70AF" w:rsidRPr="002F6200">
              <w:rPr>
                <w:rStyle w:val="ab"/>
                <w:rFonts w:hint="eastAsia"/>
                <w:noProof/>
              </w:rPr>
              <w:t>修改待办任务用例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4" w:history="1">
            <w:r w:rsidR="004F70AF" w:rsidRPr="002F6200">
              <w:rPr>
                <w:rStyle w:val="ab"/>
                <w:noProof/>
              </w:rPr>
              <w:t>CRM2.1.5</w:t>
            </w:r>
            <w:r w:rsidR="004F70AF" w:rsidRPr="002F6200">
              <w:rPr>
                <w:rStyle w:val="ab"/>
                <w:rFonts w:hint="eastAsia"/>
                <w:noProof/>
              </w:rPr>
              <w:t>添加和删除日程用例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5" w:history="1">
            <w:r w:rsidR="004F70AF" w:rsidRPr="002F6200">
              <w:rPr>
                <w:rStyle w:val="ab"/>
                <w:noProof/>
              </w:rPr>
              <w:t>CRM2.1.6</w:t>
            </w:r>
            <w:r w:rsidR="004F70AF" w:rsidRPr="002F6200">
              <w:rPr>
                <w:rStyle w:val="ab"/>
                <w:rFonts w:hint="eastAsia"/>
                <w:noProof/>
              </w:rPr>
              <w:t>修改日程用例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6" w:history="1">
            <w:r w:rsidR="004F70AF" w:rsidRPr="002F6200">
              <w:rPr>
                <w:rStyle w:val="ab"/>
                <w:noProof/>
              </w:rPr>
              <w:t>CRM3.1</w:t>
            </w:r>
            <w:r w:rsidR="004F70AF" w:rsidRPr="002F6200">
              <w:rPr>
                <w:rStyle w:val="ab"/>
                <w:rFonts w:hint="eastAsia"/>
                <w:noProof/>
              </w:rPr>
              <w:t>：客户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7" w:history="1">
            <w:r w:rsidR="004F70AF" w:rsidRPr="002F6200">
              <w:rPr>
                <w:rStyle w:val="ab"/>
                <w:rFonts w:ascii="宋体" w:hAnsi="宋体"/>
                <w:noProof/>
              </w:rPr>
              <w:t>CRM3.01</w:t>
            </w:r>
            <w:r w:rsidR="004F70AF" w:rsidRPr="002F6200">
              <w:rPr>
                <w:rStyle w:val="ab"/>
                <w:rFonts w:ascii="宋体" w:hAnsi="宋体" w:hint="eastAsia"/>
                <w:noProof/>
              </w:rPr>
              <w:t>：</w:t>
            </w:r>
            <w:r w:rsidR="004F70AF" w:rsidRPr="002F6200">
              <w:rPr>
                <w:rStyle w:val="ab"/>
                <w:rFonts w:hint="eastAsia"/>
                <w:noProof/>
              </w:rPr>
              <w:t>企业客户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8" w:history="1">
            <w:r w:rsidR="004F70AF" w:rsidRPr="002F6200">
              <w:rPr>
                <w:rStyle w:val="ab"/>
                <w:noProof/>
              </w:rPr>
              <w:t>CRM3.02</w:t>
            </w:r>
            <w:r w:rsidR="004F70AF" w:rsidRPr="002F6200">
              <w:rPr>
                <w:rStyle w:val="ab"/>
                <w:rFonts w:hint="eastAsia"/>
                <w:noProof/>
              </w:rPr>
              <w:t>：个人客户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49" w:history="1">
            <w:r w:rsidR="004F70AF" w:rsidRPr="002F6200">
              <w:rPr>
                <w:rStyle w:val="ab"/>
                <w:noProof/>
              </w:rPr>
              <w:t>CRM3.05</w:t>
            </w:r>
            <w:r w:rsidR="004F70AF" w:rsidRPr="002F6200">
              <w:rPr>
                <w:rStyle w:val="ab"/>
                <w:rFonts w:hint="eastAsia"/>
                <w:noProof/>
              </w:rPr>
              <w:t>：客户关怀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0" w:history="1">
            <w:r w:rsidR="004F70AF" w:rsidRPr="002F6200">
              <w:rPr>
                <w:rStyle w:val="ab"/>
                <w:noProof/>
              </w:rPr>
              <w:t>CRM4.1</w:t>
            </w:r>
            <w:r w:rsidR="004F70AF" w:rsidRPr="002F6200">
              <w:rPr>
                <w:rStyle w:val="ab"/>
                <w:rFonts w:hint="eastAsia"/>
                <w:noProof/>
              </w:rPr>
              <w:t>：联系人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1" w:history="1">
            <w:r w:rsidR="004F70AF" w:rsidRPr="002F6200">
              <w:rPr>
                <w:rStyle w:val="ab"/>
                <w:rFonts w:hint="eastAsia"/>
                <w:noProof/>
              </w:rPr>
              <w:t>联系人用例图：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2" w:history="1">
            <w:r w:rsidR="004F70AF" w:rsidRPr="002F6200">
              <w:rPr>
                <w:rStyle w:val="ab"/>
                <w:rFonts w:ascii="宋体" w:hAnsi="宋体"/>
                <w:noProof/>
              </w:rPr>
              <w:t>CRM4.05</w:t>
            </w:r>
            <w:r w:rsidR="004F70AF" w:rsidRPr="002F6200">
              <w:rPr>
                <w:rStyle w:val="ab"/>
                <w:rFonts w:ascii="宋体" w:hAnsi="宋体" w:hint="eastAsia"/>
                <w:noProof/>
              </w:rPr>
              <w:t>：</w:t>
            </w:r>
            <w:r w:rsidR="004F70AF" w:rsidRPr="002F6200">
              <w:rPr>
                <w:rStyle w:val="ab"/>
                <w:rFonts w:hint="eastAsia"/>
                <w:noProof/>
              </w:rPr>
              <w:t>纪念日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3" w:history="1">
            <w:r w:rsidR="004F70AF" w:rsidRPr="002F6200">
              <w:rPr>
                <w:rStyle w:val="ab"/>
                <w:noProof/>
              </w:rPr>
              <w:t>CRM5.1</w:t>
            </w:r>
            <w:r w:rsidR="004F70AF" w:rsidRPr="002F6200">
              <w:rPr>
                <w:rStyle w:val="ab"/>
                <w:rFonts w:hint="eastAsia"/>
                <w:noProof/>
              </w:rPr>
              <w:t>销售机会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4" w:history="1">
            <w:r w:rsidR="004F70AF" w:rsidRPr="002F6200">
              <w:rPr>
                <w:rStyle w:val="ab"/>
                <w:rFonts w:ascii="宋体" w:hAnsi="宋体"/>
                <w:noProof/>
              </w:rPr>
              <w:t>CRM5.1</w:t>
            </w:r>
            <w:r w:rsidR="004F70AF" w:rsidRPr="002F6200">
              <w:rPr>
                <w:rStyle w:val="ab"/>
                <w:rFonts w:ascii="宋体" w:hAnsi="宋体" w:hint="eastAsia"/>
                <w:noProof/>
              </w:rPr>
              <w:t>：</w:t>
            </w:r>
            <w:r w:rsidR="004F70AF" w:rsidRPr="002F6200">
              <w:rPr>
                <w:rStyle w:val="ab"/>
                <w:rFonts w:hint="eastAsia"/>
                <w:noProof/>
              </w:rPr>
              <w:t>销售机会用例图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5" w:history="1">
            <w:r w:rsidR="004F70AF" w:rsidRPr="002F6200">
              <w:rPr>
                <w:rStyle w:val="ab"/>
                <w:noProof/>
              </w:rPr>
              <w:t>CRM5.2</w:t>
            </w:r>
            <w:r w:rsidR="004F70AF" w:rsidRPr="002F6200">
              <w:rPr>
                <w:rStyle w:val="ab"/>
                <w:rFonts w:hint="eastAsia"/>
                <w:noProof/>
              </w:rPr>
              <w:t>：详细需求用例图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6" w:history="1">
            <w:r w:rsidR="004F70AF" w:rsidRPr="002F6200">
              <w:rPr>
                <w:rStyle w:val="ab"/>
                <w:noProof/>
              </w:rPr>
              <w:t>CRM5.3</w:t>
            </w:r>
            <w:r w:rsidR="004F70AF" w:rsidRPr="002F6200">
              <w:rPr>
                <w:rStyle w:val="ab"/>
                <w:rFonts w:hint="eastAsia"/>
                <w:noProof/>
              </w:rPr>
              <w:t>：解决方案用例图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7" w:history="1">
            <w:r w:rsidR="004F70AF" w:rsidRPr="002F6200">
              <w:rPr>
                <w:rStyle w:val="ab"/>
                <w:noProof/>
              </w:rPr>
              <w:t>CRM5.4</w:t>
            </w:r>
            <w:r w:rsidR="004F70AF" w:rsidRPr="002F6200">
              <w:rPr>
                <w:rStyle w:val="ab"/>
                <w:rFonts w:hint="eastAsia"/>
                <w:noProof/>
              </w:rPr>
              <w:t>：历史报价用例图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8" w:history="1">
            <w:r w:rsidR="004F70AF" w:rsidRPr="002F6200">
              <w:rPr>
                <w:rStyle w:val="ab"/>
                <w:noProof/>
              </w:rPr>
              <w:t>CRM5.5</w:t>
            </w:r>
            <w:r w:rsidR="004F70AF" w:rsidRPr="002F6200">
              <w:rPr>
                <w:rStyle w:val="ab"/>
                <w:rFonts w:hint="eastAsia"/>
                <w:noProof/>
              </w:rPr>
              <w:t>：竞争对象用例图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59" w:history="1">
            <w:r w:rsidR="004F70AF" w:rsidRPr="002F6200">
              <w:rPr>
                <w:rStyle w:val="ab"/>
                <w:noProof/>
              </w:rPr>
              <w:t xml:space="preserve">CRM6.1 </w:t>
            </w:r>
            <w:r w:rsidR="004F70AF" w:rsidRPr="002F6200">
              <w:rPr>
                <w:rStyle w:val="ab"/>
                <w:rFonts w:hint="eastAsia"/>
                <w:noProof/>
              </w:rPr>
              <w:t>订单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0" w:history="1">
            <w:r w:rsidR="004F70AF" w:rsidRPr="002F6200">
              <w:rPr>
                <w:rStyle w:val="ab"/>
                <w:noProof/>
              </w:rPr>
              <w:t>CRM6.1</w:t>
            </w:r>
            <w:r w:rsidR="004F70AF" w:rsidRPr="002F6200">
              <w:rPr>
                <w:rStyle w:val="ab"/>
                <w:rFonts w:hint="eastAsia"/>
                <w:noProof/>
              </w:rPr>
              <w:t>订单的用例图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1" w:history="1">
            <w:r w:rsidR="004F70AF" w:rsidRPr="002F6200">
              <w:rPr>
                <w:rStyle w:val="ab"/>
                <w:noProof/>
              </w:rPr>
              <w:t>CRM6.2</w:t>
            </w:r>
            <w:r w:rsidR="004F70AF" w:rsidRPr="002F6200">
              <w:rPr>
                <w:rStyle w:val="ab"/>
                <w:rFonts w:hint="eastAsia"/>
                <w:noProof/>
              </w:rPr>
              <w:t>合同的用例图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2" w:history="1">
            <w:r w:rsidR="004F70AF" w:rsidRPr="002F6200">
              <w:rPr>
                <w:rStyle w:val="ab"/>
                <w:noProof/>
              </w:rPr>
              <w:t>CRM6.3</w:t>
            </w:r>
            <w:r w:rsidR="004F70AF" w:rsidRPr="002F6200">
              <w:rPr>
                <w:rStyle w:val="ab"/>
                <w:rFonts w:hint="eastAsia"/>
                <w:noProof/>
              </w:rPr>
              <w:t>交付计划</w:t>
            </w:r>
            <w:r w:rsidR="004F70AF" w:rsidRPr="002F6200">
              <w:rPr>
                <w:rStyle w:val="ab"/>
                <w:noProof/>
              </w:rPr>
              <w:t>/</w:t>
            </w:r>
            <w:r w:rsidR="004F70AF" w:rsidRPr="002F6200">
              <w:rPr>
                <w:rStyle w:val="ab"/>
                <w:rFonts w:hint="eastAsia"/>
                <w:noProof/>
              </w:rPr>
              <w:t>订单明细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3" w:history="1">
            <w:r w:rsidR="004F70AF" w:rsidRPr="002F6200">
              <w:rPr>
                <w:rStyle w:val="ab"/>
                <w:noProof/>
              </w:rPr>
              <w:t>CRM6.4</w:t>
            </w:r>
            <w:r w:rsidR="004F70AF" w:rsidRPr="002F6200">
              <w:rPr>
                <w:rStyle w:val="ab"/>
                <w:rFonts w:hint="eastAsia"/>
                <w:noProof/>
              </w:rPr>
              <w:t>交付记录</w:t>
            </w:r>
            <w:r w:rsidR="004F70AF" w:rsidRPr="002F6200">
              <w:rPr>
                <w:rStyle w:val="ab"/>
                <w:noProof/>
              </w:rPr>
              <w:t>/</w:t>
            </w:r>
            <w:r w:rsidR="004F70AF" w:rsidRPr="002F6200">
              <w:rPr>
                <w:rStyle w:val="ab"/>
                <w:rFonts w:hint="eastAsia"/>
                <w:noProof/>
              </w:rPr>
              <w:t>发货明细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4" w:history="1">
            <w:r w:rsidR="004F70AF" w:rsidRPr="002F6200">
              <w:rPr>
                <w:rStyle w:val="ab"/>
                <w:noProof/>
              </w:rPr>
              <w:t>CRM6.5</w:t>
            </w:r>
            <w:r w:rsidR="004F70AF" w:rsidRPr="002F6200">
              <w:rPr>
                <w:rStyle w:val="ab"/>
                <w:rFonts w:hint="eastAsia"/>
                <w:noProof/>
              </w:rPr>
              <w:t>发货单的用例图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5" w:history="1">
            <w:r w:rsidR="004F70AF" w:rsidRPr="002F6200">
              <w:rPr>
                <w:rStyle w:val="ab"/>
                <w:noProof/>
              </w:rPr>
              <w:t>CRM6.6</w:t>
            </w:r>
            <w:r w:rsidR="004F70AF" w:rsidRPr="002F6200">
              <w:rPr>
                <w:rStyle w:val="ab"/>
                <w:rFonts w:hint="eastAsia"/>
                <w:noProof/>
              </w:rPr>
              <w:t>回款计划的用例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6" w:history="1">
            <w:r w:rsidR="004F70AF" w:rsidRPr="002F6200">
              <w:rPr>
                <w:rStyle w:val="ab"/>
                <w:noProof/>
              </w:rPr>
              <w:t>CRM6.7</w:t>
            </w:r>
            <w:r w:rsidR="004F70AF" w:rsidRPr="002F6200">
              <w:rPr>
                <w:rStyle w:val="ab"/>
                <w:rFonts w:hint="eastAsia"/>
                <w:noProof/>
              </w:rPr>
              <w:t>回款记录的用例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7" w:history="1">
            <w:r w:rsidR="004F70AF" w:rsidRPr="002F6200">
              <w:rPr>
                <w:rStyle w:val="ab"/>
                <w:noProof/>
              </w:rPr>
              <w:t>CRM6.8</w:t>
            </w:r>
            <w:r w:rsidR="004F70AF" w:rsidRPr="002F6200">
              <w:rPr>
                <w:rStyle w:val="ab"/>
                <w:rFonts w:hint="eastAsia"/>
                <w:noProof/>
              </w:rPr>
              <w:t>退货的用例图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8" w:history="1">
            <w:r w:rsidR="004F70AF" w:rsidRPr="002F6200">
              <w:rPr>
                <w:rStyle w:val="ab"/>
                <w:noProof/>
              </w:rPr>
              <w:t>CRM7.1:</w:t>
            </w:r>
            <w:r w:rsidR="004F70AF" w:rsidRPr="002F6200">
              <w:rPr>
                <w:rStyle w:val="ab"/>
                <w:rFonts w:hint="eastAsia"/>
                <w:noProof/>
              </w:rPr>
              <w:t>产品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69" w:history="1">
            <w:r w:rsidR="004F70AF" w:rsidRPr="002F6200">
              <w:rPr>
                <w:rStyle w:val="ab"/>
                <w:rFonts w:hint="eastAsia"/>
                <w:noProof/>
              </w:rPr>
              <w:t>产品用例图：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70" w:history="1">
            <w:r w:rsidR="004F70AF" w:rsidRPr="002F6200">
              <w:rPr>
                <w:rStyle w:val="ab"/>
                <w:noProof/>
              </w:rPr>
              <w:t>CRM8.1</w:t>
            </w:r>
            <w:r w:rsidR="004F70AF" w:rsidRPr="002F6200">
              <w:rPr>
                <w:rStyle w:val="ab"/>
                <w:rFonts w:hint="eastAsia"/>
                <w:noProof/>
              </w:rPr>
              <w:t>客服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71" w:history="1">
            <w:r w:rsidR="004F70AF" w:rsidRPr="002F6200">
              <w:rPr>
                <w:rStyle w:val="ab"/>
                <w:noProof/>
              </w:rPr>
              <w:t>CRM8.1</w:t>
            </w:r>
            <w:r w:rsidR="004F70AF" w:rsidRPr="002F6200">
              <w:rPr>
                <w:rStyle w:val="ab"/>
                <w:rFonts w:hint="eastAsia"/>
                <w:noProof/>
              </w:rPr>
              <w:t>客服的用例图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72" w:history="1">
            <w:r w:rsidR="004F70AF" w:rsidRPr="002F6200">
              <w:rPr>
                <w:rStyle w:val="ab"/>
                <w:noProof/>
              </w:rPr>
              <w:t xml:space="preserve">CRM10.1 </w:t>
            </w:r>
            <w:r w:rsidR="004F70AF" w:rsidRPr="002F6200">
              <w:rPr>
                <w:rStyle w:val="ab"/>
                <w:rFonts w:hint="eastAsia"/>
                <w:noProof/>
              </w:rPr>
              <w:t>系统设置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73" w:history="1">
            <w:r w:rsidR="004F70AF" w:rsidRPr="002F6200">
              <w:rPr>
                <w:rStyle w:val="ab"/>
                <w:noProof/>
              </w:rPr>
              <w:t>CRM10.1.1</w:t>
            </w:r>
            <w:r w:rsidR="004F70AF" w:rsidRPr="002F6200">
              <w:rPr>
                <w:rStyle w:val="ab"/>
                <w:rFonts w:hint="eastAsia"/>
                <w:noProof/>
              </w:rPr>
              <w:t>回收站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74" w:history="1">
            <w:r w:rsidR="004F70AF" w:rsidRPr="002F6200">
              <w:rPr>
                <w:rStyle w:val="ab"/>
                <w:noProof/>
              </w:rPr>
              <w:t>CRM10.1.2</w:t>
            </w:r>
            <w:r w:rsidR="004F70AF" w:rsidRPr="002F6200">
              <w:rPr>
                <w:rStyle w:val="ab"/>
                <w:rFonts w:hint="eastAsia"/>
                <w:noProof/>
              </w:rPr>
              <w:t>账户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75" w:history="1">
            <w:r w:rsidR="004F70AF" w:rsidRPr="002F6200">
              <w:rPr>
                <w:rStyle w:val="ab"/>
                <w:noProof/>
              </w:rPr>
              <w:t>CRM10.1.3</w:t>
            </w:r>
            <w:r w:rsidR="004F70AF" w:rsidRPr="002F6200">
              <w:rPr>
                <w:rStyle w:val="ab"/>
                <w:rFonts w:hint="eastAsia"/>
                <w:noProof/>
              </w:rPr>
              <w:t>个人设置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03244076" w:history="1">
            <w:r w:rsidR="004F70AF" w:rsidRPr="002F6200">
              <w:rPr>
                <w:rStyle w:val="ab"/>
                <w:noProof/>
              </w:rPr>
              <w:t>CRM10.1.3</w:t>
            </w:r>
            <w:r w:rsidR="004F70AF" w:rsidRPr="002F6200">
              <w:rPr>
                <w:rStyle w:val="ab"/>
                <w:rFonts w:hint="eastAsia"/>
                <w:noProof/>
              </w:rPr>
              <w:t>日志</w:t>
            </w:r>
            <w:r w:rsidR="004F7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0AF">
              <w:rPr>
                <w:noProof/>
                <w:webHidden/>
              </w:rPr>
              <w:instrText xml:space="preserve"> PAGEREF _Toc303244076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0AF"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0AF" w:rsidRDefault="005015A0">
          <w:r>
            <w:fldChar w:fldCharType="end"/>
          </w:r>
        </w:p>
      </w:sdtContent>
    </w:sdt>
    <w:p w:rsidR="004F70AF" w:rsidRPr="004F70AF" w:rsidRDefault="004F70AF" w:rsidP="004F70AF"/>
    <w:p w:rsidR="00F674B5" w:rsidRDefault="00C53D63" w:rsidP="005C296B">
      <w:pPr>
        <w:pStyle w:val="2"/>
      </w:pPr>
      <w:bookmarkStart w:id="0" w:name="_Toc303243987"/>
      <w:r>
        <w:rPr>
          <w:rFonts w:hint="eastAsia"/>
        </w:rPr>
        <w:t>1.1</w:t>
      </w:r>
      <w:r w:rsidR="00F674B5">
        <w:rPr>
          <w:rFonts w:hint="eastAsia"/>
        </w:rPr>
        <w:t>项目背景</w:t>
      </w:r>
      <w:bookmarkEnd w:id="0"/>
    </w:p>
    <w:p w:rsidR="005C296B" w:rsidRDefault="005C296B" w:rsidP="005C296B">
      <w:pPr>
        <w:ind w:firstLine="420"/>
        <w:rPr>
          <w:sz w:val="24"/>
        </w:rPr>
      </w:pPr>
      <w:r>
        <w:rPr>
          <w:rFonts w:hint="eastAsia"/>
          <w:sz w:val="24"/>
        </w:rPr>
        <w:t>(1)</w:t>
      </w:r>
      <w:r>
        <w:rPr>
          <w:sz w:val="24"/>
        </w:rPr>
        <w:t>待开发的软件名称：</w:t>
      </w:r>
      <w:r>
        <w:rPr>
          <w:sz w:val="24"/>
        </w:rPr>
        <w:t>“</w:t>
      </w:r>
      <w:r w:rsidR="0097067E">
        <w:rPr>
          <w:rFonts w:hint="eastAsia"/>
          <w:sz w:val="24"/>
        </w:rPr>
        <w:t>CRM</w:t>
      </w:r>
      <w:r w:rsidR="0097067E">
        <w:rPr>
          <w:rFonts w:hint="eastAsia"/>
          <w:sz w:val="24"/>
        </w:rPr>
        <w:t>客户关系管理系统</w:t>
      </w:r>
      <w:r>
        <w:rPr>
          <w:sz w:val="24"/>
        </w:rPr>
        <w:t>”</w:t>
      </w:r>
      <w:r>
        <w:rPr>
          <w:sz w:val="24"/>
        </w:rPr>
        <w:t>。</w:t>
      </w:r>
    </w:p>
    <w:p w:rsidR="005C296B" w:rsidRDefault="005C296B" w:rsidP="005C296B">
      <w:pPr>
        <w:ind w:left="420"/>
        <w:rPr>
          <w:sz w:val="24"/>
        </w:rPr>
      </w:pPr>
      <w:r>
        <w:rPr>
          <w:rFonts w:hint="eastAsia"/>
          <w:sz w:val="24"/>
        </w:rPr>
        <w:t>(2)</w:t>
      </w:r>
      <w:r>
        <w:rPr>
          <w:sz w:val="24"/>
        </w:rPr>
        <w:t>本项目为</w:t>
      </w:r>
      <w:r w:rsidR="0004497C">
        <w:rPr>
          <w:rFonts w:hint="eastAsia"/>
          <w:sz w:val="24"/>
        </w:rPr>
        <w:t xml:space="preserve"> </w:t>
      </w:r>
      <w:r w:rsidR="0004497C" w:rsidRPr="0004497C">
        <w:rPr>
          <w:rFonts w:hint="eastAsia"/>
          <w:b/>
          <w:sz w:val="24"/>
        </w:rPr>
        <w:t>周</w:t>
      </w:r>
      <w:r w:rsidR="0004497C">
        <w:rPr>
          <w:rFonts w:hint="eastAsia"/>
          <w:b/>
          <w:sz w:val="24"/>
        </w:rPr>
        <w:t>刚</w:t>
      </w:r>
      <w:r>
        <w:rPr>
          <w:sz w:val="24"/>
        </w:rPr>
        <w:t xml:space="preserve"> </w:t>
      </w:r>
      <w:r>
        <w:rPr>
          <w:sz w:val="24"/>
        </w:rPr>
        <w:t>客户提出，由我们这个</w:t>
      </w:r>
      <w:r>
        <w:rPr>
          <w:rFonts w:hint="eastAsia"/>
          <w:sz w:val="24"/>
        </w:rPr>
        <w:t xml:space="preserve"> </w:t>
      </w:r>
      <w:r w:rsidRPr="005C296B">
        <w:rPr>
          <w:rFonts w:hint="eastAsia"/>
          <w:b/>
          <w:sz w:val="24"/>
        </w:rPr>
        <w:t>霹雳</w:t>
      </w:r>
      <w:r>
        <w:rPr>
          <w:sz w:val="24"/>
        </w:rPr>
        <w:t xml:space="preserve"> </w:t>
      </w:r>
      <w:r>
        <w:rPr>
          <w:sz w:val="24"/>
        </w:rPr>
        <w:t>团队开发，本管理系统如实根据客户需求和市场分析而开发制作。</w:t>
      </w:r>
    </w:p>
    <w:p w:rsidR="005C296B" w:rsidRPr="0004497C" w:rsidRDefault="005C296B" w:rsidP="005C296B"/>
    <w:p w:rsidR="00F674B5" w:rsidRDefault="00C53D63" w:rsidP="00C53D63">
      <w:pPr>
        <w:pStyle w:val="2"/>
      </w:pPr>
      <w:bookmarkStart w:id="1" w:name="_Toc197247949"/>
      <w:bookmarkStart w:id="2" w:name="_Toc228064177"/>
      <w:bookmarkStart w:id="3" w:name="_Toc303243989"/>
      <w:r>
        <w:rPr>
          <w:rFonts w:hint="eastAsia"/>
        </w:rPr>
        <w:t>1.2</w:t>
      </w:r>
      <w:r w:rsidR="00F674B5">
        <w:rPr>
          <w:rFonts w:hint="eastAsia"/>
        </w:rPr>
        <w:t>项目开发目标</w:t>
      </w:r>
      <w:bookmarkEnd w:id="1"/>
      <w:bookmarkEnd w:id="2"/>
      <w:bookmarkEnd w:id="3"/>
    </w:p>
    <w:p w:rsidR="005C296B" w:rsidRPr="005C296B" w:rsidRDefault="005C296B" w:rsidP="005C296B">
      <w:pPr>
        <w:rPr>
          <w:szCs w:val="21"/>
        </w:rPr>
      </w:pPr>
      <w:bookmarkStart w:id="4" w:name="_Toc197247950"/>
      <w:bookmarkStart w:id="5" w:name="_Toc228064178"/>
      <w:bookmarkStart w:id="6" w:name="_Toc303243990"/>
      <w:r w:rsidRPr="005C296B">
        <w:rPr>
          <w:szCs w:val="21"/>
        </w:rPr>
        <w:t>本项目以</w:t>
      </w:r>
      <w:r w:rsidRPr="005C296B">
        <w:rPr>
          <w:szCs w:val="21"/>
        </w:rPr>
        <w:t>“</w:t>
      </w:r>
      <w:r w:rsidRPr="005C296B">
        <w:rPr>
          <w:szCs w:val="21"/>
        </w:rPr>
        <w:t>客户管理</w:t>
      </w:r>
      <w:r w:rsidRPr="005C296B">
        <w:rPr>
          <w:szCs w:val="21"/>
        </w:rPr>
        <w:t>”</w:t>
      </w:r>
      <w:r w:rsidRPr="005C296B">
        <w:rPr>
          <w:szCs w:val="21"/>
        </w:rPr>
        <w:t>为主线，以</w:t>
      </w:r>
      <w:r w:rsidRPr="005C296B">
        <w:rPr>
          <w:szCs w:val="21"/>
        </w:rPr>
        <w:t>“</w:t>
      </w:r>
      <w:r w:rsidRPr="005C296B">
        <w:rPr>
          <w:szCs w:val="21"/>
        </w:rPr>
        <w:t>销售团队管理</w:t>
      </w:r>
      <w:r w:rsidRPr="005C296B">
        <w:rPr>
          <w:szCs w:val="21"/>
        </w:rPr>
        <w:t>”</w:t>
      </w:r>
      <w:r w:rsidRPr="005C296B">
        <w:rPr>
          <w:szCs w:val="21"/>
        </w:rPr>
        <w:t>或者</w:t>
      </w:r>
      <w:r w:rsidRPr="005C296B">
        <w:rPr>
          <w:szCs w:val="21"/>
        </w:rPr>
        <w:t>“</w:t>
      </w:r>
      <w:r w:rsidRPr="005C296B">
        <w:rPr>
          <w:szCs w:val="21"/>
        </w:rPr>
        <w:t>营销系统管理</w:t>
      </w:r>
      <w:r w:rsidRPr="005C296B">
        <w:rPr>
          <w:szCs w:val="21"/>
        </w:rPr>
        <w:t>”</w:t>
      </w:r>
      <w:r w:rsidRPr="005C296B">
        <w:rPr>
          <w:szCs w:val="21"/>
        </w:rPr>
        <w:t>为核心，涉及企业全方位为管理的</w:t>
      </w:r>
      <w:r w:rsidRPr="005C296B">
        <w:rPr>
          <w:szCs w:val="21"/>
        </w:rPr>
        <w:t>“</w:t>
      </w:r>
      <w:r w:rsidRPr="005C296B">
        <w:rPr>
          <w:szCs w:val="21"/>
        </w:rPr>
        <w:t>企业运营管理平台</w:t>
      </w:r>
      <w:r w:rsidRPr="005C296B">
        <w:rPr>
          <w:szCs w:val="21"/>
        </w:rPr>
        <w:t>”</w:t>
      </w:r>
      <w:r w:rsidRPr="005C296B">
        <w:rPr>
          <w:szCs w:val="21"/>
        </w:rPr>
        <w:t>，遵从一切从实际出发，实事求是的思想</w:t>
      </w:r>
      <w:r w:rsidRPr="005C296B">
        <w:rPr>
          <w:rFonts w:hint="eastAsia"/>
          <w:szCs w:val="21"/>
        </w:rPr>
        <w:t>理</w:t>
      </w:r>
      <w:r w:rsidRPr="005C296B">
        <w:rPr>
          <w:szCs w:val="21"/>
        </w:rPr>
        <w:t>念。</w:t>
      </w:r>
    </w:p>
    <w:p w:rsidR="00F70337" w:rsidRDefault="00C53D63" w:rsidP="00C53D63">
      <w:pPr>
        <w:pStyle w:val="2"/>
      </w:pPr>
      <w:bookmarkStart w:id="7" w:name="_Toc197247957"/>
      <w:bookmarkStart w:id="8" w:name="_Toc228064185"/>
      <w:bookmarkStart w:id="9" w:name="_Toc303243992"/>
      <w:bookmarkEnd w:id="4"/>
      <w:bookmarkEnd w:id="5"/>
      <w:bookmarkEnd w:id="6"/>
      <w:r>
        <w:rPr>
          <w:rFonts w:hint="eastAsia"/>
        </w:rPr>
        <w:t>1.3</w:t>
      </w:r>
      <w:r w:rsidR="00F70337">
        <w:rPr>
          <w:rFonts w:hint="eastAsia"/>
        </w:rPr>
        <w:t>定义</w:t>
      </w:r>
    </w:p>
    <w:p w:rsidR="00F70337" w:rsidRPr="00F70337" w:rsidRDefault="00F70337" w:rsidP="00F70337">
      <w:r>
        <w:rPr>
          <w:rFonts w:hint="eastAsia"/>
        </w:rPr>
        <w:t xml:space="preserve">  </w:t>
      </w:r>
      <w:r>
        <w:rPr>
          <w:sz w:val="24"/>
        </w:rPr>
        <w:t>本文用到的专业术语的定义和外文的首字母组词的原词组</w:t>
      </w:r>
    </w:p>
    <w:tbl>
      <w:tblPr>
        <w:tblStyle w:val="a7"/>
        <w:tblW w:w="9039" w:type="dxa"/>
        <w:tblLook w:val="04A0"/>
      </w:tblPr>
      <w:tblGrid>
        <w:gridCol w:w="2518"/>
        <w:gridCol w:w="6521"/>
      </w:tblGrid>
      <w:tr w:rsidR="00F70337" w:rsidTr="00361F2B">
        <w:tc>
          <w:tcPr>
            <w:tcW w:w="2518" w:type="dxa"/>
          </w:tcPr>
          <w:p w:rsidR="00F70337" w:rsidRDefault="00F70337" w:rsidP="00361F2B">
            <w:r>
              <w:rPr>
                <w:rFonts w:hint="eastAsia"/>
              </w:rPr>
              <w:t>名称</w:t>
            </w:r>
          </w:p>
        </w:tc>
        <w:tc>
          <w:tcPr>
            <w:tcW w:w="6521" w:type="dxa"/>
          </w:tcPr>
          <w:p w:rsidR="00F70337" w:rsidRDefault="00F70337" w:rsidP="00361F2B">
            <w:r>
              <w:rPr>
                <w:rFonts w:hint="eastAsia"/>
              </w:rPr>
              <w:t>解释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r>
              <w:rPr>
                <w:rFonts w:ascii="宋体" w:hAnsi="宋体" w:hint="eastAsia"/>
              </w:rPr>
              <w:t>初期沟通、</w:t>
            </w:r>
          </w:p>
        </w:tc>
        <w:tc>
          <w:tcPr>
            <w:tcW w:w="6521" w:type="dxa"/>
          </w:tcPr>
          <w:p w:rsidR="00F70337" w:rsidRDefault="009B7830" w:rsidP="00361F2B">
            <w:r>
              <w:rPr>
                <w:rFonts w:hint="eastAsia"/>
              </w:rPr>
              <w:t>与客户的初步接触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立项评估、</w:t>
            </w:r>
          </w:p>
        </w:tc>
        <w:tc>
          <w:tcPr>
            <w:tcW w:w="6521" w:type="dxa"/>
          </w:tcPr>
          <w:p w:rsidR="00F70337" w:rsidRDefault="009B7830" w:rsidP="00361F2B">
            <w:r>
              <w:rPr>
                <w:rFonts w:hint="eastAsia"/>
              </w:rPr>
              <w:t>测评项目金额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需求分析、</w:t>
            </w:r>
          </w:p>
        </w:tc>
        <w:tc>
          <w:tcPr>
            <w:tcW w:w="6521" w:type="dxa"/>
          </w:tcPr>
          <w:p w:rsidR="00F70337" w:rsidRDefault="009B7830" w:rsidP="00361F2B">
            <w:r>
              <w:rPr>
                <w:rFonts w:hint="eastAsia"/>
              </w:rPr>
              <w:t>客户所需要的产品规格，价格等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方案制定、</w:t>
            </w:r>
          </w:p>
        </w:tc>
        <w:tc>
          <w:tcPr>
            <w:tcW w:w="6521" w:type="dxa"/>
          </w:tcPr>
          <w:p w:rsidR="00F70337" w:rsidRDefault="009B7830" w:rsidP="00361F2B">
            <w:r>
              <w:rPr>
                <w:rFonts w:hint="eastAsia"/>
              </w:rPr>
              <w:t>对客户需求制定相应的解决方案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竞争、</w:t>
            </w:r>
          </w:p>
        </w:tc>
        <w:tc>
          <w:tcPr>
            <w:tcW w:w="6521" w:type="dxa"/>
          </w:tcPr>
          <w:p w:rsidR="00F70337" w:rsidRDefault="009B7830" w:rsidP="00361F2B">
            <w:r>
              <w:rPr>
                <w:rFonts w:hint="eastAsia"/>
              </w:rPr>
              <w:t>该项目有哪一些竞争对手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商务谈判、</w:t>
            </w:r>
          </w:p>
        </w:tc>
        <w:tc>
          <w:tcPr>
            <w:tcW w:w="6521" w:type="dxa"/>
          </w:tcPr>
          <w:p w:rsidR="00F70337" w:rsidRDefault="009B7830" w:rsidP="00361F2B">
            <w:r>
              <w:rPr>
                <w:rFonts w:hint="eastAsia"/>
              </w:rPr>
              <w:t>与客户进一步的接触促进合同的签订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合同签约</w:t>
            </w:r>
          </w:p>
        </w:tc>
        <w:tc>
          <w:tcPr>
            <w:tcW w:w="6521" w:type="dxa"/>
          </w:tcPr>
          <w:p w:rsidR="00F70337" w:rsidRDefault="009B7830" w:rsidP="00361F2B">
            <w:r>
              <w:rPr>
                <w:rFonts w:hint="eastAsia"/>
              </w:rPr>
              <w:t>与客户签订合同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</w:p>
        </w:tc>
        <w:tc>
          <w:tcPr>
            <w:tcW w:w="6521" w:type="dxa"/>
          </w:tcPr>
          <w:p w:rsidR="00F70337" w:rsidRDefault="00F70337" w:rsidP="00361F2B"/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详细需求</w:t>
            </w:r>
          </w:p>
        </w:tc>
        <w:tc>
          <w:tcPr>
            <w:tcW w:w="6521" w:type="dxa"/>
          </w:tcPr>
          <w:p w:rsidR="00F70337" w:rsidRDefault="00F70337" w:rsidP="00361F2B">
            <w:r>
              <w:rPr>
                <w:rFonts w:hint="eastAsia"/>
              </w:rPr>
              <w:t>客户提出多个详细需求或者分多次提出；记录和管理潜在客户的详细需求，对于为客户提供最佳的解决方案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解决方案</w:t>
            </w:r>
          </w:p>
        </w:tc>
        <w:tc>
          <w:tcPr>
            <w:tcW w:w="6521" w:type="dxa"/>
          </w:tcPr>
          <w:p w:rsidR="00F70337" w:rsidRDefault="00F70337" w:rsidP="00361F2B">
            <w:r>
              <w:rPr>
                <w:rFonts w:hint="eastAsia"/>
              </w:rPr>
              <w:t>用于记录和管理为客户定制的解决方案；在部分销售活动中，解决方案可能会最终成为合同的技术附件</w:t>
            </w:r>
          </w:p>
          <w:p w:rsidR="00F70337" w:rsidRDefault="00F70337" w:rsidP="00361F2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比如：记录对产品的型号、性能、数量、具体参数要求等重要数据。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历史报价</w:t>
            </w:r>
          </w:p>
        </w:tc>
        <w:tc>
          <w:tcPr>
            <w:tcW w:w="6521" w:type="dxa"/>
          </w:tcPr>
          <w:p w:rsidR="00F70337" w:rsidRDefault="00F70337" w:rsidP="00361F2B">
            <w:r>
              <w:rPr>
                <w:rFonts w:hint="eastAsia"/>
              </w:rPr>
              <w:t>历史报价用于管理在销售机会跟踪过程中，为客户提供报价的记录。在项目跟单比较长的时候，有助于管理好对客户的各次报价情况；</w:t>
            </w:r>
            <w:r>
              <w:br/>
            </w:r>
            <w:r w:rsidRPr="00A2111C">
              <w:rPr>
                <w:rFonts w:hint="eastAsia"/>
                <w:b/>
              </w:rPr>
              <w:t>各次报价的变化也可以辅助反应客户的真实需求和心理价位。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竞争对象</w:t>
            </w:r>
          </w:p>
        </w:tc>
        <w:tc>
          <w:tcPr>
            <w:tcW w:w="6521" w:type="dxa"/>
          </w:tcPr>
          <w:p w:rsidR="00F70337" w:rsidRDefault="00F70337" w:rsidP="00361F2B">
            <w:r>
              <w:rPr>
                <w:rFonts w:hint="eastAsia"/>
              </w:rPr>
              <w:t>管理在机会跟踪中的竞争对手</w:t>
            </w:r>
          </w:p>
        </w:tc>
      </w:tr>
      <w:tr w:rsidR="00F70337" w:rsidTr="00361F2B">
        <w:tc>
          <w:tcPr>
            <w:tcW w:w="2518" w:type="dxa"/>
          </w:tcPr>
          <w:p w:rsidR="00F70337" w:rsidRDefault="00F70337" w:rsidP="00361F2B"/>
        </w:tc>
        <w:tc>
          <w:tcPr>
            <w:tcW w:w="6521" w:type="dxa"/>
          </w:tcPr>
          <w:p w:rsidR="00F70337" w:rsidRDefault="00F70337" w:rsidP="00361F2B"/>
        </w:tc>
      </w:tr>
    </w:tbl>
    <w:p w:rsidR="00FA6D05" w:rsidRDefault="00C53D63" w:rsidP="00C53D63">
      <w:pPr>
        <w:pStyle w:val="2"/>
      </w:pPr>
      <w:r>
        <w:rPr>
          <w:rFonts w:hint="eastAsia"/>
        </w:rPr>
        <w:t>1.4</w:t>
      </w:r>
      <w:r w:rsidR="00A06616">
        <w:rPr>
          <w:rFonts w:hint="eastAsia"/>
        </w:rPr>
        <w:t>CMR</w:t>
      </w:r>
      <w:r w:rsidR="00A06616">
        <w:rPr>
          <w:rFonts w:hint="eastAsia"/>
        </w:rPr>
        <w:t>是什么？</w:t>
      </w:r>
    </w:p>
    <w:p w:rsidR="00FA6D05" w:rsidRDefault="00FA6D05" w:rsidP="00FA6D05">
      <w:r>
        <w:rPr>
          <w:rFonts w:hint="eastAsia"/>
        </w:rPr>
        <w:t xml:space="preserve">  </w:t>
      </w:r>
      <w:r w:rsidR="006201F6">
        <w:rPr>
          <w:rFonts w:hint="eastAsia"/>
        </w:rPr>
        <w:tab/>
      </w:r>
      <w:r>
        <w:rPr>
          <w:rFonts w:hint="eastAsia"/>
        </w:rPr>
        <w:t>CRM</w:t>
      </w:r>
      <w:r>
        <w:rPr>
          <w:rFonts w:hint="eastAsia"/>
        </w:rPr>
        <w:t>（</w:t>
      </w:r>
      <w:r>
        <w:rPr>
          <w:rFonts w:hint="eastAsia"/>
        </w:rPr>
        <w:t>Customer Relationship Management</w:t>
      </w:r>
      <w:r>
        <w:rPr>
          <w:rFonts w:hint="eastAsia"/>
        </w:rPr>
        <w:t>）就是客户关系管理。从字义上看，是指企业用</w:t>
      </w:r>
      <w:r>
        <w:rPr>
          <w:rFonts w:hint="eastAsia"/>
        </w:rPr>
        <w:t>CRM</w:t>
      </w:r>
      <w:r>
        <w:rPr>
          <w:rFonts w:hint="eastAsia"/>
        </w:rPr>
        <w:t>来管理与客户之间的关系。</w:t>
      </w:r>
      <w:r>
        <w:rPr>
          <w:rFonts w:hint="eastAsia"/>
        </w:rPr>
        <w:t>CRM</w:t>
      </w:r>
      <w:r>
        <w:rPr>
          <w:rFonts w:hint="eastAsia"/>
        </w:rPr>
        <w:t>是选择和管理有价值客户及其关系的一种商业策略，</w:t>
      </w:r>
      <w:r>
        <w:rPr>
          <w:rFonts w:hint="eastAsia"/>
        </w:rPr>
        <w:t>CRM</w:t>
      </w:r>
      <w:r>
        <w:rPr>
          <w:rFonts w:hint="eastAsia"/>
        </w:rPr>
        <w:t>要求以客户为中心的商业哲学和企业文化来支持有效的市场营销、销售与服务流程。如果企业拥有正确的领导、策略和企业文化，</w:t>
      </w:r>
      <w:r>
        <w:rPr>
          <w:rFonts w:hint="eastAsia"/>
        </w:rPr>
        <w:t>CRM</w:t>
      </w:r>
      <w:r>
        <w:rPr>
          <w:rFonts w:hint="eastAsia"/>
        </w:rPr>
        <w:t>应用将为企业实现有效的客户关系管理。</w:t>
      </w:r>
    </w:p>
    <w:p w:rsidR="00FA6D05" w:rsidRDefault="00FA6D05" w:rsidP="00FA6D05">
      <w:pPr>
        <w:ind w:firstLine="435"/>
      </w:pPr>
      <w:r>
        <w:rPr>
          <w:rFonts w:hint="eastAsia"/>
        </w:rPr>
        <w:t>CRM</w:t>
      </w:r>
      <w:r>
        <w:rPr>
          <w:rFonts w:hint="eastAsia"/>
        </w:rPr>
        <w:t>是一个获取、保持和增加可获利客户的方法和过程。</w:t>
      </w:r>
      <w:r>
        <w:rPr>
          <w:rFonts w:hint="eastAsia"/>
        </w:rPr>
        <w:t>CRM</w:t>
      </w:r>
      <w:r>
        <w:rPr>
          <w:rFonts w:hint="eastAsia"/>
        </w:rPr>
        <w:t>既是一种崭新的、国际领先的、以客户为中心的企业管理理论、商业理念和商业运作模式，也是一种以信息技术为手段、有效提高企业收益、客户满意度、雇员生产力的具体软件和实现方法。</w:t>
      </w:r>
    </w:p>
    <w:p w:rsidR="00FA6D05" w:rsidRDefault="00FA6D05" w:rsidP="00FA6D05">
      <w:pPr>
        <w:ind w:firstLine="435"/>
      </w:pPr>
      <w:r>
        <w:rPr>
          <w:rFonts w:hint="eastAsia"/>
        </w:rPr>
        <w:t xml:space="preserve">  CRM</w:t>
      </w:r>
      <w:r>
        <w:rPr>
          <w:rFonts w:hint="eastAsia"/>
        </w:rPr>
        <w:t>最大程度地改善、提高了整个客户关系生命周期的绩效。</w:t>
      </w:r>
      <w:r>
        <w:rPr>
          <w:rFonts w:hint="eastAsia"/>
        </w:rPr>
        <w:t>CRM</w:t>
      </w:r>
      <w:r>
        <w:rPr>
          <w:rFonts w:hint="eastAsia"/>
        </w:rPr>
        <w:t>整合了客户、公司、员工等资源，对资源有效地、结构化地进行分配和重组，便于在整个客户关系生命周期内及时了解、使用有关资源和知识；简化、优化了各项业务流程，使得公司和员工在销售、服务、市场营销活动中，能够把注意力集中到改善客户关系、提升绩效的重要方面与核心业务上，提高员工对客户的快速反应和反馈能力；也为客户带来了便利，客户能够根据需求迅速获得个性化的产品、方案和服务。</w:t>
      </w:r>
    </w:p>
    <w:p w:rsidR="00FA6D05" w:rsidRDefault="00FA6D05" w:rsidP="00FA6D05">
      <w:pPr>
        <w:ind w:firstLine="435"/>
      </w:pPr>
      <w:r>
        <w:rPr>
          <w:rFonts w:hint="eastAsia"/>
        </w:rPr>
        <w:t>CRM</w:t>
      </w:r>
      <w:r>
        <w:rPr>
          <w:rFonts w:hint="eastAsia"/>
        </w:rPr>
        <w:t>是一种手段，它的根本目的是通过不断改善客户关系、互动方式、资源调配、业务流程和自动化程度等，达到降低运营成本、提高企业销售收入、客户满意度和员工生产力。企业以追求最大赢利为最终目的，进行好客户关系管理是达到上述目的的手段，从这个角度可以不加掩饰地讲——</w:t>
      </w:r>
      <w:r>
        <w:rPr>
          <w:rFonts w:hint="eastAsia"/>
        </w:rPr>
        <w:t>CRM</w:t>
      </w:r>
      <w:r>
        <w:rPr>
          <w:rFonts w:hint="eastAsia"/>
        </w:rPr>
        <w:t>应用是立足企业利益的，同时方便了客户、让客户满意。</w:t>
      </w:r>
    </w:p>
    <w:p w:rsidR="00FA6D05" w:rsidRDefault="00FA6D05" w:rsidP="00FA6D05">
      <w:pPr>
        <w:ind w:firstLine="435"/>
      </w:pPr>
      <w:r>
        <w:rPr>
          <w:rFonts w:hint="eastAsia"/>
        </w:rPr>
        <w:t>在市场营销和企业管理中，</w:t>
      </w:r>
      <w:r>
        <w:rPr>
          <w:rFonts w:hint="eastAsia"/>
        </w:rPr>
        <w:t>CRM</w:t>
      </w:r>
      <w:r>
        <w:rPr>
          <w:rFonts w:hint="eastAsia"/>
        </w:rPr>
        <w:t>将首当其冲地应用于各企业的销售组织和服务组织，为您带来长久增值和竞争力。</w:t>
      </w:r>
    </w:p>
    <w:p w:rsidR="00FA6D05" w:rsidRDefault="00FA6D05" w:rsidP="00FA6D05">
      <w:pPr>
        <w:rPr>
          <w:rFonts w:ascii="Arial" w:eastAsia="黑体" w:hAnsi="Arial"/>
          <w:b/>
          <w:sz w:val="28"/>
        </w:rPr>
      </w:pPr>
    </w:p>
    <w:p w:rsidR="00FA6D05" w:rsidRDefault="00FA6D05" w:rsidP="00FA6D05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b/>
          <w:bCs/>
          <w:color w:val="000000"/>
          <w:spacing w:val="8"/>
          <w:kern w:val="0"/>
          <w:szCs w:val="21"/>
        </w:rPr>
        <w:t>CRM</w:t>
      </w:r>
      <w:r>
        <w:rPr>
          <w:rFonts w:ascii="Arial" w:hAnsi="Arial" w:cs="Arial"/>
          <w:b/>
          <w:bCs/>
          <w:color w:val="000000"/>
          <w:spacing w:val="8"/>
          <w:kern w:val="0"/>
          <w:szCs w:val="21"/>
        </w:rPr>
        <w:t>定义</w:t>
      </w:r>
      <w:r>
        <w:rPr>
          <w:rFonts w:ascii="Arial" w:hAnsi="Arial" w:cs="Arial"/>
          <w:color w:val="000000"/>
          <w:spacing w:val="8"/>
          <w:kern w:val="0"/>
          <w:szCs w:val="21"/>
        </w:rPr>
        <w:t>：</w:t>
      </w:r>
      <w:r>
        <w:rPr>
          <w:rFonts w:hint="eastAsia"/>
        </w:rPr>
        <w:t>"</w:t>
      </w:r>
      <w:r>
        <w:rPr>
          <w:rFonts w:hint="eastAsia"/>
        </w:rPr>
        <w:t>客户关系管理</w:t>
      </w:r>
      <w:r>
        <w:rPr>
          <w:rFonts w:hint="eastAsia"/>
        </w:rPr>
        <w:t>(CRM)</w:t>
      </w:r>
      <w:r>
        <w:rPr>
          <w:rFonts w:hint="eastAsia"/>
        </w:rPr>
        <w:t>是代表增进赢利、收入和客户满意度而设计的，企业范围的商业战略。</w:t>
      </w:r>
      <w:r>
        <w:rPr>
          <w:rFonts w:hint="eastAsia"/>
        </w:rPr>
        <w:t xml:space="preserve">" </w:t>
      </w:r>
      <w:r>
        <w:rPr>
          <w:rFonts w:hint="eastAsia"/>
        </w:rPr>
        <w:t>我们可以看出，</w:t>
      </w:r>
      <w:r>
        <w:rPr>
          <w:rFonts w:hint="eastAsia"/>
        </w:rPr>
        <w:t>Gartner</w:t>
      </w:r>
      <w:r>
        <w:rPr>
          <w:rFonts w:hint="eastAsia"/>
        </w:rPr>
        <w:t>强调的是</w:t>
      </w:r>
      <w:r>
        <w:rPr>
          <w:rFonts w:hint="eastAsia"/>
        </w:rPr>
        <w:t>CRM</w:t>
      </w:r>
      <w:r>
        <w:rPr>
          <w:rFonts w:hint="eastAsia"/>
        </w:rPr>
        <w:t>是一种商业战略（而不是一套系统），它涉及的范围是整个企业（而不是一个部门），它的战略目标是增进赢利、销售收入，提升客户满意度。</w:t>
      </w:r>
    </w:p>
    <w:p w:rsidR="00FA6D05" w:rsidRDefault="00FA6D05" w:rsidP="00FA6D05">
      <w:pPr>
        <w:widowControl/>
        <w:wordWrap w:val="0"/>
        <w:spacing w:line="360" w:lineRule="atLeast"/>
        <w:jc w:val="left"/>
        <w:rPr>
          <w:rFonts w:ascii="Arial" w:hAnsi="Arial" w:cs="Arial"/>
          <w:color w:val="000000"/>
          <w:spacing w:val="8"/>
          <w:szCs w:val="21"/>
        </w:rPr>
      </w:pPr>
    </w:p>
    <w:p w:rsidR="00FA6D05" w:rsidRPr="00FA6D05" w:rsidRDefault="00FA6D05" w:rsidP="00FA6D05">
      <w:r>
        <w:rPr>
          <w:rFonts w:ascii="宋体" w:hAnsi="宋体" w:cs="宋体" w:hint="eastAsia"/>
          <w:b/>
          <w:color w:val="000000"/>
          <w:kern w:val="0"/>
          <w:sz w:val="24"/>
        </w:rPr>
        <w:t>CRM理念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  <w:r>
        <w:rPr>
          <w:rFonts w:hint="eastAsia"/>
        </w:rPr>
        <w:t>CRM</w:t>
      </w:r>
      <w:r>
        <w:rPr>
          <w:rFonts w:hint="eastAsia"/>
        </w:rPr>
        <w:t>要求企业建立客户导向的管理机制，培养以客户为中心的经营理念，以及实施以客户为中心的业务流程，并以此为手段来提高企业的获利能力、收入以及客户满意度，在营销、销售和服务业务范围内，消除企业在客户互动时候的</w:t>
      </w:r>
      <w:r>
        <w:rPr>
          <w:rFonts w:hint="eastAsia"/>
        </w:rPr>
        <w:t>"</w:t>
      </w:r>
      <w:r>
        <w:rPr>
          <w:rFonts w:hint="eastAsia"/>
        </w:rPr>
        <w:t>单干</w:t>
      </w:r>
      <w:r>
        <w:rPr>
          <w:rFonts w:hint="eastAsia"/>
        </w:rPr>
        <w:t>"</w:t>
      </w:r>
      <w:r>
        <w:rPr>
          <w:rFonts w:hint="eastAsia"/>
        </w:rPr>
        <w:t>现象，使得企业方便地实现针对客户的全方位协调一致的行动。</w:t>
      </w:r>
      <w:r>
        <w:rPr>
          <w:rFonts w:hint="eastAsia"/>
        </w:rPr>
        <w:t>CRM</w:t>
      </w:r>
      <w:r>
        <w:rPr>
          <w:rFonts w:hint="eastAsia"/>
        </w:rPr>
        <w:t>基于“以客户为中心”的营商哲学和文化，</w:t>
      </w:r>
      <w:r>
        <w:rPr>
          <w:rFonts w:hint="eastAsia"/>
        </w:rPr>
        <w:lastRenderedPageBreak/>
        <w:t>通过面向客户的整体取向，在客户生命周期内，实现市场、销售和客户服务的全面协调和整合，使与客户高效和谐的互动充满了企业的每一环节。</w:t>
      </w:r>
    </w:p>
    <w:p w:rsidR="00D51C0B" w:rsidRPr="00D51C0B" w:rsidRDefault="00C53D63" w:rsidP="00C53D63">
      <w:pPr>
        <w:pStyle w:val="2"/>
      </w:pPr>
      <w:r>
        <w:rPr>
          <w:rFonts w:hint="eastAsia"/>
        </w:rPr>
        <w:t>1.5</w:t>
      </w:r>
      <w:r w:rsidR="00D51C0B" w:rsidRPr="00D51C0B">
        <w:rPr>
          <w:rFonts w:hint="eastAsia"/>
        </w:rPr>
        <w:t>支</w:t>
      </w:r>
      <w:r w:rsidR="00D51C0B" w:rsidRPr="00D51C0B">
        <w:t xml:space="preserve"> </w:t>
      </w:r>
      <w:r w:rsidR="00D51C0B" w:rsidRPr="00D51C0B">
        <w:rPr>
          <w:rFonts w:hint="eastAsia"/>
        </w:rPr>
        <w:t>持</w:t>
      </w:r>
      <w:r w:rsidR="00D51C0B" w:rsidRPr="00D51C0B">
        <w:t xml:space="preserve"> </w:t>
      </w:r>
      <w:r w:rsidR="00D51C0B" w:rsidRPr="00D51C0B">
        <w:rPr>
          <w:rFonts w:hint="eastAsia"/>
        </w:rPr>
        <w:t>软</w:t>
      </w:r>
      <w:r w:rsidR="00D51C0B" w:rsidRPr="00D51C0B">
        <w:t xml:space="preserve"> </w:t>
      </w:r>
      <w:r w:rsidR="00D51C0B" w:rsidRPr="00D51C0B">
        <w:rPr>
          <w:rFonts w:hint="eastAsia"/>
        </w:rPr>
        <w:t>件</w:t>
      </w:r>
      <w:r w:rsidR="00D51C0B" w:rsidRPr="00D51C0B">
        <w:t xml:space="preserve"> </w:t>
      </w:r>
      <w:r w:rsidR="00D51C0B" w:rsidRPr="00D51C0B">
        <w:rPr>
          <w:rFonts w:hint="eastAsia"/>
        </w:rPr>
        <w:t>环</w:t>
      </w:r>
      <w:r w:rsidR="00D51C0B" w:rsidRPr="00D51C0B">
        <w:t xml:space="preserve"> </w:t>
      </w:r>
      <w:r w:rsidR="00D51C0B" w:rsidRPr="00D51C0B">
        <w:rPr>
          <w:rFonts w:hint="eastAsia"/>
        </w:rPr>
        <w:t>境</w:t>
      </w:r>
      <w:bookmarkEnd w:id="7"/>
      <w:bookmarkEnd w:id="8"/>
      <w:bookmarkEnd w:id="9"/>
      <w:r w:rsidR="00D51C0B" w:rsidRPr="00D51C0B">
        <w:t xml:space="preserve"> </w:t>
      </w:r>
    </w:p>
    <w:p w:rsidR="00D51C0B" w:rsidRDefault="00D51C0B" w:rsidP="00D51C0B">
      <w:pPr>
        <w:numPr>
          <w:ilvl w:val="12"/>
          <w:numId w:val="0"/>
        </w:numPr>
        <w:spacing w:before="120"/>
        <w:ind w:leftChars="307" w:left="647" w:hangingChars="1" w:hanging="2"/>
      </w:pPr>
      <w:r>
        <w:rPr>
          <w:rFonts w:hint="eastAsia"/>
        </w:rPr>
        <w:t>操作系统：</w:t>
      </w:r>
      <w:r>
        <w:rPr>
          <w:rFonts w:hint="eastAsia"/>
        </w:rPr>
        <w:t xml:space="preserve">    Microsoft Windows XP SP2</w:t>
      </w:r>
    </w:p>
    <w:p w:rsidR="00D51C0B" w:rsidRDefault="00D51C0B" w:rsidP="00D51C0B">
      <w:pPr>
        <w:numPr>
          <w:ilvl w:val="12"/>
          <w:numId w:val="0"/>
        </w:numPr>
        <w:spacing w:before="120"/>
        <w:ind w:leftChars="307" w:left="647" w:hangingChars="1" w:hanging="2"/>
      </w:pPr>
      <w:r>
        <w:rPr>
          <w:rFonts w:hint="eastAsia"/>
        </w:rPr>
        <w:t>数据库软件：</w:t>
      </w:r>
      <w:r>
        <w:rPr>
          <w:rFonts w:hint="eastAsia"/>
        </w:rPr>
        <w:t xml:space="preserve">  Oracle</w:t>
      </w:r>
    </w:p>
    <w:p w:rsidR="00D51C0B" w:rsidRDefault="00D51C0B" w:rsidP="00D51C0B">
      <w:pPr>
        <w:numPr>
          <w:ilvl w:val="12"/>
          <w:numId w:val="0"/>
        </w:numPr>
        <w:spacing w:before="120"/>
        <w:ind w:leftChars="307" w:left="647" w:hangingChars="1" w:hanging="2"/>
      </w:pPr>
      <w:r>
        <w:rPr>
          <w:rFonts w:hint="eastAsia"/>
        </w:rPr>
        <w:t>编译程序：</w:t>
      </w:r>
      <w:r>
        <w:rPr>
          <w:rFonts w:hint="eastAsia"/>
        </w:rPr>
        <w:t xml:space="preserve">    JDK </w:t>
      </w:r>
    </w:p>
    <w:p w:rsidR="00D51C0B" w:rsidRDefault="00D51C0B" w:rsidP="00D51C0B">
      <w:pPr>
        <w:numPr>
          <w:ilvl w:val="12"/>
          <w:numId w:val="0"/>
        </w:numPr>
        <w:spacing w:before="120"/>
        <w:ind w:leftChars="307" w:left="647" w:hangingChars="1" w:hanging="2"/>
      </w:pPr>
      <w:r>
        <w:rPr>
          <w:rFonts w:hint="eastAsia"/>
        </w:rPr>
        <w:t>应用服务器：</w:t>
      </w:r>
      <w:r w:rsidRPr="00064092">
        <w:rPr>
          <w:rFonts w:hint="eastAsia"/>
        </w:rPr>
        <w:t xml:space="preserve">IBM WebSphere Application Server </w:t>
      </w:r>
      <w:r>
        <w:rPr>
          <w:rFonts w:hint="eastAsia"/>
        </w:rPr>
        <w:t>6</w:t>
      </w:r>
      <w:r w:rsidRPr="00064092">
        <w:rPr>
          <w:rFonts w:hint="eastAsia"/>
        </w:rPr>
        <w:t>.1</w:t>
      </w:r>
      <w:ins w:id="10" w:author="CL Ye" w:date="2008-05-22T10:46:00Z">
        <w:r>
          <w:rPr>
            <w:rFonts w:hint="eastAsia"/>
          </w:rPr>
          <w:t xml:space="preserve"> </w:t>
        </w:r>
      </w:ins>
    </w:p>
    <w:p w:rsidR="00D51C0B" w:rsidRDefault="00D51C0B" w:rsidP="00D51C0B">
      <w:pPr>
        <w:numPr>
          <w:ilvl w:val="12"/>
          <w:numId w:val="0"/>
        </w:numPr>
        <w:spacing w:before="120"/>
        <w:ind w:leftChars="307" w:left="647" w:hangingChars="1" w:hanging="2"/>
        <w:rPr>
          <w:color w:val="000080"/>
        </w:rPr>
      </w:pPr>
      <w:r>
        <w:rPr>
          <w:rFonts w:hint="eastAsia"/>
        </w:rPr>
        <w:t>测试软件：</w:t>
      </w:r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707D9C" w:rsidRPr="00707D9C" w:rsidRDefault="00C53D63" w:rsidP="00C53D63">
      <w:pPr>
        <w:pStyle w:val="2"/>
      </w:pPr>
      <w:bookmarkStart w:id="11" w:name="_Toc228064187"/>
      <w:bookmarkStart w:id="12" w:name="_Toc303243993"/>
      <w:r>
        <w:rPr>
          <w:rFonts w:hint="eastAsia"/>
        </w:rPr>
        <w:t>1.6</w:t>
      </w:r>
      <w:r w:rsidR="00707D9C" w:rsidRPr="00707D9C">
        <w:rPr>
          <w:rFonts w:hint="eastAsia"/>
        </w:rPr>
        <w:t>条件与限制</w:t>
      </w:r>
      <w:bookmarkEnd w:id="11"/>
      <w:bookmarkEnd w:id="12"/>
    </w:p>
    <w:p w:rsidR="00707D9C" w:rsidRDefault="00707D9C" w:rsidP="00707D9C">
      <w:pPr>
        <w:numPr>
          <w:ilvl w:val="12"/>
          <w:numId w:val="0"/>
        </w:numPr>
        <w:spacing w:before="120"/>
        <w:ind w:left="720"/>
      </w:pPr>
      <w:r>
        <w:rPr>
          <w:rFonts w:hint="eastAsia"/>
        </w:rPr>
        <w:t>用户不需要且不要使用</w:t>
      </w:r>
      <w:r>
        <w:rPr>
          <w:rFonts w:hint="eastAsia"/>
        </w:rPr>
        <w:t>LDAP</w:t>
      </w:r>
      <w:r>
        <w:rPr>
          <w:rFonts w:hint="eastAsia"/>
        </w:rPr>
        <w:t>服务</w:t>
      </w:r>
    </w:p>
    <w:p w:rsidR="00F674B5" w:rsidRPr="00707D9C" w:rsidRDefault="00F674B5" w:rsidP="00F674B5"/>
    <w:p w:rsidR="00B213FD" w:rsidRDefault="00C53D63" w:rsidP="005C296B">
      <w:pPr>
        <w:pStyle w:val="2"/>
      </w:pPr>
      <w:bookmarkStart w:id="13" w:name="_Toc303243994"/>
      <w:r>
        <w:rPr>
          <w:rFonts w:hint="eastAsia"/>
        </w:rPr>
        <w:t>1.7</w:t>
      </w:r>
      <w:r w:rsidR="00213874">
        <w:rPr>
          <w:rFonts w:hint="eastAsia"/>
        </w:rPr>
        <w:t>任务</w:t>
      </w:r>
      <w:bookmarkEnd w:id="13"/>
      <w:r w:rsidR="002A4B12">
        <w:rPr>
          <w:rFonts w:hint="eastAsia"/>
        </w:rPr>
        <w:t>概述</w:t>
      </w:r>
    </w:p>
    <w:p w:rsidR="002A4B12" w:rsidRPr="002A4B12" w:rsidRDefault="002A4B12" w:rsidP="002A4B12">
      <w:pPr>
        <w:pStyle w:val="3"/>
      </w:pPr>
      <w:r>
        <w:rPr>
          <w:rFonts w:hint="eastAsia"/>
        </w:rPr>
        <w:t>功能分配</w:t>
      </w:r>
    </w:p>
    <w:tbl>
      <w:tblPr>
        <w:tblW w:w="15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0"/>
        <w:gridCol w:w="2036"/>
        <w:gridCol w:w="11604"/>
      </w:tblGrid>
      <w:tr w:rsidR="00213874" w:rsidRPr="003E559B" w:rsidTr="006A20C5">
        <w:tc>
          <w:tcPr>
            <w:tcW w:w="1900" w:type="dxa"/>
            <w:shd w:val="clear" w:color="auto" w:fill="D9D9D9"/>
          </w:tcPr>
          <w:p w:rsidR="00213874" w:rsidRPr="003E559B" w:rsidRDefault="00213874" w:rsidP="006A20C5">
            <w:pPr>
              <w:jc w:val="center"/>
              <w:rPr>
                <w:color w:val="FF6600"/>
                <w:highlight w:val="lightGray"/>
              </w:rPr>
            </w:pPr>
            <w:r>
              <w:rPr>
                <w:rFonts w:hint="eastAsia"/>
                <w:color w:val="FF6600"/>
                <w:highlight w:val="lightGray"/>
              </w:rPr>
              <w:t>功能</w:t>
            </w:r>
            <w:r w:rsidRPr="003E559B">
              <w:rPr>
                <w:rFonts w:hint="eastAsia"/>
                <w:color w:val="FF6600"/>
                <w:highlight w:val="lightGray"/>
              </w:rPr>
              <w:t>名称</w:t>
            </w:r>
          </w:p>
        </w:tc>
        <w:tc>
          <w:tcPr>
            <w:tcW w:w="2036" w:type="dxa"/>
            <w:shd w:val="clear" w:color="auto" w:fill="D9D9D9"/>
          </w:tcPr>
          <w:p w:rsidR="00213874" w:rsidRDefault="00213874" w:rsidP="006A20C5">
            <w:pPr>
              <w:jc w:val="center"/>
              <w:rPr>
                <w:color w:val="FF6600"/>
                <w:highlight w:val="lightGray"/>
              </w:rPr>
            </w:pPr>
            <w:r>
              <w:rPr>
                <w:rFonts w:hint="eastAsia"/>
                <w:color w:val="FF6600"/>
                <w:highlight w:val="lightGray"/>
              </w:rPr>
              <w:t>用例编号</w:t>
            </w:r>
          </w:p>
        </w:tc>
        <w:tc>
          <w:tcPr>
            <w:tcW w:w="11604" w:type="dxa"/>
            <w:shd w:val="clear" w:color="auto" w:fill="D9D9D9"/>
          </w:tcPr>
          <w:p w:rsidR="00213874" w:rsidRPr="003E559B" w:rsidRDefault="00213874" w:rsidP="006A20C5">
            <w:pPr>
              <w:rPr>
                <w:color w:val="FF6600"/>
              </w:rPr>
            </w:pPr>
            <w:r>
              <w:rPr>
                <w:rFonts w:hint="eastAsia"/>
                <w:color w:val="FF6600"/>
                <w:highlight w:val="lightGray"/>
              </w:rPr>
              <w:t>负责</w:t>
            </w:r>
            <w:r>
              <w:rPr>
                <w:rFonts w:hint="eastAsia"/>
                <w:color w:val="FF6600"/>
              </w:rPr>
              <w:t>人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工作台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CRM1.1</w:t>
            </w:r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李志恒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日程、内部公告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CRM2.1</w:t>
            </w:r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李志恒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CRM3.1</w:t>
            </w:r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唐铭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CRM4.1</w:t>
            </w:r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唐铭</w:t>
            </w:r>
          </w:p>
        </w:tc>
      </w:tr>
      <w:tr w:rsidR="00213874" w:rsidTr="006A20C5">
        <w:tc>
          <w:tcPr>
            <w:tcW w:w="1900" w:type="dxa"/>
          </w:tcPr>
          <w:p w:rsidR="00213874" w:rsidRPr="00243761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销售机会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bookmarkStart w:id="14" w:name="OLE_LINK1"/>
            <w:bookmarkStart w:id="15" w:name="OLE_LINK2"/>
            <w:r>
              <w:rPr>
                <w:rFonts w:ascii="宋体" w:hAnsi="宋体" w:hint="eastAsia"/>
              </w:rPr>
              <w:t>CRM5.1</w:t>
            </w:r>
            <w:bookmarkEnd w:id="14"/>
            <w:bookmarkEnd w:id="15"/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施庆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订单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CRM6.1</w:t>
            </w:r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张丹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CRM7.1</w:t>
            </w:r>
          </w:p>
        </w:tc>
        <w:tc>
          <w:tcPr>
            <w:tcW w:w="11604" w:type="dxa"/>
          </w:tcPr>
          <w:p w:rsidR="00213874" w:rsidRDefault="00101A6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吴文政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客服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CRM8.1</w:t>
            </w:r>
          </w:p>
        </w:tc>
        <w:tc>
          <w:tcPr>
            <w:tcW w:w="11604" w:type="dxa"/>
          </w:tcPr>
          <w:p w:rsidR="00213874" w:rsidRDefault="00101A6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吴文政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权限管理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CRM9.1</w:t>
            </w:r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张丹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463D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系统设置（回收站、操作文档、个人设置、日志、账户、</w:t>
            </w:r>
            <w:r w:rsidR="00463DAF">
              <w:rPr>
                <w:rFonts w:hint="eastAsia"/>
                <w:color w:val="FFC000"/>
              </w:rPr>
              <w:t>综合统计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2036" w:type="dxa"/>
          </w:tcPr>
          <w:p w:rsidR="00213874" w:rsidRDefault="00213874" w:rsidP="006A20C5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</w:rPr>
              <w:t>CRM10.1</w:t>
            </w:r>
          </w:p>
        </w:tc>
        <w:tc>
          <w:tcPr>
            <w:tcW w:w="11604" w:type="dxa"/>
          </w:tcPr>
          <w:p w:rsidR="00213874" w:rsidRDefault="00101A64" w:rsidP="006A20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吴文政</w:t>
            </w:r>
          </w:p>
        </w:tc>
      </w:tr>
      <w:tr w:rsidR="00213874" w:rsidTr="006A20C5">
        <w:tc>
          <w:tcPr>
            <w:tcW w:w="1900" w:type="dxa"/>
          </w:tcPr>
          <w:p w:rsidR="00213874" w:rsidRDefault="00213874" w:rsidP="006A20C5">
            <w:pPr>
              <w:rPr>
                <w:color w:val="000000"/>
              </w:rPr>
            </w:pPr>
          </w:p>
        </w:tc>
        <w:tc>
          <w:tcPr>
            <w:tcW w:w="2036" w:type="dxa"/>
          </w:tcPr>
          <w:p w:rsidR="00213874" w:rsidRDefault="00213874" w:rsidP="006A20C5">
            <w:pPr>
              <w:rPr>
                <w:color w:val="000000"/>
              </w:rPr>
            </w:pPr>
          </w:p>
        </w:tc>
        <w:tc>
          <w:tcPr>
            <w:tcW w:w="11604" w:type="dxa"/>
          </w:tcPr>
          <w:p w:rsidR="00213874" w:rsidRDefault="00213874" w:rsidP="006A20C5">
            <w:pPr>
              <w:rPr>
                <w:color w:val="000000"/>
              </w:rPr>
            </w:pPr>
          </w:p>
        </w:tc>
      </w:tr>
    </w:tbl>
    <w:p w:rsidR="00213874" w:rsidRDefault="002A4B12" w:rsidP="002A4B12">
      <w:pPr>
        <w:pStyle w:val="3"/>
      </w:pPr>
      <w:r>
        <w:rPr>
          <w:rFonts w:hint="eastAsia"/>
        </w:rPr>
        <w:lastRenderedPageBreak/>
        <w:t>用户结构</w:t>
      </w:r>
    </w:p>
    <w:p w:rsidR="00105DBB" w:rsidRDefault="002A4B12" w:rsidP="002A4B12">
      <w:r>
        <w:rPr>
          <w:rFonts w:hint="eastAsia"/>
        </w:rPr>
        <w:tab/>
      </w:r>
      <w:r>
        <w:rPr>
          <w:rFonts w:hint="eastAsia"/>
        </w:rPr>
        <w:t>老板、区域经理、部门经理、销售员</w:t>
      </w:r>
    </w:p>
    <w:p w:rsidR="003C2061" w:rsidRPr="002A4B12" w:rsidRDefault="00105DBB" w:rsidP="00880DBD">
      <w:pPr>
        <w:pStyle w:val="3"/>
      </w:pPr>
      <w:r>
        <w:rPr>
          <w:rFonts w:hint="eastAsia"/>
        </w:rPr>
        <w:lastRenderedPageBreak/>
        <w:t>功能构成</w:t>
      </w:r>
      <w:r w:rsidR="005015A0">
        <w:rPr>
          <w:noProof/>
        </w:rPr>
        <w:pict>
          <v:group id="_x0000_s2050" style="position:absolute;left:0;text-align:left;margin-left:-1in;margin-top:126.6pt;width:566.6pt;height:624pt;z-index:251658240;mso-position-horizontal-relative:text;mso-position-vertical-relative:page" coordsize="31551,147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31551;height:14771" o:preferrelative="f">
              <v:fill o:detectmouseclick="t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36" o:spid="_x0000_s2052" type="#_x0000_t33" style="position:absolute;left:28924;top:1943;width:375;height:3111;rotation:180" o:connectortype="elbow" adj="-1689617,-55907,-1689617" strokeweight="2.25pt"/>
            <v:shape id="_s1037" o:spid="_x0000_s2053" type="#_x0000_t33" style="position:absolute;left:28924;top:1943;width:375;height:1945;rotation:180" o:connectortype="elbow" adj="-1689617,-76474,-1689617" strokeweight="2.25pt"/>
            <v:shape id="_s1038" o:spid="_x0000_s2054" type="#_x0000_t33" style="position:absolute;left:28924;top:1943;width:375;height:779;rotation:180" o:connectortype="elbow" adj="-1689617,-158619,-1689617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39" o:spid="_x0000_s2055" type="#_x0000_t34" style="position:absolute;left:21767;top:-5990;width:389;height:13901;rotation:270;flip:x" o:connectortype="elbow" adj="10833,14741,-704725" strokeweight="2.25pt"/>
            <v:shape id="_s1040" o:spid="_x0000_s2056" type="#_x0000_t33" style="position:absolute;left:25920;top:1945;width:375;height:12438;rotation:180" o:connectortype="elbow" adj="-1516506,-30181,-1516506" strokeweight="2.25pt"/>
            <v:shape id="_s1041" o:spid="_x0000_s2057" type="#_x0000_t33" style="position:absolute;left:25920;top:1945;width:375;height:11272;rotation:180" o:connectortype="elbow" adj="-1516506,-31069,-1516506" strokeweight="2.25pt"/>
            <v:shape id="_s1042" o:spid="_x0000_s2058" type="#_x0000_t33" style="position:absolute;left:25920;top:1945;width:375;height:10106;rotation:180" o:connectortype="elbow" adj="-1516506,-32161,-1516506" strokeweight="2.25pt"/>
            <v:shape id="_s1043" o:spid="_x0000_s2059" type="#_x0000_t33" style="position:absolute;left:25920;top:1945;width:375;height:8940;rotation:180" o:connectortype="elbow" adj="-1516506,-33538,-1516506" strokeweight="2.25pt"/>
            <v:shape id="_s1044" o:spid="_x0000_s2060" type="#_x0000_t33" style="position:absolute;left:25920;top:1945;width:375;height:7773;rotation:180" o:connectortype="elbow" adj="-1516506,-35330,-1516506" strokeweight="2.25pt"/>
            <v:shape id="_s1045" o:spid="_x0000_s2061" type="#_x0000_t33" style="position:absolute;left:25920;top:1945;width:375;height:6608;rotation:180" o:connectortype="elbow" adj="-1516506,-37753,-1516506" strokeweight="2.25pt"/>
            <v:shape id="_s1046" o:spid="_x0000_s2062" type="#_x0000_t33" style="position:absolute;left:25920;top:1945;width:375;height:5442;rotation:180" o:connectortype="elbow" adj="-1516506,-41213,-1516506" strokeweight="2.25pt"/>
            <v:shape id="_s1047" o:spid="_x0000_s2063" type="#_x0000_t33" style="position:absolute;left:25920;top:1945;width:375;height:4276;rotation:180" o:connectortype="elbow" adj="-1516506,-46560,-1516506" strokeweight="2.25pt"/>
            <v:shape id="_s1048" o:spid="_x0000_s2064" type="#_x0000_t33" style="position:absolute;left:25920;top:1945;width:375;height:3110;rotation:180" o:connectortype="elbow" adj="-1516506,-55915,-1516506" strokeweight="2.25pt"/>
            <v:shape id="_s1049" o:spid="_x0000_s2065" type="#_x0000_t33" style="position:absolute;left:25920;top:1945;width:375;height:1944;rotation:180" o:connectortype="elbow" adj="-1516506,-76487,-1516506" strokeweight="2.25pt"/>
            <v:shape id="_s1050" o:spid="_x0000_s2066" type="#_x0000_t33" style="position:absolute;left:25920;top:1945;width:375;height:777;rotation:180" o:connectortype="elbow" adj="-1516506,-158860,-1516506" strokeweight="2.25pt"/>
            <v:shape id="_s1051" o:spid="_x0000_s2067" type="#_x0000_t33" style="position:absolute;left:22914;top:1945;width:374;height:5442;rotation:180" o:connectortype="elbow" adj="-1343240,-41213,-1343240" strokeweight="2.25pt"/>
            <v:shape id="_s1052" o:spid="_x0000_s2068" type="#_x0000_t33" style="position:absolute;left:22914;top:1945;width:374;height:4276;rotation:180" o:connectortype="elbow" adj="-1343240,-46560,-1343240" strokeweight="2.25pt"/>
            <v:shape id="_s1053" o:spid="_x0000_s2069" type="#_x0000_t33" style="position:absolute;left:22914;top:1945;width:374;height:3110;rotation:180" o:connectortype="elbow" adj="-1343240,-55915,-1343240" strokeweight="2.25pt"/>
            <v:shape id="_s1054" o:spid="_x0000_s2070" type="#_x0000_t33" style="position:absolute;left:22914;top:1945;width:374;height:1944;rotation:180" o:connectortype="elbow" adj="-1343240,-76487,-1343240" strokeweight="2.25pt"/>
            <v:shape id="_s1055" o:spid="_x0000_s2071" type="#_x0000_t33" style="position:absolute;left:22914;top:1945;width:374;height:777;rotation:180" o:connectortype="elbow" adj="-1343240,-158860,-1343240" strokeweight="2.25pt"/>
            <v:shape id="_s1056" o:spid="_x0000_s2072" type="#_x0000_t33" style="position:absolute;left:19909;top:1945;width:375;height:4276;rotation:180" o:connectortype="elbow" adj="-1170129,-46560,-1170129" strokeweight="2.25pt"/>
            <v:shape id="_s1057" o:spid="_x0000_s2073" type="#_x0000_t33" style="position:absolute;left:19910;top:1945;width:373;height:3110;rotation:180" o:connectortype="elbow" adj="-1170129,-55915,-1170129" strokeweight="2.25pt"/>
            <v:shape id="_s1058" o:spid="_x0000_s2074" type="#_x0000_t33" style="position:absolute;left:19910;top:1945;width:373;height:1944;rotation:180" o:connectortype="elbow" adj="-1170129,-76487,-1170129" strokeweight="2.25pt"/>
            <v:shape id="_s1059" o:spid="_x0000_s2075" type="#_x0000_t33" style="position:absolute;left:19909;top:1945;width:375;height:777;rotation:180" o:connectortype="elbow" adj="-1170129,-158860,-1170129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60" o:spid="_x0000_s2076" type="#_x0000_t32" style="position:absolute;left:17074;top:2127;width:389;height:1;rotation:270" o:connectortype="elbow" adj="-421233,-1,-421233" strokeweight="2.25pt"/>
            <v:shape id="_s1061" o:spid="_x0000_s2077" type="#_x0000_t33" style="position:absolute;left:13150;top:1945;width:373;height:6607;rotation:180" o:connectortype="elbow" adj="-780553,-37753,-780553" strokeweight="2.25pt"/>
            <v:shape id="_s1062" o:spid="_x0000_s2078" type="#_x0000_t33" style="position:absolute;left:13150;top:1945;width:373;height:5442;rotation:180" o:connectortype="elbow" adj="-780553,-41213,-780553" strokeweight="2.25pt"/>
            <v:shape id="_s1063" o:spid="_x0000_s2079" type="#_x0000_t33" style="position:absolute;left:13149;top:1945;width:375;height:4276;rotation:180" o:connectortype="elbow" adj="-780553,-46560,-780553" strokeweight="2.25pt"/>
            <v:shape id="_s1064" o:spid="_x0000_s2080" type="#_x0000_t33" style="position:absolute;left:13150;top:1945;width:373;height:3110;rotation:180" o:connectortype="elbow" adj="-780553,-55915,-780553" strokeweight="2.25pt"/>
            <v:shape id="_s1065" o:spid="_x0000_s2081" type="#_x0000_t33" style="position:absolute;left:13150;top:1945;width:373;height:1944;rotation:180" o:connectortype="elbow" adj="-780553,-76487,-780553" strokeweight="2.25pt"/>
            <v:shape id="_s1066" o:spid="_x0000_s2082" type="#_x0000_t33" style="position:absolute;left:13149;top:1945;width:375;height:777;rotation:180" o:connectortype="elbow" adj="-780553,-158860,-780553" strokeweight="2.25pt"/>
            <v:shape id="_s1067" o:spid="_x0000_s2083" type="#_x0000_t33" style="position:absolute;left:10145;top:1945;width:375;height:7773;rotation:180" o:connectortype="elbow" adj="-607442,-35330,-607442" strokeweight="2.25pt"/>
            <v:shape id="_s1068" o:spid="_x0000_s2084" type="#_x0000_t33" style="position:absolute;left:10144;top:1945;width:377;height:6607;rotation:180" o:connectortype="elbow" adj="-607442,-37753,-607442" strokeweight="2.25pt"/>
            <v:shape id="_s1069" o:spid="_x0000_s2085" type="#_x0000_t33" style="position:absolute;left:10144;top:1945;width:377;height:5442;rotation:180" o:connectortype="elbow" adj="-607442,-41213,-607442" strokeweight="2.25pt"/>
            <v:shape id="_s1070" o:spid="_x0000_s2086" type="#_x0000_t33" style="position:absolute;left:10145;top:1945;width:375;height:4276;rotation:180" o:connectortype="elbow" adj="-607442,-46560,-607442" strokeweight="2.25pt"/>
            <v:shape id="_s1071" o:spid="_x0000_s2087" type="#_x0000_t33" style="position:absolute;left:10144;top:1945;width:377;height:3110;rotation:180" o:connectortype="elbow" adj="-607442,-55915,-607442" strokeweight="2.25pt"/>
            <v:shape id="_s1072" o:spid="_x0000_s2088" type="#_x0000_t33" style="position:absolute;left:10144;top:1945;width:377;height:1944;rotation:180" o:connectortype="elbow" adj="-607442,-76487,-607442" strokeweight="2.25pt"/>
            <v:shape id="_s1073" o:spid="_x0000_s2089" type="#_x0000_t33" style="position:absolute;left:10145;top:1945;width:375;height:777;rotation:180" o:connectortype="elbow" adj="-607442,-158860,-607442" strokeweight="2.25pt"/>
            <v:shape id="_s1074" o:spid="_x0000_s2090" type="#_x0000_t33" style="position:absolute;left:7138;top:1945;width:375;height:4276;rotation:180" o:connectortype="elbow" adj="-434176,-46560,-434176" strokeweight="2.25pt"/>
            <v:shape id="_s1075" o:spid="_x0000_s2091" type="#_x0000_t33" style="position:absolute;left:7137;top:1945;width:377;height:3110;rotation:180" o:connectortype="elbow" adj="-434176,-55915,-434176" strokeweight="2.25pt"/>
            <v:shape id="_s1076" o:spid="_x0000_s2092" type="#_x0000_t33" style="position:absolute;left:7137;top:1945;width:377;height:1944;rotation:180" o:connectortype="elbow" adj="-434176,-76487,-434176" strokeweight="2.25pt"/>
            <v:shape id="_s1077" o:spid="_x0000_s2093" type="#_x0000_t33" style="position:absolute;left:7138;top:1945;width:375;height:777;rotation:180" o:connectortype="elbow" adj="-434176,-158860,-434176" strokeweight="2.25pt"/>
            <v:shape id="_s1078" o:spid="_x0000_s2094" type="#_x0000_t33" style="position:absolute;left:4134;top:1945;width:375;height:7773;rotation:180" o:connectortype="elbow" adj="-261065,-35330,-261065" strokeweight="2.25pt"/>
            <v:shape id="_s1079" o:spid="_x0000_s2095" type="#_x0000_t33" style="position:absolute;left:4134;top:1945;width:374;height:6607;rotation:180" o:connectortype="elbow" adj="-261065,-37753,-261065" strokeweight="2.25pt"/>
            <v:shape id="_s1080" o:spid="_x0000_s2096" type="#_x0000_t33" style="position:absolute;left:4134;top:1945;width:374;height:5442;rotation:180" o:connectortype="elbow" adj="-261065,-41213,-261065" strokeweight="2.25pt"/>
            <v:shape id="_s1081" o:spid="_x0000_s2097" type="#_x0000_t33" style="position:absolute;left:1127;top:1945;width:375;height:7773;rotation:180" o:connectortype="elbow" adj="-87799,-35330,-87799" strokeweight="2.25pt"/>
            <v:shape id="_s1082" o:spid="_x0000_s2098" type="#_x0000_t33" style="position:absolute;left:4134;top:1945;width:375;height:4276;rotation:180" o:connectortype="elbow" adj="-261065,-46560,-261065" strokeweight="2.25pt"/>
            <v:shape id="_s1083" o:spid="_x0000_s2099" type="#_x0000_t33" style="position:absolute;left:4134;top:1945;width:374;height:3110;rotation:180" o:connectortype="elbow" adj="-261065,-55915,-261065" strokeweight="2.25pt"/>
            <v:shape id="_s1084" o:spid="_x0000_s2100" type="#_x0000_t33" style="position:absolute;left:4134;top:1945;width:374;height:1944;rotation:180" o:connectortype="elbow" adj="-261065,-76487,-261065" strokeweight="2.25pt"/>
            <v:shape id="_s1085" o:spid="_x0000_s2101" type="#_x0000_t33" style="position:absolute;left:4134;top:1945;width:375;height:777;rotation:180" o:connectortype="elbow" adj="-261065,-158860,-261065" strokeweight="2.25pt"/>
            <v:shape id="_s1086" o:spid="_x0000_s2102" type="#_x0000_t33" style="position:absolute;left:1128;top:1945;width:373;height:6607;rotation:180" o:connectortype="elbow" adj="-87799,-37753,-87799" strokeweight="2.25pt"/>
            <v:shape id="_s1087" o:spid="_x0000_s2103" type="#_x0000_t33" style="position:absolute;left:1128;top:1945;width:373;height:5442;rotation:180" o:connectortype="elbow" adj="-87799,-41213,-87799" strokeweight="2.25pt"/>
            <v:shape id="_s1088" o:spid="_x0000_s2104" type="#_x0000_t33" style="position:absolute;left:1128;top:1945;width:373;height:4275;rotation:180" o:connectortype="elbow" adj="-87799,-46567,-87799" strokeweight="2.25pt"/>
            <v:shape id="_s1089" o:spid="_x0000_s2105" type="#_x0000_t33" style="position:absolute;left:1127;top:1945;width:375;height:3109;rotation:180" o:connectortype="elbow" adj="-87799,-55928,-87799" strokeweight="2.25pt"/>
            <v:shape id="_s1090" o:spid="_x0000_s2106" type="#_x0000_t33" style="position:absolute;left:1128;top:1945;width:373;height:1943;rotation:180" o:connectortype="elbow" adj="-87799,-76521,-87799" strokeweight="2.25pt"/>
            <v:shape id="_s1091" o:spid="_x0000_s2107" type="#_x0000_t33" style="position:absolute;left:1127;top:1945;width:375;height:777;rotation:180" o:connectortype="elbow" adj="-87799,-158860,-87799" strokeweight="2.25pt"/>
            <v:shape id="_s1092" o:spid="_x0000_s2108" type="#_x0000_t34" style="position:absolute;left:20265;top:-4488;width:389;height:10897;rotation:270;flip:x" o:connectortype="elbow" adj="10833,18804,-631587" strokeweight="2.25pt"/>
            <v:shape id="_s1093" o:spid="_x0000_s2109" type="#_x0000_t34" style="position:absolute;left:18762;top:-2985;width:389;height:7891;rotation:270;flip:x" o:connectortype="elbow" adj="10833,25970,-558383" strokeweight="2.25pt"/>
            <v:shape id="_s1094" o:spid="_x0000_s2110" type="#_x0000_t34" style="position:absolute;left:17259;top:-1470;width:389;height:4886;rotation:270;flip:x" o:connectortype="elbow" adj="10833,41936,-485245" strokeweight="2.25pt"/>
            <v:shape id="_s1095" o:spid="_x0000_s2111" type="#_x0000_t34" style="position:absolute;left:15945;top:-168;width:389;height:2257;rotation:270;flip:x" o:connectortype="elbow" adj="10833,90787,-421233" strokeweight="2.25pt"/>
            <v:shape id="_s1096" o:spid="_x0000_s2112" type="#_x0000_t34" style="position:absolute;left:13879;top:24;width:389;height:1874;rotation:270" o:connectortype="elbow" adj="10833,-109336,-320652" strokeweight="2.25pt"/>
            <v:shape id="_s1097" o:spid="_x0000_s2113" type="#_x0000_t34" style="position:absolute;left:12377;top:-1466;width:389;height:4878;rotation:270" o:connectortype="elbow" adj="10833,-42006,-247514" strokeweight="2.25pt"/>
            <v:shape id="_s1098" o:spid="_x0000_s2114" type="#_x0000_t34" style="position:absolute;left:10874;top:-2982;width:389;height:7885;rotation:270" o:connectortype="elbow" adj="10833,-25988,-174310" strokeweight="2.25pt"/>
            <v:shape id="_s1099" o:spid="_x0000_s2115" type="#_x0000_t34" style="position:absolute;left:9372;top:-4484;width:389;height:10889;rotation:270" o:connectortype="elbow" adj="10833,-18818,-101172" strokeweight="2.25pt"/>
            <v:shape id="_s1100" o:spid="_x0000_s2116" type="#_x0000_t34" style="position:absolute;left:7868;top:-5975;width:389;height:13896;rotation:270" o:connectortype="elbow" adj="10833,-14747,-27968" strokeweight="2.25pt"/>
            <v:roundrect id="_s1101" o:spid="_x0000_s2117" style="position:absolute;left:13897;width:2254;height:778;v-text-anchor:middle" arcsize="10923f" fillcolor="#ff9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CRM</w:t>
                    </w:r>
                  </w:p>
                </w:txbxContent>
              </v:textbox>
            </v:roundrect>
            <v:roundrect id="_s1102" o:spid="_x0000_s2118" style="position:absolute;top:1167;width:2254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工作台</w:t>
                    </w:r>
                  </w:p>
                </w:txbxContent>
              </v:textbox>
            </v:roundrect>
            <v:roundrect id="_s1103" o:spid="_x0000_s2119" style="position:absolute;left:3006;top:1167;width:2254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</w:t>
                    </w:r>
                  </w:p>
                </w:txbxContent>
              </v:textbox>
            </v:roundrect>
            <v:roundrect id="_s1104" o:spid="_x0000_s2120" style="position:absolute;left:6011;top:1167;width:2254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联系人</w:t>
                    </w:r>
                  </w:p>
                </w:txbxContent>
              </v:textbox>
            </v:roundrect>
            <v:roundrect id="_s1105" o:spid="_x0000_s2121" style="position:absolute;left:9017;top:1167;width:2253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销售机会</w:t>
                    </w:r>
                  </w:p>
                </w:txbxContent>
              </v:textbox>
            </v:roundrect>
            <v:roundrect id="_s1106" o:spid="_x0000_s2122" style="position:absolute;left:12022;top:1167;width:2253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合同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</w:p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订单</w:t>
                    </w:r>
                  </w:p>
                </w:txbxContent>
              </v:textbox>
            </v:roundrect>
            <v:roundrect id="_s1107" o:spid="_x0000_s2123" style="position:absolute;left:16152;top:1167;width:2254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产品</w:t>
                    </w:r>
                  </w:p>
                </w:txbxContent>
              </v:textbox>
            </v:roundrect>
            <v:roundrect id="_s1108" o:spid="_x0000_s2124" style="position:absolute;left:18782;top:1167;width:2253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市场</w:t>
                    </w:r>
                  </w:p>
                </w:txbxContent>
              </v:textbox>
            </v:roundrect>
            <v:roundrect id="_s1109" o:spid="_x0000_s2125" style="position:absolute;left:21786;top:1167;width:2254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帐户</w:t>
                    </w:r>
                  </w:p>
                </w:txbxContent>
              </v:textbox>
            </v:roundrect>
            <v:roundrect id="_s1110" o:spid="_x0000_s2126" style="position:absolute;left:24792;top:1167;width:2253;height:778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工具</w:t>
                    </w:r>
                  </w:p>
                </w:txbxContent>
              </v:textbox>
            </v:roundrect>
            <v:roundrect id="_s1111" o:spid="_x0000_s2127" style="position:absolute;left:1503;top:2334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待办任务</w:t>
                    </w:r>
                  </w:p>
                </w:txbxContent>
              </v:textbox>
            </v:roundrect>
            <v:roundrect id="_s1112" o:spid="_x0000_s2128" style="position:absolute;left:1503;top:3500;width:2253;height:776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日内</w:t>
                    </w:r>
                    <w:r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日程</w:t>
                    </w:r>
                  </w:p>
                </w:txbxContent>
              </v:textbox>
            </v:roundrect>
            <v:roundrect id="_s1113" o:spid="_x0000_s2129" style="position:absolute;left:1503;top:4666;width:2252;height:776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30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天内应收款</w:t>
                    </w:r>
                  </w:p>
                </w:txbxContent>
              </v:textbox>
            </v:roundrect>
            <v:roundrect id="_s1114" o:spid="_x0000_s2130" style="position:absolute;left:1503;top:5832;width:2254;height:776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Sales</w:t>
                    </w:r>
                    <w:r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自我激励</w:t>
                    </w:r>
                  </w:p>
                </w:txbxContent>
              </v:textbox>
            </v:roundrect>
            <v:roundrect id="_s1115" o:spid="_x0000_s2131" style="position:absolute;left:1503;top:6998;width:2253;height:776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未处理客户投诉</w:t>
                    </w:r>
                  </w:p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oundrect>
            <v:roundrect id="_s1116" o:spid="_x0000_s2132" style="position:absolute;left:1503;top:8164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快速来电记录</w:t>
                    </w:r>
                  </w:p>
                </w:txbxContent>
              </v:textbox>
            </v:roundrect>
            <v:roundrect id="_s1117" o:spid="_x0000_s2133" style="position:absolute;left:4509;top:2334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客户管理</w:t>
                    </w:r>
                  </w:p>
                </w:txbxContent>
              </v:textbox>
            </v:roundrect>
            <v:roundrect id="_s1118" o:spid="_x0000_s2134" style="position:absolute;left:4509;top:350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客户服务</w:t>
                    </w:r>
                  </w:p>
                </w:txbxContent>
              </v:textbox>
            </v:roundrect>
            <v:roundrect id="_s1119" o:spid="_x0000_s2135" style="position:absolute;left:4509;top:4666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投诉处理</w:t>
                    </w:r>
                  </w:p>
                </w:txbxContent>
              </v:textbox>
            </v:roundrect>
            <v:roundrect id="_s1120" o:spid="_x0000_s2136" style="position:absolute;left:4509;top:5832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客户关怀</w:t>
                    </w:r>
                  </w:p>
                </w:txbxContent>
              </v:textbox>
            </v:roundrect>
            <v:roundrect id="_s1121" o:spid="_x0000_s2137" style="position:absolute;left:1503;top:933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内部公告</w:t>
                    </w:r>
                  </w:p>
                </w:txbxContent>
              </v:textbox>
            </v:roundrect>
            <v:roundrect id="_s1122" o:spid="_x0000_s2138" style="position:absolute;left:4509;top:6998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费用</w:t>
                    </w:r>
                  </w:p>
                </w:txbxContent>
              </v:textbox>
            </v:roundrect>
            <v:roundrect id="_s1123" o:spid="_x0000_s2139" style="position:absolute;left:4509;top:8164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客户导入</w:t>
                    </w:r>
                  </w:p>
                </w:txbxContent>
              </v:textbox>
            </v:roundrect>
            <v:roundrect id="_s1124" o:spid="_x0000_s2140" style="position:absolute;left:4509;top:933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批量处理</w:t>
                    </w:r>
                  </w:p>
                </w:txbxContent>
              </v:textbox>
            </v:roundrect>
            <v:roundrect id="_s1125" o:spid="_x0000_s2141" style="position:absolute;left:7514;top:2334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联系人管理</w:t>
                    </w:r>
                  </w:p>
                </w:txbxContent>
              </v:textbox>
            </v:roundrect>
            <v:roundrect id="_s1126" o:spid="_x0000_s2142" style="position:absolute;left:7514;top:350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百家姓整理</w:t>
                    </w:r>
                  </w:p>
                </w:txbxContent>
              </v:textbox>
            </v:roundrect>
            <v:roundrect id="_s1127" o:spid="_x0000_s2143" style="position:absolute;left:7514;top:4666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群发邮件</w:t>
                    </w:r>
                  </w:p>
                </w:txbxContent>
              </v:textbox>
            </v:roundrect>
            <v:roundrect id="_s1128" o:spid="_x0000_s2144" style="position:absolute;left:7514;top:5832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群发短信</w:t>
                    </w:r>
                  </w:p>
                </w:txbxContent>
              </v:textbox>
            </v:roundrect>
            <v:roundrect id="_s1129" o:spid="_x0000_s2145" style="position:absolute;left:10519;top:2334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机会管理</w:t>
                    </w:r>
                  </w:p>
                </w:txbxContent>
              </v:textbox>
            </v:roundrect>
            <v:roundrect id="_s1130" o:spid="_x0000_s2146" style="position:absolute;left:10519;top:350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销售漏斗</w:t>
                    </w:r>
                  </w:p>
                </w:txbxContent>
              </v:textbox>
            </v:roundrect>
            <v:roundrect id="_s1131" o:spid="_x0000_s2147" style="position:absolute;left:10519;top:4666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销售预测</w:t>
                    </w:r>
                  </w:p>
                </w:txbxContent>
              </v:textbox>
            </v:roundrect>
            <v:roundrect id="_s1132" o:spid="_x0000_s2148" style="position:absolute;left:10519;top:5832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客户需求</w:t>
                    </w:r>
                  </w:p>
                </w:txbxContent>
              </v:textbox>
            </v:roundrect>
            <v:roundrect id="_s1133" o:spid="_x0000_s2149" style="position:absolute;left:10519;top:6998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解决方案</w:t>
                    </w:r>
                  </w:p>
                </w:txbxContent>
              </v:textbox>
            </v:roundrect>
            <v:roundrect id="_s1134" o:spid="_x0000_s2150" style="position:absolute;left:10519;top:8164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报价历史</w:t>
                    </w:r>
                  </w:p>
                </w:txbxContent>
              </v:textbox>
            </v:roundrect>
            <v:roundrect id="_s1135" o:spid="_x0000_s2151" style="position:absolute;left:10519;top:9330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竞争对手</w:t>
                    </w:r>
                  </w:p>
                </w:txbxContent>
              </v:textbox>
            </v:roundrect>
            <v:roundrect id="_s1136" o:spid="_x0000_s2152" style="position:absolute;left:13524;top:2334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合同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/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订单视图</w:t>
                    </w:r>
                  </w:p>
                </w:txbxContent>
              </v:textbox>
            </v:roundrect>
            <v:roundrect id="_s1137" o:spid="_x0000_s2153" style="position:absolute;left:13524;top:3500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回款计划</w:t>
                    </w:r>
                  </w:p>
                </w:txbxContent>
              </v:textbox>
            </v:roundrect>
            <v:roundrect id="_s1138" o:spid="_x0000_s2154" style="position:absolute;left:13524;top:4666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回款记录</w:t>
                    </w:r>
                  </w:p>
                </w:txbxContent>
              </v:textbox>
            </v:roundrect>
            <v:roundrect id="_s1139" o:spid="_x0000_s2155" style="position:absolute;left:13524;top:5832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开票记录</w:t>
                    </w:r>
                  </w:p>
                </w:txbxContent>
              </v:textbox>
            </v:roundrect>
            <v:roundrect id="_s1140" o:spid="_x0000_s2156" style="position:absolute;left:13524;top:6998;width:2250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交付计划</w:t>
                    </w:r>
                  </w:p>
                </w:txbxContent>
              </v:textbox>
            </v:roundrect>
            <v:roundrect id="_s1141" o:spid="_x0000_s2157" style="position:absolute;left:13524;top:8164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交付记录</w:t>
                    </w:r>
                  </w:p>
                </w:txbxContent>
              </v:textbox>
            </v:roundrect>
            <v:roundrect id="_s1142" o:spid="_x0000_s2158" style="position:absolute;left:16153;top:2334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产品管理</w:t>
                    </w:r>
                  </w:p>
                </w:txbxContent>
              </v:textbox>
            </v:roundrect>
            <v:roundrect id="_s1143" o:spid="_x0000_s2159" style="position:absolute;left:20284;top:2334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广告管理</w:t>
                    </w:r>
                  </w:p>
                </w:txbxContent>
              </v:textbox>
            </v:roundrect>
            <v:roundrect id="_s1144" o:spid="_x0000_s2160" style="position:absolute;left:20284;top:350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市场活动</w:t>
                    </w:r>
                  </w:p>
                </w:txbxContent>
              </v:textbox>
            </v:roundrect>
            <v:roundrect id="_s1145" o:spid="_x0000_s2161" style="position:absolute;left:20284;top:4666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礼品管理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i</w:t>
                    </w:r>
                  </w:p>
                </w:txbxContent>
              </v:textbox>
            </v:roundrect>
            <v:roundrect id="_s1146" o:spid="_x0000_s2162" style="position:absolute;left:20284;top:5832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印刷品管理</w:t>
                    </w:r>
                  </w:p>
                </w:txbxContent>
              </v:textbox>
            </v:roundrect>
            <v:roundrect id="_s1147" o:spid="_x0000_s2163" style="position:absolute;left:23289;top:2334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帐户信息</w:t>
                    </w:r>
                  </w:p>
                </w:txbxContent>
              </v:textbox>
            </v:roundrect>
            <v:roundrect id="_s1148" o:spid="_x0000_s2164" style="position:absolute;left:23289;top:350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用户管理</w:t>
                    </w:r>
                  </w:p>
                </w:txbxContent>
              </v:textbox>
            </v:roundrect>
            <v:roundrect id="_s1149" o:spid="_x0000_s2165" style="position:absolute;left:23289;top:4666;width:2253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数据字典</w:t>
                    </w:r>
                  </w:p>
                </w:txbxContent>
              </v:textbox>
            </v:roundrect>
            <v:roundrect id="_s1150" o:spid="_x0000_s2166" style="position:absolute;left:23289;top:5832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数据导出</w:t>
                    </w:r>
                  </w:p>
                </w:txbxContent>
              </v:textbox>
            </v:roundrect>
            <v:roundrect id="_s1151" o:spid="_x0000_s2167" style="position:absolute;left:23289;top:6998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登录日志</w:t>
                    </w:r>
                  </w:p>
                </w:txbxContent>
              </v:textbox>
            </v:roundrect>
            <v:roundrect id="_s1152" o:spid="_x0000_s2168" style="position:absolute;left:26294;top:2334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营销日报</w:t>
                    </w:r>
                  </w:p>
                </w:txbxContent>
              </v:textbox>
            </v:roundrect>
            <v:roundrect id="_s1153" o:spid="_x0000_s2169" style="position:absolute;left:26294;top:3500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群发邮件向导</w:t>
                    </w:r>
                  </w:p>
                </w:txbxContent>
              </v:textbox>
            </v:roundrect>
            <v:roundrect id="_s1154" o:spid="_x0000_s2170" style="position:absolute;left:26294;top:4666;width:2250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客户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联系人分组</w:t>
                    </w:r>
                  </w:p>
                </w:txbxContent>
              </v:textbox>
            </v:roundrect>
            <v:roundrect id="_s1155" o:spid="_x0000_s2171" style="position:absolute;left:26294;top:5832;width:2252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短信日志</w:t>
                    </w:r>
                  </w:p>
                </w:txbxContent>
              </v:textbox>
            </v:roundrect>
            <v:roundrect id="_s1156" o:spid="_x0000_s2172" style="position:absolute;left:26294;top:6998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设置</w:t>
                    </w:r>
                  </w:p>
                </w:txbxContent>
              </v:textbox>
            </v:roundrect>
            <v:roundrect id="_s1157" o:spid="_x0000_s2173" style="position:absolute;left:26294;top:8164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知识库</w:t>
                    </w:r>
                  </w:p>
                </w:txbxContent>
              </v:textbox>
            </v:roundrect>
            <v:roundrect id="_s1158" o:spid="_x0000_s2174" style="position:absolute;left:26294;top:9330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网上线索挖掘</w:t>
                    </w:r>
                  </w:p>
                </w:txbxContent>
              </v:textbox>
            </v:roundrect>
            <v:roundrect id="_s1159" o:spid="_x0000_s2175" style="position:absolute;left:26294;top:10496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回收站</w:t>
                    </w:r>
                  </w:p>
                </w:txbxContent>
              </v:textbox>
            </v:roundrect>
            <v:roundrect id="_s1160" o:spid="_x0000_s2176" style="position:absolute;left:26294;top:11662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统计图表</w:t>
                    </w:r>
                  </w:p>
                </w:txbxContent>
              </v:textbox>
            </v:roundrect>
            <v:roundrect id="_s1161" o:spid="_x0000_s2177" style="position:absolute;left:26294;top:12828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个人设置</w:t>
                    </w:r>
                  </w:p>
                </w:txbxContent>
              </v:textbox>
            </v:roundrect>
            <v:roundrect id="_s1162" o:spid="_x0000_s2178" style="position:absolute;left:26294;top:13994;width:2251;height:777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在线帮助</w:t>
                    </w:r>
                  </w:p>
                </w:txbxContent>
              </v:textbox>
            </v:roundrect>
            <v:roundrect id="_s1163" o:spid="_x0000_s2179" style="position:absolute;left:27797;top:1167;width:2251;height:776;v-text-anchor:middle" arcsize="10923f" fillcolor="#cfc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快速上手</w:t>
                    </w:r>
                  </w:p>
                </w:txbxContent>
              </v:textbox>
            </v:roundrect>
            <v:roundrect id="_s1164" o:spid="_x0000_s2180" style="position:absolute;left:29298;top:2334;width:2250;height:776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Saels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篇</w:t>
                    </w:r>
                  </w:p>
                </w:txbxContent>
              </v:textbox>
            </v:roundrect>
            <v:roundrect id="_s1165" o:spid="_x0000_s2181" style="position:absolute;left:29298;top:3500;width:2251;height:776;v-text-anchor:middle" arcsize="10923f" fillcolor="#bbe0e3">
              <v:textbox inset="0,0,0,0">
                <w:txbxContent>
                  <w:p w:rsidR="00361F2B" w:rsidRDefault="00361F2B" w:rsidP="00105D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Manager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篇</w:t>
                    </w:r>
                  </w:p>
                </w:txbxContent>
              </v:textbox>
            </v:roundrect>
            <v:roundrect id="_s1166" o:spid="_x0000_s2182" style="position:absolute;left:29298;top:4666;width:2253;height:776;v-text-anchor:middle" arcsize="10923f" fillcolor="#bbe0e3">
              <v:textbox inset="0,0,0,0">
                <w:txbxContent>
                  <w:p w:rsidR="00361F2B" w:rsidRDefault="00361F2B" w:rsidP="00105DB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Boss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篇</w:t>
                    </w:r>
                  </w:p>
                </w:txbxContent>
              </v:textbox>
            </v:roundrect>
            <w10:wrap type="square" anchory="page"/>
          </v:group>
        </w:pict>
      </w:r>
    </w:p>
    <w:p w:rsidR="00213874" w:rsidRDefault="00C53D63" w:rsidP="00F674B5">
      <w:pPr>
        <w:pStyle w:val="1"/>
      </w:pPr>
      <w:bookmarkStart w:id="16" w:name="_Toc303243995"/>
      <w:r>
        <w:rPr>
          <w:rFonts w:hint="eastAsia"/>
        </w:rPr>
        <w:lastRenderedPageBreak/>
        <w:t>2.</w:t>
      </w:r>
      <w:r w:rsidR="00F674B5">
        <w:rPr>
          <w:rFonts w:hint="eastAsia"/>
        </w:rPr>
        <w:t>功能需求</w:t>
      </w:r>
      <w:bookmarkEnd w:id="16"/>
    </w:p>
    <w:p w:rsidR="0092389D" w:rsidRDefault="0092389D"/>
    <w:p w:rsidR="008E14C8" w:rsidRDefault="008E14C8" w:rsidP="008E14C8">
      <w:pPr>
        <w:pStyle w:val="2"/>
      </w:pPr>
      <w:bookmarkStart w:id="17" w:name="_Toc303243997"/>
      <w:r>
        <w:rPr>
          <w:rFonts w:hint="eastAsia"/>
        </w:rPr>
        <w:t xml:space="preserve">CRM1.1 </w:t>
      </w:r>
      <w:r>
        <w:rPr>
          <w:rFonts w:hint="eastAsia"/>
        </w:rPr>
        <w:t>工作台用例图</w:t>
      </w:r>
      <w:bookmarkEnd w:id="17"/>
    </w:p>
    <w:p w:rsidR="008E14C8" w:rsidRDefault="008E14C8" w:rsidP="008E14C8">
      <w:pPr>
        <w:pStyle w:val="3"/>
      </w:pPr>
      <w:bookmarkStart w:id="18" w:name="_Toc303243998"/>
      <w:r>
        <w:rPr>
          <w:rFonts w:hint="eastAsia"/>
        </w:rPr>
        <w:t>CRM1.0</w:t>
      </w:r>
      <w:r>
        <w:rPr>
          <w:rFonts w:hint="eastAsia"/>
        </w:rPr>
        <w:t>菜单条</w:t>
      </w:r>
      <w:bookmarkEnd w:id="18"/>
    </w:p>
    <w:tbl>
      <w:tblPr>
        <w:tblpPr w:leftFromText="180" w:rightFromText="180" w:vertAnchor="text" w:horzAnchor="margin" w:tblpY="215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3C1C56" w:rsidTr="003C1C56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菜单条</w:t>
            </w:r>
          </w:p>
        </w:tc>
      </w:tr>
      <w:tr w:rsidR="003C1C56" w:rsidTr="003C1C56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CRM1.0</w:t>
            </w:r>
          </w:p>
        </w:tc>
      </w:tr>
      <w:tr w:rsidR="003C1C56" w:rsidTr="003C1C56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3C1C56" w:rsidTr="003C1C56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3C1C56" w:rsidTr="003C1C56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3C1C56" w:rsidTr="003C1C56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3C1C56" w:rsidTr="003C1C56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3C1C56" w:rsidTr="003C1C56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3C1C56" w:rsidTr="003C1C56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3C1C56" w:rsidTr="003C1C56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3C1C56" w:rsidTr="003C1C56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关联对象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CRM1.1,CRM2.1,CRM3.1,CRM4.1,CRM5.1,CRM6.1,CRM7.1,CRM8.1,CRM9.1,CRM10.1</w:t>
            </w:r>
          </w:p>
        </w:tc>
      </w:tr>
      <w:tr w:rsidR="003C1C56" w:rsidTr="003C1C56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3C1C56" w:rsidTr="003C1C56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rPr>
                <w:rFonts w:ascii="宋体" w:hAnsi="宋体"/>
                <w:b/>
              </w:rPr>
            </w:pPr>
            <w:r>
              <w:rPr>
                <w:rFonts w:hint="eastAsia"/>
                <w:color w:val="000000"/>
              </w:rPr>
              <w:t>工作台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工作台：工作台，快速来电记录，内部公告，销售目标，审批表，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客户：客户管理，客户关怀.....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联系人:联系人管理，群发短信，纪念日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销售机会：销售机会，报价单/历史报价，详细需求，解决方案，竞争对手，销售漏斗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合同/订单：合同订单，店面型销售单，交付计划/订单明细，交付记录/发货明细，发货单，回款计划，回款记录，开票记录，三种形式使用须知，退货单，退货明细，退款记录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日程/待办任务/行动历史：日程/待办任务/行动历史，工作量计数器，批量客户任务，写日报，写周报，写月报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产品：产品管理，序列号列表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客服：客户管理，投诉管理</w:t>
            </w:r>
          </w:p>
        </w:tc>
      </w:tr>
      <w:tr w:rsidR="003C1C56" w:rsidTr="003C1C56">
        <w:trPr>
          <w:trHeight w:val="53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权限管理：....</w:t>
            </w:r>
          </w:p>
        </w:tc>
      </w:tr>
      <w:tr w:rsidR="003C1C56" w:rsidTr="003C1C56">
        <w:trPr>
          <w:trHeight w:val="53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帐号：</w:t>
            </w:r>
          </w:p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账户菜单只有老板帐号可以看到。</w:t>
            </w:r>
          </w:p>
        </w:tc>
      </w:tr>
      <w:tr w:rsidR="003C1C56" w:rsidTr="003C1C56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系统设置：客户查询方案设置，设置登录受限用户，单价和数量精度，订单管理权限，回款管理权限，产品管理权限，产品成本价权限，客服角色权限，客服数据显示方案，综合报表查看权限...</w:t>
            </w:r>
          </w:p>
        </w:tc>
      </w:tr>
      <w:tr w:rsidR="003C1C56" w:rsidTr="003C1C56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鼠标移到主菜单上，子菜单弹出，主菜单也可以直接点击。</w:t>
            </w:r>
          </w:p>
          <w:p w:rsidR="003C1C56" w:rsidRDefault="003C1C56" w:rsidP="003C1C56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C1C56" w:rsidTr="003C1C56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C56" w:rsidRDefault="003C1C56" w:rsidP="003C1C56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进入到工作台：</w:t>
            </w:r>
          </w:p>
          <w:p w:rsidR="003C1C56" w:rsidRDefault="003C1C56" w:rsidP="003C1C56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1）点击主菜单：</w:t>
            </w:r>
          </w:p>
          <w:p w:rsidR="003C1C56" w:rsidRDefault="003C1C56" w:rsidP="003C1C56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a)进入到对应的链接页面；</w:t>
            </w:r>
          </w:p>
          <w:p w:rsidR="003C1C56" w:rsidRDefault="003C1C56" w:rsidP="003C1C56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2）光标移到主菜单上，显示子菜单：</w:t>
            </w:r>
          </w:p>
          <w:p w:rsidR="003C1C56" w:rsidRDefault="003C1C56" w:rsidP="003C1C56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a)点击子菜单，进入到对应的链接页面，再进行对该页面操作；</w:t>
            </w:r>
          </w:p>
        </w:tc>
      </w:tr>
    </w:tbl>
    <w:p w:rsidR="003C1C56" w:rsidRPr="003C1C56" w:rsidRDefault="003C1C56" w:rsidP="003C1C56"/>
    <w:p w:rsidR="008E14C8" w:rsidRDefault="008E14C8" w:rsidP="008E14C8"/>
    <w:p w:rsidR="008E14C8" w:rsidRDefault="008E14C8" w:rsidP="008E14C8">
      <w:pPr>
        <w:pStyle w:val="3"/>
      </w:pPr>
      <w:bookmarkStart w:id="19" w:name="_Toc303243999"/>
      <w:r>
        <w:rPr>
          <w:rFonts w:hint="eastAsia"/>
        </w:rPr>
        <w:t xml:space="preserve">CRM1.1.1 </w:t>
      </w:r>
      <w:r>
        <w:rPr>
          <w:rFonts w:hint="eastAsia"/>
        </w:rPr>
        <w:t>热点客户</w:t>
      </w:r>
      <w:bookmarkEnd w:id="19"/>
    </w:p>
    <w:tbl>
      <w:tblPr>
        <w:tblpPr w:leftFromText="180" w:rightFromText="180" w:vertAnchor="text" w:horzAnchor="margin" w:tblpY="135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170CC" w:rsidTr="008170CC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热点客户</w:t>
            </w:r>
          </w:p>
        </w:tc>
      </w:tr>
      <w:tr w:rsidR="008170CC" w:rsidTr="008170CC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</w:t>
            </w:r>
          </w:p>
        </w:tc>
      </w:tr>
      <w:tr w:rsidR="008170CC" w:rsidTr="008170CC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170CC" w:rsidTr="008170CC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170CC" w:rsidTr="008170CC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170CC" w:rsidTr="008170CC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170CC" w:rsidTr="008170CC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170CC" w:rsidTr="008170CC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170CC" w:rsidTr="008170CC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170CC" w:rsidTr="008170CC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170CC" w:rsidTr="008170CC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关联对象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CRM3.1</w:t>
            </w:r>
          </w:p>
        </w:tc>
      </w:tr>
      <w:tr w:rsidR="008170CC" w:rsidTr="008170CC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170CC" w:rsidTr="008170CC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170CC" w:rsidTr="008170CC">
        <w:trPr>
          <w:trHeight w:val="543"/>
        </w:trPr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分类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未分类：显示九条数据，根据客户名称查询该对应的信息</w:t>
            </w:r>
          </w:p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所有的客户没有按老客户，新客户，新合作的类别进行分类。</w:t>
            </w:r>
          </w:p>
        </w:tc>
      </w:tr>
      <w:tr w:rsidR="008170CC" w:rsidTr="008170CC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老客户：显示三条数据，根据客户名称查询该对应的信息</w:t>
            </w:r>
          </w:p>
        </w:tc>
      </w:tr>
      <w:tr w:rsidR="008170CC" w:rsidTr="008170CC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新客户：显示五条数据，根据客户名称查询该对应的信息</w:t>
            </w:r>
          </w:p>
        </w:tc>
      </w:tr>
      <w:tr w:rsidR="008170CC" w:rsidTr="008170CC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新合作：显示两条数据，根据客户名称查询该对应的信息</w:t>
            </w:r>
          </w:p>
        </w:tc>
      </w:tr>
      <w:tr w:rsidR="008170CC" w:rsidTr="008170CC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点击客户名称弹出一个显示客户名称，热点说明，热度(低热，中热，高热)，取消热点，打开视图的对话框</w:t>
            </w:r>
          </w:p>
        </w:tc>
      </w:tr>
      <w:tr w:rsidR="008170CC" w:rsidTr="008170CC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1)点击一个客户名称:</w:t>
            </w:r>
          </w:p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a）弹出一个事务窗口</w:t>
            </w:r>
          </w:p>
          <w:p w:rsidR="008170CC" w:rsidRDefault="008170CC" w:rsidP="008170CC">
            <w:pPr>
              <w:pStyle w:val="2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b)点击热点文本框可以对热点进行编辑，还可以取消热点</w:t>
            </w:r>
          </w:p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c）点击热度，可以改变热度    </w:t>
            </w:r>
          </w:p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d）点击打开视图按钮，可以打开该客户的详细信息</w:t>
            </w:r>
          </w:p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2) 点击刷新按钮,该模块会发生局部更新；</w:t>
            </w:r>
          </w:p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3）点击缩进缩出按钮，该模块发生缩短缩长；</w:t>
            </w:r>
          </w:p>
        </w:tc>
      </w:tr>
      <w:tr w:rsidR="008170CC" w:rsidTr="008170CC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70CC" w:rsidRDefault="008170CC" w:rsidP="008170CC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>
      <w:r>
        <w:rPr>
          <w:rFonts w:hint="eastAsia"/>
        </w:rPr>
        <w:t xml:space="preserve">      </w:t>
      </w:r>
    </w:p>
    <w:p w:rsidR="008E14C8" w:rsidRDefault="008E14C8" w:rsidP="008E14C8"/>
    <w:p w:rsidR="008E14C8" w:rsidRDefault="008E14C8" w:rsidP="008E14C8">
      <w:pPr>
        <w:pStyle w:val="3"/>
      </w:pPr>
      <w:bookmarkStart w:id="20" w:name="_Toc303244000"/>
      <w:r>
        <w:rPr>
          <w:rFonts w:hint="eastAsia"/>
        </w:rPr>
        <w:t>CRM1.1.2</w:t>
      </w:r>
      <w:r>
        <w:rPr>
          <w:rFonts w:hint="eastAsia"/>
        </w:rPr>
        <w:t>应收款客户汇总</w:t>
      </w:r>
      <w:bookmarkEnd w:id="20"/>
    </w:p>
    <w:tbl>
      <w:tblPr>
        <w:tblpPr w:leftFromText="180" w:rightFromText="180" w:vertAnchor="text" w:horzAnchor="margin" w:tblpY="150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441BD7" w:rsidTr="00441BD7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应收款客户汇总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crm1.1.2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tabs>
                <w:tab w:val="left" w:pos="1260"/>
              </w:tabs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441BD7" w:rsidTr="00441BD7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441BD7" w:rsidTr="00441BD7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441BD7" w:rsidTr="00441BD7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441BD7" w:rsidTr="00441BD7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441BD7" w:rsidTr="00441BD7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441BD7" w:rsidTr="00441BD7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应收款客户汇总的模块内显示：共：几家客户  应收总计：￥多少万元</w:t>
            </w:r>
          </w:p>
        </w:tc>
      </w:tr>
      <w:tr w:rsidR="00441BD7" w:rsidTr="00441BD7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1)到</w:t>
            </w:r>
            <w:r>
              <w:rPr>
                <w:rFonts w:ascii="宋体" w:hAnsi="宋体" w:hint="eastAsia"/>
              </w:rPr>
              <w:t>应收款客户汇总的模块，</w:t>
            </w:r>
            <w:r>
              <w:rPr>
                <w:rFonts w:ascii="宋体" w:hAnsi="宋体" w:hint="eastAsia"/>
                <w:sz w:val="21"/>
              </w:rPr>
              <w:t>点击有多少个客户: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a）弹出一个事务窗口</w:t>
            </w:r>
          </w:p>
          <w:p w:rsidR="00441BD7" w:rsidRDefault="00441BD7" w:rsidP="00441BD7">
            <w:pPr>
              <w:pStyle w:val="2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b)分别查询该客户是那几家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c）返回工作台    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2）到</w:t>
            </w:r>
            <w:r>
              <w:rPr>
                <w:rFonts w:ascii="宋体" w:hAnsi="宋体" w:hint="eastAsia"/>
              </w:rPr>
              <w:t>应收款客户汇总的模块，</w:t>
            </w:r>
            <w:r>
              <w:rPr>
                <w:rFonts w:ascii="宋体" w:hAnsi="宋体" w:hint="eastAsia"/>
                <w:sz w:val="21"/>
              </w:rPr>
              <w:t>点击总计多少万元: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a）弹出一个事务窗口</w:t>
            </w:r>
          </w:p>
          <w:p w:rsidR="00441BD7" w:rsidRDefault="00441BD7" w:rsidP="00441BD7">
            <w:pPr>
              <w:pStyle w:val="2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b)分别查询该客户交易的总金额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c）返回工作台，也可以进行其他的操作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3)点击刷新按钮,该模块会发生局部更新；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4）点击缩进缩出按钮，该模块发生缩短缩长； </w:t>
            </w:r>
          </w:p>
          <w:p w:rsidR="00441BD7" w:rsidRDefault="00441BD7" w:rsidP="00441BD7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441BD7" w:rsidRPr="00441BD7" w:rsidRDefault="00441BD7" w:rsidP="00441BD7"/>
    <w:p w:rsidR="008E14C8" w:rsidRDefault="008E14C8" w:rsidP="008E14C8"/>
    <w:p w:rsidR="008E14C8" w:rsidRDefault="008E14C8" w:rsidP="008E14C8">
      <w:pPr>
        <w:pStyle w:val="3"/>
      </w:pPr>
      <w:bookmarkStart w:id="21" w:name="_Toc303244001"/>
      <w:r>
        <w:rPr>
          <w:rFonts w:hint="eastAsia"/>
        </w:rPr>
        <w:t>CRM1.1.3 30</w:t>
      </w:r>
      <w:r>
        <w:rPr>
          <w:rFonts w:hint="eastAsia"/>
        </w:rPr>
        <w:t>天内及过期应收款</w:t>
      </w:r>
      <w:bookmarkEnd w:id="21"/>
    </w:p>
    <w:tbl>
      <w:tblPr>
        <w:tblpPr w:leftFromText="180" w:rightFromText="180" w:vertAnchor="text" w:horzAnchor="margin" w:tblpY="201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441BD7" w:rsidTr="00441BD7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天内及过期应收款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crm1.1.3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441BD7" w:rsidTr="00441BD7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441BD7" w:rsidTr="00441BD7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441BD7" w:rsidTr="00441BD7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441BD7" w:rsidTr="00441BD7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441BD7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关联CRM6.1  每月的月初时间——每月的最后一天，时间在30天之内</w:t>
            </w:r>
          </w:p>
        </w:tc>
      </w:tr>
      <w:tr w:rsidR="00441BD7" w:rsidTr="00441BD7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441BD7" w:rsidTr="00441BD7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显示回款金额，第几期，客户名称，日期，回款状态，点击不同的链接，会弹出不同的事务窗口</w:t>
            </w:r>
          </w:p>
        </w:tc>
      </w:tr>
      <w:tr w:rsidR="00441BD7" w:rsidTr="00441BD7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对于回款计划中，“计划回款日期”在30天之内的或者已经过期仍未回款的数据集中提醒。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天内及过期应收款模块，点击金额</w:t>
            </w:r>
            <w:r>
              <w:rPr>
                <w:rFonts w:ascii="宋体" w:hAnsi="宋体" w:hint="eastAsia"/>
                <w:sz w:val="21"/>
              </w:rPr>
              <w:t>: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a）弹出一个事务窗口</w:t>
            </w:r>
          </w:p>
          <w:p w:rsidR="00441BD7" w:rsidRDefault="00441BD7" w:rsidP="00441BD7">
            <w:pPr>
              <w:pStyle w:val="2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 查询该金额对应的信息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c）返回到工作台    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2）点击客户的名称，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弹出一个事务窗口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查询该客户的详细信息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c）返回到工作台 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3)点击刷新按钮,该模块会发生局部更新；</w:t>
            </w:r>
          </w:p>
          <w:p w:rsidR="00441BD7" w:rsidRDefault="00441BD7" w:rsidP="00441BD7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4）点击缩进缩出按钮，该模块发生缩短缩长；</w:t>
            </w:r>
          </w:p>
          <w:p w:rsidR="00441BD7" w:rsidRDefault="00441BD7" w:rsidP="00441BD7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5）取消提醒：</w:t>
            </w:r>
          </w:p>
          <w:p w:rsidR="00441BD7" w:rsidRDefault="00441BD7" w:rsidP="00441BD7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a）将是否回款置为“已回”；</w:t>
            </w:r>
          </w:p>
        </w:tc>
      </w:tr>
    </w:tbl>
    <w:p w:rsidR="00441BD7" w:rsidRPr="00441BD7" w:rsidRDefault="00441BD7" w:rsidP="00441BD7"/>
    <w:p w:rsidR="008E14C8" w:rsidRDefault="008E14C8" w:rsidP="002B3200"/>
    <w:p w:rsidR="008E14C8" w:rsidRDefault="008E14C8" w:rsidP="008E14C8">
      <w:pPr>
        <w:pStyle w:val="3"/>
      </w:pPr>
      <w:bookmarkStart w:id="22" w:name="_Toc303244002"/>
      <w:r>
        <w:rPr>
          <w:rFonts w:hint="eastAsia"/>
        </w:rPr>
        <w:t>CRM1.1.4</w:t>
      </w:r>
      <w:r>
        <w:rPr>
          <w:rFonts w:hint="eastAsia"/>
        </w:rPr>
        <w:t>合同交付提醒</w:t>
      </w:r>
      <w:r>
        <w:rPr>
          <w:rFonts w:hint="eastAsia"/>
        </w:rPr>
        <w:t>(</w:t>
      </w:r>
      <w:r>
        <w:rPr>
          <w:rFonts w:hint="eastAsia"/>
        </w:rPr>
        <w:t>已过期或</w:t>
      </w:r>
      <w:r>
        <w:rPr>
          <w:rFonts w:hint="eastAsia"/>
        </w:rPr>
        <w:t>30</w:t>
      </w:r>
      <w:r>
        <w:rPr>
          <w:rFonts w:hint="eastAsia"/>
        </w:rPr>
        <w:t>天内</w:t>
      </w:r>
      <w:r>
        <w:rPr>
          <w:rFonts w:hint="eastAsia"/>
        </w:rPr>
        <w:t>)</w:t>
      </w:r>
      <w:bookmarkEnd w:id="22"/>
    </w:p>
    <w:p w:rsidR="00441BD7" w:rsidRPr="00441BD7" w:rsidRDefault="00441BD7" w:rsidP="00441BD7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441BD7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23" w:name="_Toc303244003"/>
            <w:r>
              <w:rPr>
                <w:rFonts w:hint="eastAsia"/>
                <w:sz w:val="21"/>
              </w:rPr>
              <w:t>合同交付提醒</w:t>
            </w:r>
            <w:r>
              <w:rPr>
                <w:rFonts w:hint="eastAsia"/>
                <w:sz w:val="21"/>
              </w:rPr>
              <w:t>(</w:t>
            </w:r>
            <w:r>
              <w:rPr>
                <w:rFonts w:hint="eastAsia"/>
                <w:sz w:val="21"/>
              </w:rPr>
              <w:t>已过期或</w:t>
            </w:r>
            <w:r>
              <w:rPr>
                <w:rFonts w:hint="eastAsia"/>
                <w:sz w:val="21"/>
              </w:rPr>
              <w:t>30</w:t>
            </w:r>
            <w:r>
              <w:rPr>
                <w:rFonts w:hint="eastAsia"/>
                <w:sz w:val="21"/>
              </w:rPr>
              <w:t>天内</w:t>
            </w:r>
            <w:r>
              <w:rPr>
                <w:rFonts w:hint="eastAsia"/>
                <w:sz w:val="21"/>
              </w:rPr>
              <w:t>)</w:t>
            </w:r>
            <w:bookmarkEnd w:id="23"/>
          </w:p>
        </w:tc>
      </w:tr>
      <w:tr w:rsidR="008E14C8" w:rsidTr="00441BD7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crm1.1.4</w:t>
            </w:r>
          </w:p>
        </w:tc>
      </w:tr>
      <w:tr w:rsidR="008E14C8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441BD7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441BD7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441BD7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441BD7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441BD7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441BD7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441BD7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显示日期，主题内容，金额，客户名称，点击不同的链接，弹出不同的事务窗口</w:t>
            </w:r>
          </w:p>
        </w:tc>
      </w:tr>
      <w:tr w:rsidR="008E14C8" w:rsidTr="00441BD7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天内及过期应收款模块，点击金额</w:t>
            </w:r>
            <w:r>
              <w:rPr>
                <w:rFonts w:ascii="宋体" w:hAnsi="宋体" w:hint="eastAsia"/>
                <w:sz w:val="21"/>
              </w:rPr>
              <w:t>: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a）弹出一个事务窗口</w:t>
            </w:r>
          </w:p>
          <w:p w:rsidR="008E14C8" w:rsidRDefault="008E14C8" w:rsidP="00361F2B">
            <w:pPr>
              <w:pStyle w:val="2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</w:t>
            </w:r>
            <w:r w:rsidR="006D7408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>查询该金额对应的信息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c）返回到工作台   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2）点击客户的名称，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a)弹出一个事务窗口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</w:t>
            </w:r>
            <w:r w:rsidR="006D7408">
              <w:rPr>
                <w:rFonts w:ascii="宋体" w:hAnsi="宋体" w:hint="eastAsia"/>
                <w:sz w:val="21"/>
              </w:rPr>
              <w:t>查询该</w:t>
            </w:r>
            <w:r>
              <w:rPr>
                <w:rFonts w:ascii="宋体" w:hAnsi="宋体" w:hint="eastAsia"/>
                <w:sz w:val="21"/>
              </w:rPr>
              <w:t>客户的详细信息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c）返回到工作台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3)点击刷新按钮,该模块会发生局部更新；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4）点击缩进缩出按钮，该模块发生缩短缩长；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5）消除提醒的方法：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a）按照交付计划的交付数量交付完成后，在是否提醒状态字段设置为“以交付”。</w:t>
            </w:r>
          </w:p>
        </w:tc>
      </w:tr>
    </w:tbl>
    <w:p w:rsidR="008E14C8" w:rsidRDefault="008E14C8" w:rsidP="008E14C8"/>
    <w:p w:rsidR="008E14C8" w:rsidRDefault="008E14C8" w:rsidP="008E14C8">
      <w:pPr>
        <w:pStyle w:val="3"/>
      </w:pPr>
      <w:bookmarkStart w:id="24" w:name="_Toc303244004"/>
      <w:r>
        <w:rPr>
          <w:rFonts w:hint="eastAsia"/>
        </w:rPr>
        <w:t>CRM1.1.5</w:t>
      </w:r>
      <w:r>
        <w:rPr>
          <w:rFonts w:hint="eastAsia"/>
        </w:rPr>
        <w:t>订单交付提醒</w:t>
      </w:r>
      <w:r>
        <w:rPr>
          <w:rFonts w:hint="eastAsia"/>
        </w:rPr>
        <w:t>(</w:t>
      </w:r>
      <w:r>
        <w:rPr>
          <w:rFonts w:hint="eastAsia"/>
        </w:rPr>
        <w:t>已过期或</w:t>
      </w:r>
      <w:r>
        <w:rPr>
          <w:rFonts w:hint="eastAsia"/>
        </w:rPr>
        <w:t>30</w:t>
      </w:r>
      <w:r>
        <w:rPr>
          <w:rFonts w:hint="eastAsia"/>
        </w:rPr>
        <w:t>天内</w:t>
      </w:r>
      <w:r>
        <w:rPr>
          <w:rFonts w:hint="eastAsia"/>
        </w:rPr>
        <w:t>)</w:t>
      </w:r>
      <w:bookmarkEnd w:id="24"/>
    </w:p>
    <w:tbl>
      <w:tblPr>
        <w:tblpPr w:leftFromText="180" w:rightFromText="180" w:vertAnchor="text" w:horzAnchor="margin" w:tblpY="162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C1B61" w:rsidTr="00CC1B61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pStyle w:val="3"/>
              <w:rPr>
                <w:rFonts w:ascii="宋体" w:hAnsi="宋体"/>
              </w:rPr>
            </w:pPr>
            <w:bookmarkStart w:id="25" w:name="_Toc303244005"/>
            <w:r>
              <w:rPr>
                <w:rFonts w:ascii="宋体" w:hAnsi="宋体" w:hint="eastAsia"/>
              </w:rPr>
              <w:t>订单交付提醒(已过期或30天内)</w:t>
            </w:r>
            <w:bookmarkEnd w:id="25"/>
          </w:p>
        </w:tc>
      </w:tr>
      <w:tr w:rsidR="00CC1B61" w:rsidTr="00CC1B61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crm1.1.5</w:t>
            </w:r>
          </w:p>
        </w:tc>
      </w:tr>
      <w:tr w:rsidR="00CC1B61" w:rsidTr="00CC1B61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CC1B61" w:rsidTr="00CC1B61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C1B61" w:rsidTr="00CC1B61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C1B61" w:rsidTr="00CC1B61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CC1B61" w:rsidTr="00CC1B61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C1B61" w:rsidTr="00CC1B61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C1B61" w:rsidTr="00CC1B61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C1B61" w:rsidTr="00CC1B61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C1B61" w:rsidTr="00CC1B61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  关联CRM6.1</w:t>
            </w:r>
          </w:p>
        </w:tc>
      </w:tr>
      <w:tr w:rsidR="00CC1B61" w:rsidTr="00CC1B61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CC1B61" w:rsidTr="00CC1B61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显示交付日期，主题，客户名称        </w:t>
            </w:r>
          </w:p>
        </w:tc>
      </w:tr>
      <w:tr w:rsidR="00CC1B61" w:rsidTr="00CC1B61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1B61" w:rsidRDefault="00CC1B61" w:rsidP="00CC1B61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CC1B61" w:rsidRDefault="00CC1B61" w:rsidP="00CC1B61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1"/>
              </w:rPr>
              <w:t xml:space="preserve">   进入到</w:t>
            </w:r>
            <w:r>
              <w:rPr>
                <w:rFonts w:ascii="宋体" w:hAnsi="宋体" w:hint="eastAsia"/>
              </w:rPr>
              <w:t>订单交付提醒(已过期或30天内)模块：</w:t>
            </w:r>
          </w:p>
          <w:p w:rsidR="00CC1B61" w:rsidRDefault="00CC1B61" w:rsidP="00CC1B61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1)点击日期</w:t>
            </w:r>
          </w:p>
          <w:p w:rsidR="00CC1B61" w:rsidRDefault="00CC1B61" w:rsidP="00CC1B61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a)点击日期弹出一个事务窗口显示对应的订单信息</w:t>
            </w:r>
          </w:p>
          <w:p w:rsidR="00CC1B61" w:rsidRDefault="00CC1B61" w:rsidP="00CC1B61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b)返回工作台</w:t>
            </w:r>
          </w:p>
          <w:p w:rsidR="00CC1B61" w:rsidRDefault="00CC1B61" w:rsidP="00CC1B61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2)点击客户名称 </w:t>
            </w:r>
          </w:p>
          <w:p w:rsidR="00CC1B61" w:rsidRDefault="00CC1B61" w:rsidP="00CC1B61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a）点击客户名称，弹出一个事务窗口显示客户的详细信息</w:t>
            </w:r>
          </w:p>
          <w:p w:rsidR="00CC1B61" w:rsidRDefault="00CC1B61" w:rsidP="00CC1B61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3)点击刷新按钮,该模块会发生局部更新；</w:t>
            </w:r>
          </w:p>
          <w:p w:rsidR="00CC1B61" w:rsidRDefault="00CC1B61" w:rsidP="00CC1B61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4）点击缩进缩出按钮，该模块发生缩短缩长；</w:t>
            </w:r>
          </w:p>
        </w:tc>
      </w:tr>
    </w:tbl>
    <w:p w:rsidR="008E14C8" w:rsidRDefault="008E14C8" w:rsidP="008E14C8">
      <w:r>
        <w:rPr>
          <w:rFonts w:hint="eastAsia"/>
        </w:rPr>
        <w:t xml:space="preserve">      </w:t>
      </w:r>
    </w:p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26" w:name="_Toc303244006"/>
      <w:r>
        <w:rPr>
          <w:rFonts w:hint="eastAsia"/>
        </w:rPr>
        <w:t>CRM1.1.6</w:t>
      </w:r>
      <w:r>
        <w:rPr>
          <w:rFonts w:hint="eastAsia"/>
        </w:rPr>
        <w:t>未尽回款的订单</w:t>
      </w:r>
      <w:r>
        <w:rPr>
          <w:rFonts w:hint="eastAsia"/>
        </w:rPr>
        <w:t>(</w:t>
      </w:r>
      <w:r>
        <w:rPr>
          <w:rFonts w:hint="eastAsia"/>
        </w:rPr>
        <w:t>执行中的，不包括中止和结束</w:t>
      </w:r>
      <w:r>
        <w:rPr>
          <w:rFonts w:hint="eastAsia"/>
        </w:rPr>
        <w:t>)</w:t>
      </w:r>
      <w:bookmarkEnd w:id="26"/>
    </w:p>
    <w:tbl>
      <w:tblPr>
        <w:tblpPr w:leftFromText="180" w:rightFromText="180" w:vertAnchor="text" w:horzAnchor="margin" w:tblpY="117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D67B44" w:rsidTr="00D67B44">
        <w:trPr>
          <w:trHeight w:val="644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pStyle w:val="3"/>
              <w:rPr>
                <w:rFonts w:ascii="宋体" w:hAnsi="宋体"/>
              </w:rPr>
            </w:pPr>
            <w:bookmarkStart w:id="27" w:name="_Toc303244007"/>
            <w:r>
              <w:rPr>
                <w:rFonts w:hint="eastAsia"/>
                <w:sz w:val="21"/>
              </w:rPr>
              <w:t>未尽回款的订单</w:t>
            </w:r>
            <w:r>
              <w:rPr>
                <w:rFonts w:hint="eastAsia"/>
                <w:sz w:val="21"/>
              </w:rPr>
              <w:t>(</w:t>
            </w:r>
            <w:r>
              <w:rPr>
                <w:rFonts w:hint="eastAsia"/>
                <w:sz w:val="21"/>
              </w:rPr>
              <w:t>执行中的，不包括中止和结束</w:t>
            </w:r>
            <w:r>
              <w:rPr>
                <w:rFonts w:hint="eastAsia"/>
                <w:sz w:val="21"/>
              </w:rPr>
              <w:t>)</w:t>
            </w:r>
            <w:bookmarkEnd w:id="27"/>
          </w:p>
        </w:tc>
      </w:tr>
      <w:tr w:rsidR="00D67B44" w:rsidTr="00D67B44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crm1.1.6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D67B44" w:rsidTr="00D67B44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D67B44" w:rsidTr="00D67B4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     关联CRM6.1</w:t>
            </w:r>
          </w:p>
        </w:tc>
      </w:tr>
      <w:tr w:rsidR="00D67B44" w:rsidTr="00D67B44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D67B44" w:rsidTr="00D67B44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显示回款主题，日期，客户名称，</w:t>
            </w:r>
          </w:p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分页查询，显示当前页和总页数，总条数</w:t>
            </w:r>
          </w:p>
        </w:tc>
      </w:tr>
      <w:tr w:rsidR="00D67B44" w:rsidTr="00D67B44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进入到</w:t>
            </w:r>
            <w:r>
              <w:rPr>
                <w:rFonts w:hint="eastAsia"/>
                <w:sz w:val="21"/>
              </w:rPr>
              <w:t>未尽回款的订单</w:t>
            </w:r>
            <w:r>
              <w:rPr>
                <w:rFonts w:hint="eastAsia"/>
                <w:sz w:val="21"/>
              </w:rPr>
              <w:t>(</w:t>
            </w:r>
            <w:r>
              <w:rPr>
                <w:rFonts w:hint="eastAsia"/>
                <w:sz w:val="21"/>
              </w:rPr>
              <w:t>执行中的，不包括中止和结束</w:t>
            </w:r>
            <w:r>
              <w:rPr>
                <w:rFonts w:hint="eastAsia"/>
                <w:sz w:val="21"/>
              </w:rPr>
              <w:t>)</w:t>
            </w:r>
            <w:r>
              <w:rPr>
                <w:rFonts w:hint="eastAsia"/>
                <w:sz w:val="21"/>
              </w:rPr>
              <w:t>模块，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textAlignment w:val="auto"/>
              <w:rPr>
                <w:sz w:val="21"/>
              </w:rPr>
            </w:pPr>
            <w:r>
              <w:rPr>
                <w:rFonts w:hint="eastAsia"/>
                <w:sz w:val="21"/>
              </w:rPr>
              <w:t>1)</w:t>
            </w:r>
            <w:r>
              <w:rPr>
                <w:rFonts w:hint="eastAsia"/>
                <w:sz w:val="21"/>
              </w:rPr>
              <w:t>点击回款主题，弹出一个事务窗口显示该主题对应的信息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2)点击刷新按钮,该模块会发生局部更新；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3）点击缩进缩出按钮，该模块发生缩短缩长；</w:t>
            </w:r>
          </w:p>
          <w:p w:rsidR="00D67B44" w:rsidRDefault="00D67B44" w:rsidP="00D67B44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4)返回工作台，也可以进行其他的操作</w:t>
            </w:r>
          </w:p>
        </w:tc>
      </w:tr>
    </w:tbl>
    <w:p w:rsidR="008E14C8" w:rsidRDefault="008E14C8" w:rsidP="008E14C8">
      <w:r>
        <w:rPr>
          <w:rFonts w:hint="eastAsia"/>
        </w:rPr>
        <w:lastRenderedPageBreak/>
        <w:t xml:space="preserve">       </w:t>
      </w:r>
    </w:p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28" w:name="_Toc303244008"/>
      <w:r>
        <w:rPr>
          <w:rFonts w:hint="eastAsia"/>
        </w:rPr>
        <w:t>CRM1.1.7</w:t>
      </w:r>
      <w:r>
        <w:rPr>
          <w:rFonts w:hint="eastAsia"/>
        </w:rPr>
        <w:t>销售费用</w:t>
      </w:r>
      <w:r>
        <w:rPr>
          <w:rFonts w:hint="eastAsia"/>
        </w:rPr>
        <w:t>(30</w:t>
      </w:r>
      <w:r>
        <w:rPr>
          <w:rFonts w:hint="eastAsia"/>
        </w:rPr>
        <w:t>天内</w:t>
      </w:r>
      <w:r>
        <w:rPr>
          <w:rFonts w:hint="eastAsia"/>
        </w:rPr>
        <w:t>)</w:t>
      </w:r>
      <w:bookmarkEnd w:id="28"/>
    </w:p>
    <w:tbl>
      <w:tblPr>
        <w:tblpPr w:leftFromText="180" w:rightFromText="180" w:vertAnchor="text" w:horzAnchor="margin" w:tblpY="129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D67B44" w:rsidTr="00D67B44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pStyle w:val="3"/>
              <w:rPr>
                <w:rFonts w:ascii="宋体" w:hAnsi="宋体"/>
              </w:rPr>
            </w:pPr>
            <w:bookmarkStart w:id="29" w:name="_Toc303244009"/>
            <w:r>
              <w:rPr>
                <w:rFonts w:hint="eastAsia"/>
              </w:rPr>
              <w:t>销售费用</w:t>
            </w:r>
            <w:r>
              <w:rPr>
                <w:rFonts w:hint="eastAsia"/>
              </w:rPr>
              <w:t>(30</w:t>
            </w:r>
            <w:r>
              <w:rPr>
                <w:rFonts w:hint="eastAsia"/>
              </w:rPr>
              <w:t>天内</w:t>
            </w:r>
            <w:r>
              <w:rPr>
                <w:rFonts w:hint="eastAsia"/>
              </w:rPr>
              <w:t>)</w:t>
            </w:r>
            <w:bookmarkEnd w:id="29"/>
          </w:p>
        </w:tc>
      </w:tr>
      <w:tr w:rsidR="00D67B44" w:rsidTr="00D67B44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crm1.1.7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D67B44" w:rsidTr="00D67B44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D67B44" w:rsidTr="00D67B4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关联CRM5.1</w:t>
            </w:r>
          </w:p>
        </w:tc>
      </w:tr>
      <w:tr w:rsidR="00D67B44" w:rsidTr="00D67B44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D67B44" w:rsidTr="00D67B44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显示销售金额，销售主题，日期，客户名称</w:t>
            </w:r>
          </w:p>
        </w:tc>
      </w:tr>
      <w:tr w:rsidR="00D67B44" w:rsidTr="00D67B44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hint="eastAsia"/>
                <w:sz w:val="21"/>
              </w:rPr>
              <w:t xml:space="preserve">   进入到</w:t>
            </w:r>
            <w:r>
              <w:rPr>
                <w:rFonts w:hint="eastAsia"/>
              </w:rPr>
              <w:t>销售费用</w:t>
            </w:r>
            <w:r>
              <w:rPr>
                <w:rFonts w:hint="eastAsia"/>
              </w:rPr>
              <w:t>(30</w:t>
            </w:r>
            <w:r>
              <w:rPr>
                <w:rFonts w:hint="eastAsia"/>
              </w:rPr>
              <w:t>天内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模块，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1) </w:t>
            </w:r>
            <w:r>
              <w:rPr>
                <w:rFonts w:hint="eastAsia"/>
              </w:rPr>
              <w:t>点击销售金额，弹出一个事务窗口，显示该主题对应的详细信息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  <w:sz w:val="21"/>
              </w:rPr>
              <w:t>2) 点击刷新按钮,该模块会发生局部更新；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hint="eastAsia"/>
                <w:sz w:val="21"/>
              </w:rPr>
              <w:t xml:space="preserve">   3）点击缩进缩出按钮，该模块发生缩短缩长；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4</w:t>
            </w:r>
            <w:r>
              <w:rPr>
                <w:rFonts w:hint="eastAsia"/>
              </w:rPr>
              <w:t>）返回工作台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</w:p>
          <w:p w:rsidR="00D67B44" w:rsidRDefault="00D67B44" w:rsidP="00D67B44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>
      <w:r>
        <w:rPr>
          <w:rFonts w:hint="eastAsia"/>
        </w:rPr>
        <w:t xml:space="preserve">       </w:t>
      </w:r>
    </w:p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30" w:name="_Toc303244010"/>
      <w:r>
        <w:rPr>
          <w:rFonts w:hint="eastAsia"/>
        </w:rPr>
        <w:lastRenderedPageBreak/>
        <w:t>CRM1.1.8</w:t>
      </w:r>
      <w:r>
        <w:rPr>
          <w:rFonts w:hint="eastAsia"/>
        </w:rPr>
        <w:t>本月和下月纪念日提醒</w:t>
      </w:r>
      <w:bookmarkEnd w:id="30"/>
    </w:p>
    <w:p w:rsidR="00D67B44" w:rsidRPr="00D67B44" w:rsidRDefault="00D67B44" w:rsidP="00D67B44"/>
    <w:tbl>
      <w:tblPr>
        <w:tblpPr w:leftFromText="180" w:rightFromText="180" w:vertAnchor="text" w:horzAnchor="margin" w:tblpY="-31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D67B44" w:rsidTr="00D67B44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Pr="00D67B44" w:rsidRDefault="00D67B44" w:rsidP="00D67B44">
            <w:pPr>
              <w:rPr>
                <w:rFonts w:ascii="宋体" w:hAnsi="宋体"/>
              </w:rPr>
            </w:pPr>
            <w:bookmarkStart w:id="31" w:name="_Toc303244011"/>
            <w:r w:rsidRPr="00D67B44">
              <w:rPr>
                <w:rFonts w:hint="eastAsia"/>
              </w:rPr>
              <w:t>本月和下月纪念日提醒</w:t>
            </w:r>
            <w:bookmarkEnd w:id="31"/>
          </w:p>
        </w:tc>
      </w:tr>
      <w:tr w:rsidR="00D67B44" w:rsidTr="00D67B44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crm1.1.8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D67B44" w:rsidTr="00D67B44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D67B44" w:rsidTr="00D67B4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D67B44" w:rsidTr="00D67B4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     关联CRM3.1,CRM4.1</w:t>
            </w:r>
          </w:p>
        </w:tc>
      </w:tr>
      <w:tr w:rsidR="00D67B44" w:rsidTr="00D67B44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D67B44" w:rsidTr="00D67B44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显示提醒日期，提醒主题，联系人，客户</w:t>
            </w:r>
          </w:p>
        </w:tc>
      </w:tr>
      <w:tr w:rsidR="00D67B44" w:rsidTr="00D67B44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textAlignment w:val="auto"/>
            </w:pPr>
            <w:r>
              <w:rPr>
                <w:rFonts w:ascii="宋体" w:hAnsi="宋体" w:hint="eastAsia"/>
                <w:sz w:val="21"/>
              </w:rPr>
              <w:t>进入到</w:t>
            </w:r>
            <w:r>
              <w:rPr>
                <w:rFonts w:hint="eastAsia"/>
              </w:rPr>
              <w:t>本月和下月纪念日提醒模块：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点击日期，弹出一个事务窗口显示该时间对应的详细信息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 2)</w:t>
            </w:r>
            <w:r>
              <w:rPr>
                <w:rFonts w:hint="eastAsia"/>
              </w:rPr>
              <w:t>点击联系人，弹出一个联系人的详细信息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="460"/>
              <w:textAlignment w:val="auto"/>
            </w:pP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>点击客户，弹出一个客户的详细信息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4)点击刷新按钮,该模块会发生局部更新；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textAlignment w:val="auto"/>
            </w:pPr>
            <w:r>
              <w:rPr>
                <w:rFonts w:ascii="宋体" w:hAnsi="宋体" w:hint="eastAsia"/>
                <w:sz w:val="21"/>
              </w:rPr>
              <w:t>5）点击缩进缩出按钮，该模块发生缩短缩长；</w:t>
            </w:r>
          </w:p>
          <w:p w:rsidR="00D67B44" w:rsidRDefault="00D67B44" w:rsidP="00D67B44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 6)</w:t>
            </w:r>
            <w:r>
              <w:rPr>
                <w:rFonts w:hint="eastAsia"/>
              </w:rPr>
              <w:t>结束操作，返回到工作台</w:t>
            </w:r>
          </w:p>
          <w:p w:rsidR="00D67B44" w:rsidRDefault="00D67B44" w:rsidP="00D67B44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>
      <w:r>
        <w:rPr>
          <w:rFonts w:hint="eastAsia"/>
        </w:rPr>
        <w:t xml:space="preserve">     </w:t>
      </w:r>
    </w:p>
    <w:p w:rsidR="008E14C8" w:rsidRDefault="008E14C8" w:rsidP="008E14C8"/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32" w:name="_Toc303244012"/>
      <w:r>
        <w:rPr>
          <w:rFonts w:hint="eastAsia"/>
        </w:rPr>
        <w:t>CRM1.1.9</w:t>
      </w:r>
      <w:r w:rsidR="00FF798E">
        <w:rPr>
          <w:rFonts w:hint="eastAsia"/>
        </w:rPr>
        <w:t xml:space="preserve"> </w:t>
      </w:r>
      <w:r>
        <w:rPr>
          <w:rFonts w:hint="eastAsia"/>
        </w:rPr>
        <w:t>CTI</w:t>
      </w:r>
      <w:r>
        <w:rPr>
          <w:rFonts w:hint="eastAsia"/>
        </w:rPr>
        <w:t>未接提醒</w:t>
      </w:r>
      <w:bookmarkEnd w:id="32"/>
    </w:p>
    <w:p w:rsidR="008E14C8" w:rsidRDefault="008E14C8" w:rsidP="008E14C8">
      <w:r>
        <w:rPr>
          <w:rFonts w:hint="eastAsia"/>
        </w:rPr>
        <w:t xml:space="preserve">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33" w:name="_Toc303244013"/>
            <w:r>
              <w:rPr>
                <w:rFonts w:hint="eastAsia"/>
              </w:rPr>
              <w:t>CTI</w:t>
            </w:r>
            <w:r>
              <w:rPr>
                <w:rFonts w:hint="eastAsia"/>
              </w:rPr>
              <w:t>未接提醒？？？？待定</w:t>
            </w:r>
            <w:bookmarkEnd w:id="33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crm1.1.9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34" w:name="_Toc303244014"/>
      <w:r>
        <w:rPr>
          <w:rFonts w:hint="eastAsia"/>
        </w:rPr>
        <w:t>CRM1.1.10</w:t>
      </w:r>
      <w:r>
        <w:rPr>
          <w:rFonts w:hint="eastAsia"/>
        </w:rPr>
        <w:t>未处理</w:t>
      </w:r>
      <w:r>
        <w:rPr>
          <w:rFonts w:hint="eastAsia"/>
        </w:rPr>
        <w:t>/</w:t>
      </w:r>
      <w:r>
        <w:rPr>
          <w:rFonts w:hint="eastAsia"/>
        </w:rPr>
        <w:t>处理中的客户投诉</w:t>
      </w:r>
      <w:bookmarkEnd w:id="34"/>
    </w:p>
    <w:tbl>
      <w:tblPr>
        <w:tblpPr w:leftFromText="180" w:rightFromText="180" w:vertAnchor="text" w:horzAnchor="margin" w:tblpY="204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D48AD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3"/>
              <w:rPr>
                <w:rFonts w:ascii="宋体" w:hAnsi="宋体"/>
              </w:rPr>
            </w:pPr>
            <w:bookmarkStart w:id="35" w:name="_Toc303244015"/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处理中的客户投诉</w:t>
            </w:r>
            <w:bookmarkEnd w:id="35"/>
          </w:p>
        </w:tc>
      </w:tr>
      <w:tr w:rsidR="00CD48AD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crm1.1.10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业务员</w:t>
            </w:r>
          </w:p>
        </w:tc>
      </w:tr>
      <w:tr w:rsidR="00CD48AD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D48AD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CD48AD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显示投诉的内容，时间，客户，处理状态(未处理，处理中)</w:t>
            </w:r>
          </w:p>
        </w:tc>
      </w:tr>
      <w:tr w:rsidR="00CD48AD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textAlignment w:val="auto"/>
            </w:pPr>
            <w:r>
              <w:rPr>
                <w:rFonts w:ascii="宋体" w:hAnsi="宋体" w:hint="eastAsia"/>
                <w:sz w:val="21"/>
              </w:rPr>
              <w:t>进入到</w:t>
            </w: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处理中的客户投诉模块中：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点击时间，弹出一个事务窗口显示该时间对应的投诉详细信息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点击客户模块，弹出一个事务窗口显示客户的详细信息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3)点击刷新按钮,该模块会发生局部更新；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hint="eastAsia"/>
                <w:sz w:val="21"/>
              </w:rPr>
              <w:t>4）点击缩进缩出按钮，该模块发生缩短缩长；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 5)</w:t>
            </w:r>
            <w:r>
              <w:rPr>
                <w:rFonts w:hint="eastAsia"/>
              </w:rPr>
              <w:t>完成操作之后，返回到工作台，也可以做其他的操作</w:t>
            </w:r>
          </w:p>
          <w:p w:rsidR="00CD48AD" w:rsidRDefault="00CD48AD" w:rsidP="00CD48AD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>
      <w:r>
        <w:rPr>
          <w:rFonts w:hint="eastAsia"/>
        </w:rPr>
        <w:t xml:space="preserve">      </w:t>
      </w:r>
    </w:p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36" w:name="_Toc303244016"/>
      <w:r>
        <w:rPr>
          <w:rFonts w:hint="eastAsia"/>
        </w:rPr>
        <w:t>CRM1.1.11</w:t>
      </w:r>
      <w:r>
        <w:rPr>
          <w:rFonts w:hint="eastAsia"/>
        </w:rPr>
        <w:t>公司回款任务和完成</w:t>
      </w:r>
      <w:bookmarkEnd w:id="36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37" w:name="_Toc303244017"/>
            <w:r>
              <w:rPr>
                <w:rFonts w:hint="eastAsia"/>
              </w:rPr>
              <w:t>公司回款任务和完成</w:t>
            </w:r>
            <w:bookmarkEnd w:id="37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crm1.1.11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关联CRM6.1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显示一个树状图，不同年份里面的月份显示对应的预期结果和最终结果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hint="eastAsia"/>
                <w:sz w:val="21"/>
              </w:rPr>
              <w:t xml:space="preserve">   进入到</w:t>
            </w:r>
            <w:r>
              <w:rPr>
                <w:rFonts w:hint="eastAsia"/>
              </w:rPr>
              <w:t>公司回款任务和完成模块：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）点击年度，选择要显示的年份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）点击图形，选择要显示的图形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）根据选择的信息，显示所对应的图形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4)点击刷新按钮,该模块会发生局部更新；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5）点击缩进缩出按钮，该模块发生缩短缩长；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6）可以返回到工作台，也可以做其他操作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38" w:name="_Toc303244018"/>
      <w:r>
        <w:rPr>
          <w:rFonts w:hint="eastAsia"/>
        </w:rPr>
        <w:t>CRM1.1.12</w:t>
      </w:r>
      <w:r>
        <w:rPr>
          <w:rFonts w:hint="eastAsia"/>
        </w:rPr>
        <w:t>销售业绩</w:t>
      </w:r>
      <w:bookmarkEnd w:id="38"/>
    </w:p>
    <w:tbl>
      <w:tblPr>
        <w:tblpPr w:leftFromText="180" w:rightFromText="180" w:vertAnchor="text" w:horzAnchor="margin" w:tblpY="206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D48AD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3"/>
              <w:rPr>
                <w:rFonts w:ascii="宋体" w:hAnsi="宋体"/>
              </w:rPr>
            </w:pPr>
            <w:bookmarkStart w:id="39" w:name="_Toc303244019"/>
            <w:r>
              <w:rPr>
                <w:rFonts w:hint="eastAsia"/>
              </w:rPr>
              <w:t>销售业绩</w:t>
            </w:r>
            <w:bookmarkEnd w:id="39"/>
          </w:p>
        </w:tc>
      </w:tr>
      <w:tr w:rsidR="00CD48AD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crm1.1.12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</w:tr>
      <w:tr w:rsidR="00CD48AD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  关联:CRM5.1</w:t>
            </w:r>
          </w:p>
        </w:tc>
      </w:tr>
      <w:tr w:rsidR="00CD48AD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CD48AD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只有老板能够查阅公司数据-Boss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目标回款额￥，实际回款额￥，计划回款额￥，回款额完成 用百分比显示，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目标合约额￥，新增合约额￥，合约额完成 用百分比显示，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目标客户数，新增客户数，新增机会数，新增合约数</w:t>
            </w:r>
          </w:p>
        </w:tc>
      </w:tr>
      <w:tr w:rsidR="00CD48AD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 xml:space="preserve"> 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hint="eastAsia"/>
                <w:sz w:val="21"/>
              </w:rPr>
              <w:t xml:space="preserve">   进入到</w:t>
            </w:r>
            <w:r>
              <w:rPr>
                <w:rFonts w:hint="eastAsia"/>
              </w:rPr>
              <w:t>销售业绩模块：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1)</w:t>
            </w:r>
            <w:r>
              <w:rPr>
                <w:rFonts w:hint="eastAsia"/>
              </w:rPr>
              <w:t>只有老板才能查阅该信息，点击回款额完成，合约额完成，分别弹出一个事务窗口显示对应的详细信息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lastRenderedPageBreak/>
              <w:t xml:space="preserve">   2</w:t>
            </w:r>
            <w:r>
              <w:rPr>
                <w:rFonts w:ascii="宋体" w:hAnsi="宋体" w:hint="eastAsia"/>
                <w:sz w:val="21"/>
              </w:rPr>
              <w:t>)点击刷新按钮,该模块会发生局部更新；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hint="eastAsia"/>
                <w:sz w:val="21"/>
              </w:rPr>
              <w:t xml:space="preserve">   3)点击缩进缩出按钮，该模块发生缩短缩长；</w:t>
            </w:r>
          </w:p>
          <w:p w:rsidR="00CD48AD" w:rsidRDefault="00CD48AD" w:rsidP="00CD48AD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>
      <w:r>
        <w:rPr>
          <w:rFonts w:hint="eastAsia"/>
        </w:rPr>
        <w:lastRenderedPageBreak/>
        <w:t xml:space="preserve">      </w:t>
      </w:r>
    </w:p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40" w:name="_Toc303244020"/>
      <w:r>
        <w:rPr>
          <w:rFonts w:hint="eastAsia"/>
        </w:rPr>
        <w:t>CRM1.1.13</w:t>
      </w:r>
      <w:r>
        <w:rPr>
          <w:rFonts w:hint="eastAsia"/>
        </w:rPr>
        <w:t>月回款计划与记录对比</w:t>
      </w:r>
      <w:bookmarkEnd w:id="40"/>
    </w:p>
    <w:tbl>
      <w:tblPr>
        <w:tblpPr w:leftFromText="180" w:rightFromText="180" w:vertAnchor="text" w:horzAnchor="margin" w:tblpY="47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D48AD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3"/>
              <w:rPr>
                <w:rFonts w:ascii="宋体" w:hAnsi="宋体"/>
              </w:rPr>
            </w:pPr>
            <w:bookmarkStart w:id="41" w:name="_Toc303244021"/>
            <w:r>
              <w:rPr>
                <w:rFonts w:hint="eastAsia"/>
              </w:rPr>
              <w:t>月回款计划与记录对比</w:t>
            </w:r>
            <w:bookmarkEnd w:id="41"/>
          </w:p>
        </w:tc>
      </w:tr>
      <w:tr w:rsidR="00CD48AD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crm1.1.13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CD48AD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D48AD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CD48AD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显示年份，回款计划，回款记录，差值，回款计划(未回)，汇总</w:t>
            </w:r>
          </w:p>
        </w:tc>
      </w:tr>
      <w:tr w:rsidR="00CD48AD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1)只能查询在本年度的详细信息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sz w:val="21"/>
              </w:rPr>
              <w:t>)点击刷新按钮,该模块会发生局部更新；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3)点击缩进缩出按钮，该模块发生缩短缩长</w:t>
            </w:r>
          </w:p>
          <w:p w:rsidR="00CD48AD" w:rsidRDefault="00CD48AD" w:rsidP="00CD48AD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>
      <w:r>
        <w:rPr>
          <w:rFonts w:hint="eastAsia"/>
        </w:rPr>
        <w:t xml:space="preserve">      </w:t>
      </w:r>
    </w:p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42" w:name="_Toc303244022"/>
      <w:r>
        <w:rPr>
          <w:rFonts w:hint="eastAsia"/>
        </w:rPr>
        <w:lastRenderedPageBreak/>
        <w:t>CRM1.1.14</w:t>
      </w:r>
      <w:r>
        <w:rPr>
          <w:rFonts w:hint="eastAsia"/>
        </w:rPr>
        <w:t>销售漏斗</w:t>
      </w:r>
      <w:bookmarkEnd w:id="42"/>
    </w:p>
    <w:tbl>
      <w:tblPr>
        <w:tblpPr w:leftFromText="180" w:rightFromText="180" w:vertAnchor="text" w:horzAnchor="margin" w:tblpY="216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D48AD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3"/>
              <w:rPr>
                <w:rFonts w:ascii="宋体" w:hAnsi="宋体"/>
              </w:rPr>
            </w:pPr>
            <w:bookmarkStart w:id="43" w:name="_Toc303244023"/>
            <w:r>
              <w:rPr>
                <w:rFonts w:ascii="宋体" w:hAnsi="宋体" w:hint="eastAsia"/>
              </w:rPr>
              <w:t>销售漏斗</w:t>
            </w:r>
            <w:bookmarkEnd w:id="43"/>
          </w:p>
        </w:tc>
      </w:tr>
      <w:tr w:rsidR="00CD48AD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CD48AD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CD48AD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          关联CRM5.1</w:t>
            </w:r>
          </w:p>
        </w:tc>
      </w:tr>
      <w:tr w:rsidR="00CD48AD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CD48AD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显示初期沟通，立项评估，需求分析，方案制定，招投标/竞争，商务谈判，合同签约，以及所对应的值，分析数据形成倒立的漏斗形状</w:t>
            </w:r>
          </w:p>
        </w:tc>
      </w:tr>
      <w:tr w:rsidR="00CD48AD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1)查询销售机会的数据，再进行分析，形成漏斗结构图</w:t>
            </w:r>
          </w:p>
          <w:p w:rsidR="00CD48AD" w:rsidRDefault="00CD48AD" w:rsidP="00CD48AD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sz w:val="21"/>
              </w:rPr>
              <w:t>)点击刷新按钮,该模块会发生局部更新；</w:t>
            </w:r>
          </w:p>
          <w:p w:rsidR="00CD48AD" w:rsidRDefault="00CD48AD" w:rsidP="00CD48AD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3)点击缩进缩出按钮，该模块发生缩短缩长</w:t>
            </w:r>
          </w:p>
        </w:tc>
      </w:tr>
    </w:tbl>
    <w:p w:rsidR="008E14C8" w:rsidRDefault="008E14C8" w:rsidP="008E14C8">
      <w:r>
        <w:rPr>
          <w:rFonts w:hint="eastAsia"/>
        </w:rPr>
        <w:t xml:space="preserve">      </w:t>
      </w:r>
    </w:p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44" w:name="_Toc303244024"/>
      <w:r>
        <w:rPr>
          <w:rFonts w:hint="eastAsia"/>
        </w:rPr>
        <w:t>CRM1.1.15</w:t>
      </w:r>
      <w:r>
        <w:rPr>
          <w:rFonts w:hint="eastAsia"/>
        </w:rPr>
        <w:t>客户毛利</w:t>
      </w:r>
      <w:r>
        <w:rPr>
          <w:rFonts w:hint="eastAsia"/>
        </w:rPr>
        <w:t>(TOP10)</w:t>
      </w:r>
      <w:bookmarkEnd w:id="44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45" w:name="_Toc303244025"/>
            <w:r>
              <w:rPr>
                <w:rFonts w:hint="eastAsia"/>
              </w:rPr>
              <w:t>客户毛利</w:t>
            </w:r>
            <w:r>
              <w:rPr>
                <w:rFonts w:hint="eastAsia"/>
              </w:rPr>
              <w:t>(TOP10)</w:t>
            </w:r>
            <w:bookmarkEnd w:id="45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关联CRM3.1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使用柱状图来显示客户的毛利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1)查询所有客户的毛利信息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sz w:val="21"/>
              </w:rPr>
              <w:t>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3)点击缩进缩出按钮，该模块发生缩短缩长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46" w:name="_Toc303244026"/>
      <w:r>
        <w:rPr>
          <w:rFonts w:hint="eastAsia"/>
        </w:rPr>
        <w:t>CRM1.1.16</w:t>
      </w:r>
      <w:r>
        <w:rPr>
          <w:rFonts w:hint="eastAsia"/>
        </w:rPr>
        <w:t>各月新客户类型转化</w:t>
      </w:r>
      <w:r>
        <w:rPr>
          <w:rFonts w:hint="eastAsia"/>
        </w:rPr>
        <w:t>(6</w:t>
      </w:r>
      <w:r>
        <w:rPr>
          <w:rFonts w:hint="eastAsia"/>
        </w:rPr>
        <w:t>个月</w:t>
      </w:r>
      <w:r>
        <w:rPr>
          <w:rFonts w:hint="eastAsia"/>
        </w:rPr>
        <w:t>)</w:t>
      </w:r>
      <w:bookmarkEnd w:id="46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47" w:name="_Toc303244027"/>
            <w:r>
              <w:rPr>
                <w:rFonts w:hint="eastAsia"/>
              </w:rPr>
              <w:t>各月新客户类型转化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)</w:t>
            </w:r>
            <w:bookmarkEnd w:id="47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crm1.1.16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关联CRM3.1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分潜在 ，空的客户在本年度的某个月或者六个月之内分别显示它们的个数，再分别合计潜在，空的个数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1) 查询潜在的客户是否会转化或者没有转化的客户信息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sz w:val="21"/>
              </w:rPr>
              <w:t>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3)点击缩进缩出按钮，该模块发生缩短缩长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48" w:name="_Toc303244028"/>
      <w:r>
        <w:rPr>
          <w:rFonts w:hint="eastAsia"/>
        </w:rPr>
        <w:t>CRM1.1.17 "7</w:t>
      </w:r>
      <w:r>
        <w:rPr>
          <w:rFonts w:hint="eastAsia"/>
        </w:rPr>
        <w:t>天内日程</w:t>
      </w:r>
      <w:r>
        <w:rPr>
          <w:rFonts w:hint="eastAsia"/>
        </w:rPr>
        <w:t>"</w:t>
      </w:r>
      <w:bookmarkEnd w:id="48"/>
    </w:p>
    <w:p w:rsidR="008E14C8" w:rsidRDefault="008E14C8" w:rsidP="008E14C8">
      <w:r>
        <w:rPr>
          <w:rFonts w:hint="eastAsia"/>
        </w:rPr>
        <w:t xml:space="preserve">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49" w:name="_Toc303244029"/>
            <w:r>
              <w:rPr>
                <w:rFonts w:ascii="宋体" w:hAnsi="宋体" w:hint="eastAsia"/>
              </w:rPr>
              <w:t>日程</w:t>
            </w:r>
            <w:bookmarkEnd w:id="49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crm1.1.17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关联CRM2.1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显示日程的主题内容，日期和时间，客户名称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1"/>
              </w:rPr>
              <w:t>进入到</w:t>
            </w:r>
            <w:r>
              <w:rPr>
                <w:rFonts w:ascii="宋体" w:hAnsi="宋体" w:hint="eastAsia"/>
              </w:rPr>
              <w:t>日程模块：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1）提醒当天的所有计划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2)点击主题内容，弹出一个事务窗口显示该主题对应的详细信息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3）点击客户主题，弹出一个事务窗口显示客户的详细信息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4) 操作完成之后，返回工作台,也可以进行其他的操作 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5)点击刷新按钮,该模块会发生局部更新；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6)点击缩进缩出按钮，该模块发生缩短缩长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7）可以点击“新建”建立新的日程安排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8）日程的提醒和时间有关，过期的日程自动消除提醒(过了当天)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50" w:name="_Toc303244030"/>
      <w:r>
        <w:rPr>
          <w:rFonts w:hint="eastAsia"/>
        </w:rPr>
        <w:t>CRM1.1.18</w:t>
      </w:r>
      <w:r>
        <w:rPr>
          <w:rFonts w:hint="eastAsia"/>
        </w:rPr>
        <w:t>待办任务</w:t>
      </w:r>
      <w:bookmarkEnd w:id="50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待办任务</w:t>
            </w:r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crm1.1.18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关联CRM2.1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批量客户任务(创建人)：显示任务主题，状态(未结束)，时间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7日内：在当前的一周之内需要计划做的事情，显示任务主题，时间，客户名称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tabs>
                <w:tab w:val="left" w:pos="4713"/>
              </w:tabs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无日期：显示任务的主题，客户名称</w:t>
            </w:r>
            <w:r>
              <w:rPr>
                <w:rFonts w:ascii="宋体" w:hAnsi="宋体" w:hint="eastAsia"/>
              </w:rPr>
              <w:tab/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超期：计划时间超过当前时间，但事情没有完成。显示任务主题，时间，客户名称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进入到待办任务模块：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1）点击任务主题弹出一个事务窗口，显示对应的任务详细信息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sz w:val="21"/>
              </w:rPr>
              <w:t>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3)点击缩进缩出按钮，该模块发生缩短缩长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4）可以返回到工作台，也可以进行其他的操作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5)消除任务提醒的方法是“结束任务”，如果您接受的任务是别人派发给你的，需要由你“完成”之后，由对方“结束”，方可消除提醒。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6）点击“新建”可以重新建立新的任务。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51" w:name="_Toc303244031"/>
      <w:r>
        <w:rPr>
          <w:rFonts w:hint="eastAsia"/>
        </w:rPr>
        <w:t>CRM1.1.19</w:t>
      </w:r>
      <w:r>
        <w:rPr>
          <w:rFonts w:hint="eastAsia"/>
        </w:rPr>
        <w:t>内部公告</w:t>
      </w:r>
      <w:bookmarkEnd w:id="51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52" w:name="_Toc303244032"/>
            <w:r>
              <w:rPr>
                <w:rFonts w:ascii="宋体" w:hAnsi="宋体" w:hint="eastAsia"/>
              </w:rPr>
              <w:t>内部公告</w:t>
            </w:r>
            <w:bookmarkEnd w:id="52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crm1.1.19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        关联CRM2.1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1.主题：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2.发布人：  默认为当前的登录用户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3.日期：    默认为本地时间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4.接受人：  选择公司内部的所有员工或者部门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E14C8" w:rsidTr="00CD48AD">
        <w:trPr>
          <w:trHeight w:val="296"/>
        </w:trPr>
        <w:tc>
          <w:tcPr>
            <w:tcW w:w="151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显示公告内容，类型(通知/布告等)，日期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重要的公告全都置顶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1)点击公告主题，弹出一个事务窗口，显示该对应的详细信息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2)操作完成之后，返回工作台，也可以进行其他的操作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3)点击刷新按钮,该模块会发生局部更新；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4)点击缩进缩出按钮，该模块发生缩短缩长。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5）显示8条最近发布的公告。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6）查看更多的内部公告方法：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a)在主菜单“工作台”中选择“内部公告”查看全部已经发布的公告；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也可以直接点击“全部”查看更多的公告。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7）发布内部公告的方法：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a）在主菜单“工作台”中选择“内部公告”，点击“新建”可以重新建立新的任务，发布人和日期是不允许填写的。</w:t>
            </w:r>
          </w:p>
          <w:p w:rsidR="008E14C8" w:rsidRDefault="008E14C8" w:rsidP="00230C32">
            <w:pPr>
              <w:pStyle w:val="20"/>
              <w:numPr>
                <w:ilvl w:val="0"/>
                <w:numId w:val="50"/>
              </w:numPr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内部公告的权限：  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a）任何人都可以发布公告；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b)如果不选择接受人，则公司内全部的用户都可以看到;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c)如果选择接受人，则接受人可以看到公告。老板帐号的用户可以看到全部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公告，只有老板的帐号的用户可以删除内部的公告；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e）登录用户没有看过的内部公告，后面会出现一个NEW的图标；登录用户点击公告标题，打开详细页面，刷新工作台的时候NEW图标会消失；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f)在内部公告的全部列表中，接收人字段，灰色名字表示该用户已经看过该公告，黑色的人名字表示该用户没有看过该公告。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53" w:name="_Toc303244033"/>
      <w:r>
        <w:rPr>
          <w:rFonts w:hint="eastAsia"/>
        </w:rPr>
        <w:t>CRM1.1.20</w:t>
      </w:r>
      <w:r>
        <w:rPr>
          <w:rFonts w:hint="eastAsia"/>
        </w:rPr>
        <w:t>审批处理</w:t>
      </w:r>
      <w:bookmarkEnd w:id="53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54" w:name="_Toc303244034"/>
            <w:r>
              <w:rPr>
                <w:rFonts w:ascii="宋体" w:hAnsi="宋体" w:hint="eastAsia"/>
              </w:rPr>
              <w:t>审批处理</w:t>
            </w:r>
            <w:bookmarkEnd w:id="54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crm1.1.20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29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   关联CRM2.1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审批人：分为今天和待批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查询全部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申请人：分为今天，申请成功，申请失败，待申请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查询全部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进入到</w:t>
            </w:r>
            <w:r>
              <w:rPr>
                <w:rFonts w:ascii="宋体" w:hAnsi="宋体" w:hint="eastAsia"/>
              </w:rPr>
              <w:t>审批处理模块：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1)查询审批处理全部信息  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2) 返回到工作台，也可以做其他操作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3)点击刷新按钮,该模块会发生局部更新；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4)点击缩进缩出按钮，该模块发生缩短缩长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55" w:name="_Toc303244035"/>
      <w:r>
        <w:rPr>
          <w:rFonts w:hint="eastAsia"/>
        </w:rPr>
        <w:t>CRM1.1.21</w:t>
      </w:r>
      <w:r>
        <w:rPr>
          <w:rFonts w:hint="eastAsia"/>
        </w:rPr>
        <w:t>未处理的快速来电记录</w:t>
      </w:r>
      <w:bookmarkEnd w:id="55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56" w:name="_Toc303244036"/>
            <w:r>
              <w:rPr>
                <w:rFonts w:hint="eastAsia"/>
              </w:rPr>
              <w:t>未处理的快速来电记录</w:t>
            </w:r>
            <w:bookmarkEnd w:id="56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crm1.1.21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                                   关联CRM4.1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显示来电时间，客户，地点，状态(未处理，待处理)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查询全部信息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进入到</w:t>
            </w:r>
            <w:r>
              <w:rPr>
                <w:rFonts w:hint="eastAsia"/>
              </w:rPr>
              <w:t>未处理的快速来电记录模块：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1)查询未处理的全部的信息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2)处理之后提醒，未接电话已处理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3)点击刷新按钮,该模块会发生局部更新；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4)点击缩进缩出按钮，该模块发生缩短缩长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5）可以返回到工作台，也可以进行其他的操作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</w:p>
          <w:p w:rsidR="008E14C8" w:rsidRDefault="008E14C8" w:rsidP="00230C32">
            <w:pPr>
              <w:pStyle w:val="20"/>
              <w:numPr>
                <w:ilvl w:val="0"/>
                <w:numId w:val="51"/>
              </w:numPr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消除提醒的方法：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a）编辑记录，将“是否处理”置为是。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57" w:name="_Toc303244037"/>
      <w:r>
        <w:rPr>
          <w:rFonts w:hint="eastAsia"/>
        </w:rPr>
        <w:t>CRM1.1.22</w:t>
      </w:r>
      <w:r>
        <w:rPr>
          <w:rFonts w:hint="eastAsia"/>
        </w:rPr>
        <w:t>问题</w:t>
      </w:r>
      <w:r>
        <w:rPr>
          <w:rFonts w:hint="eastAsia"/>
        </w:rPr>
        <w:t>&amp;</w:t>
      </w:r>
      <w:r>
        <w:rPr>
          <w:rFonts w:hint="eastAsia"/>
        </w:rPr>
        <w:t>投诉</w:t>
      </w:r>
      <w:bookmarkEnd w:id="57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D48AD">
        <w:trPr>
          <w:trHeight w:val="751"/>
        </w:trPr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3"/>
              <w:rPr>
                <w:rFonts w:ascii="宋体" w:hAnsi="宋体"/>
              </w:rPr>
            </w:pPr>
            <w:bookmarkStart w:id="58" w:name="_Toc303244038"/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投诉</w:t>
            </w:r>
            <w:bookmarkEnd w:id="58"/>
          </w:p>
        </w:tc>
      </w:tr>
      <w:tr w:rsidR="008E14C8" w:rsidTr="00CD48AD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crm1.1.22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D48A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rPr>
          <w:trHeight w:val="317"/>
        </w:trPr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关联，查询</w:t>
            </w:r>
          </w:p>
        </w:tc>
      </w:tr>
      <w:tr w:rsidR="008E14C8" w:rsidTr="00CD48A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CD48A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用户成功登录到工作台之后，可以对工作台所显示的模块进程浏览操作</w:t>
            </w:r>
          </w:p>
        </w:tc>
      </w:tr>
      <w:tr w:rsidR="008E14C8" w:rsidTr="00CD48A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显示一个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投诉的按钮</w:t>
            </w:r>
          </w:p>
        </w:tc>
      </w:tr>
      <w:tr w:rsidR="008E14C8" w:rsidTr="00CD48A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用户进入工作台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hint="eastAsia"/>
                <w:sz w:val="21"/>
              </w:rPr>
              <w:t xml:space="preserve">   1)点击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投诉按钮，弹出一个事务窗口，再进行操作；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2)</w:t>
            </w:r>
            <w:r>
              <w:rPr>
                <w:rFonts w:hint="eastAsia"/>
              </w:rPr>
              <w:t>投诉之后，在工作台要提醒有投诉信息；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）清除提醒的方法：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hint="eastAsia"/>
              </w:rPr>
              <w:t xml:space="preserve">      a)</w:t>
            </w:r>
            <w:r>
              <w:rPr>
                <w:rFonts w:hint="eastAsia"/>
              </w:rPr>
              <w:t>将“处理结果”置为“处理完成”。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/>
    <w:p w:rsidR="008E14C8" w:rsidRDefault="008E14C8" w:rsidP="003D39B3"/>
    <w:p w:rsidR="008E14C8" w:rsidRDefault="008E14C8" w:rsidP="008E14C8">
      <w:pPr>
        <w:pStyle w:val="2"/>
      </w:pPr>
      <w:bookmarkStart w:id="59" w:name="_Toc303244039"/>
      <w:r>
        <w:rPr>
          <w:rFonts w:hint="eastAsia"/>
        </w:rPr>
        <w:t xml:space="preserve">CRM2.1 </w:t>
      </w:r>
      <w:r>
        <w:rPr>
          <w:rFonts w:hint="eastAsia"/>
        </w:rPr>
        <w:t>日程用例图</w:t>
      </w:r>
      <w:bookmarkEnd w:id="59"/>
    </w:p>
    <w:p w:rsidR="008E14C8" w:rsidRDefault="008E14C8" w:rsidP="008E14C8">
      <w:pPr>
        <w:rPr>
          <w:b/>
          <w:bCs/>
          <w:sz w:val="32"/>
        </w:rPr>
      </w:pPr>
    </w:p>
    <w:p w:rsidR="008E14C8" w:rsidRDefault="008E14C8" w:rsidP="008E14C8"/>
    <w:p w:rsidR="008E14C8" w:rsidRDefault="008E14C8" w:rsidP="008E14C8">
      <w:pPr>
        <w:pStyle w:val="3"/>
      </w:pPr>
      <w:bookmarkStart w:id="60" w:name="_Toc303244040"/>
      <w:r>
        <w:rPr>
          <w:rFonts w:hint="eastAsia"/>
        </w:rPr>
        <w:t xml:space="preserve">CRM2.1.1 </w:t>
      </w:r>
      <w:r>
        <w:rPr>
          <w:rFonts w:hint="eastAsia"/>
        </w:rPr>
        <w:t>添加和删除行动历史用例</w:t>
      </w:r>
      <w:bookmarkEnd w:id="60"/>
    </w:p>
    <w:p w:rsidR="008E14C8" w:rsidRDefault="008E14C8" w:rsidP="008E14C8">
      <w:r>
        <w:rPr>
          <w:noProof/>
        </w:rPr>
        <w:drawing>
          <wp:inline distT="0" distB="0" distL="0" distR="0">
            <wp:extent cx="3959225" cy="3231515"/>
            <wp:effectExtent l="19050" t="0" r="317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C8" w:rsidRDefault="008E14C8" w:rsidP="008E14C8"/>
    <w:p w:rsidR="008E14C8" w:rsidRDefault="008E14C8" w:rsidP="008E14C8"/>
    <w:p w:rsidR="008E14C8" w:rsidRDefault="008E14C8" w:rsidP="008E14C8"/>
    <w:tbl>
      <w:tblPr>
        <w:tblpPr w:leftFromText="180" w:rightFromText="180" w:vertAnchor="text" w:horzAnchor="margin" w:tblpY="1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添加行动和删除行动历史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CRM2.1.1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日志，待办任务，行动历史界面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C17B7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   处理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   处理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   处理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17B7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工作台点击 用户点击新建机会      y必填     n 可填</w:t>
            </w:r>
          </w:p>
        </w:tc>
      </w:tr>
      <w:tr w:rsidR="00C17B7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 行动历史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用于记录已经发生的事务，不提醒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关联CRM1.1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根据数据进行查询：全部数据，日程，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待办任务，待办任务-未结束，待办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任务-已结束，待办任务-取消，行动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历史记录，今日进程；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根据主题进行快速查询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用户可以切换到高级查询：主题，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类别，状态，所有者，执行人；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分页查询；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自动显示行数；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批量删除；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497"/>
              </w:trPr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2.主题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用户自己拟定主题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必须要填写</w:t>
                  </w:r>
                </w:p>
              </w:tc>
            </w:tr>
            <w:tr w:rsidR="00C17B78" w:rsidTr="00361F2B">
              <w:trPr>
                <w:trHeight w:val="497"/>
              </w:trPr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该日程对应的客户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关联CRM3.1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关联时没有该用户，可以即时添加，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可以调用客户模块的查询页面查询</w:t>
                  </w:r>
                </w:p>
              </w:tc>
            </w:tr>
            <w:tr w:rsidR="00C17B78" w:rsidTr="00361F2B">
              <w:trPr>
                <w:trHeight w:val="497"/>
              </w:trPr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4.联系人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可自动带出，也可自己去填写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关联CRM4.1</w:t>
                  </w:r>
                </w:p>
              </w:tc>
            </w:tr>
            <w:tr w:rsidR="00C17B78" w:rsidTr="00361F2B">
              <w:trPr>
                <w:trHeight w:val="497"/>
              </w:trPr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5.维修单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可自动带出，也可自己去填写</w:t>
                  </w:r>
                </w:p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497"/>
              </w:trPr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6.类型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对新建的记录进行归类，分别是：电话，上门，来访接待，会议，培训，商务餐饮，外出活动，其他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</w:t>
                  </w: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7.时间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当前创建该行动历史的时间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默认为当前时间</w:t>
                  </w: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8.执行人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执行人可分为：公司的员工或者部门，或者是用户组，以及其他的项目组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复选框，可选择多个的</w:t>
                  </w: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9.行动描述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创建用户对整个行动安排做一个规划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Default="00C17B78" w:rsidP="00C17B78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C17B7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添加成功之后跳转到查询的界面，新的记录显示到第一行，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记录中包含：id，类别，主题，状态优先客户，开始日期，执行人，操作(新建，编辑，删除)等。</w:t>
            </w:r>
          </w:p>
        </w:tc>
      </w:tr>
      <w:tr w:rsidR="00C17B7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用户点击“日程任务”页面</w:t>
            </w:r>
          </w:p>
          <w:p w:rsidR="00C17B78" w:rsidRDefault="00C17B78" w:rsidP="00C17B78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1)新建功能:</w:t>
            </w:r>
          </w:p>
          <w:p w:rsidR="00C17B78" w:rsidRDefault="00C17B78" w:rsidP="00C17B78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a）点击“新建”项进入“详细数据”界面</w:t>
            </w:r>
          </w:p>
          <w:p w:rsidR="00C17B78" w:rsidRDefault="00C17B78" w:rsidP="00C17B78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b）添加上对话窗体中的信息（主题、客户、联系人，维修单，类型，日期， </w:t>
            </w:r>
          </w:p>
          <w:p w:rsidR="00C17B78" w:rsidRDefault="00C17B78" w:rsidP="00C17B78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执行人，行动描述等）后，点击保存。 </w:t>
            </w:r>
          </w:p>
          <w:p w:rsidR="00C17B78" w:rsidRDefault="00C17B78" w:rsidP="00C17B78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d）添加信息完成后，跳到查询行动历史的查询界面</w:t>
            </w:r>
          </w:p>
          <w:p w:rsidR="00C17B78" w:rsidRDefault="00C17B78" w:rsidP="00C17B78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用户点击“日程任务”页面：</w:t>
            </w:r>
          </w:p>
          <w:p w:rsidR="00C17B78" w:rsidRDefault="00C17B78" w:rsidP="00C17B78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1)删除功能：</w:t>
            </w:r>
          </w:p>
          <w:p w:rsidR="00C17B78" w:rsidRDefault="00C17B78" w:rsidP="00C17B78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a)点击“移除”</w:t>
            </w:r>
          </w:p>
          <w:p w:rsidR="00C17B78" w:rsidRDefault="00C17B78" w:rsidP="00C17B78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b)弹出一个对话框“确定删除”</w:t>
            </w:r>
          </w:p>
          <w:p w:rsidR="00C17B78" w:rsidRDefault="00C17B78" w:rsidP="00C17B78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c)点击确定，删除成功</w:t>
            </w:r>
          </w:p>
          <w:p w:rsidR="00C17B78" w:rsidRDefault="00C17B78" w:rsidP="00C17B78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d)该条记录会移除到系统设置的回收站里面；</w:t>
            </w:r>
          </w:p>
          <w:p w:rsidR="00C17B78" w:rsidRDefault="00C17B78" w:rsidP="00C17B78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e)如果对移除的记录还有价值意义，还可以对它进行还原操作；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新建历史记录成功之后还可以进行对行动历史编辑，删除，还可以查询该记录中客户的基本信息。</w:t>
            </w:r>
          </w:p>
        </w:tc>
      </w:tr>
    </w:tbl>
    <w:p w:rsidR="008E14C8" w:rsidRDefault="008E14C8" w:rsidP="008E14C8"/>
    <w:p w:rsidR="008E14C8" w:rsidRDefault="008E14C8" w:rsidP="008E14C8"/>
    <w:p w:rsidR="008E14C8" w:rsidRDefault="008E14C8" w:rsidP="008E14C8">
      <w:pPr>
        <w:pStyle w:val="3"/>
      </w:pPr>
      <w:bookmarkStart w:id="61" w:name="_Toc303244041"/>
      <w:r>
        <w:rPr>
          <w:rFonts w:hint="eastAsia"/>
        </w:rPr>
        <w:lastRenderedPageBreak/>
        <w:t xml:space="preserve">CRM2.1.2 </w:t>
      </w:r>
      <w:r>
        <w:rPr>
          <w:rFonts w:hint="eastAsia"/>
        </w:rPr>
        <w:t>修改行动历史用例</w:t>
      </w:r>
      <w:bookmarkEnd w:id="61"/>
    </w:p>
    <w:p w:rsidR="008E14C8" w:rsidRDefault="008E14C8" w:rsidP="008E14C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编辑行动历史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CRM2.1.2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日志，待办任务，行动历史界面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工作台点击 用户点击新建机会      y必填     n 可填</w:t>
            </w:r>
          </w:p>
        </w:tc>
      </w:tr>
      <w:tr w:rsidR="008E14C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 行动历史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用于记录已经发生的事务，不提醒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关联CRM1.1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根据数据进行查询：全部数据，日程，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待办任务，待办任务-未结束，待办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任务-已结束，待办任务-取消，行动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历史记录，今日进程；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根据主题进行快速查询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用户可以切换到高级查询：主题，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类别，状态，所有者，执行人；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分页查询；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自动显示行数；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批量删除；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2.主题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用户自己拟定主题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必须要填写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客户不可以修改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关联CRM3.1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关联时没有该用户，可以即时添加，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可以调用客户模块的查询页面查询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4.联系人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可自动带出，也可自己去填写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关联CRM4.1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5.完成期限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完成工作的具体时间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6.状态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分别为：未结束，已结束，取消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单选按钮选择状态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7.创建人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创建人为登录用户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8.创建时间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创建时间为该日志新建日期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9.时间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创建该行动历史的时间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默认为当前时间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10.执行人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执行人可分为：公司的员工或者部门，或者是用户组，以及其他的项目组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复选框，可选择多个的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11.行动描述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创建用户对整个行动安排做一个规划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12.优先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优先分为三个级别：高，中，低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单选框，可以任意选择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13.类型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类型分别为：电话，上门，来访接待，会议，培训，商务餐饮，外出活动，其他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8E14C8" w:rsidRDefault="008E14C8" w:rsidP="00361F2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E14C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修改成功之后跳转到查询的界面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E14C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用户点击“日程任务”页面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1)编辑功能: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a）点击“编辑”项进入“详细数据”界面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b）修改上对话窗体中的信息（主题、联系人，优先，完成期限，时间，类型，创建日期，创建人， 执行人，行动描述等）后，点击保存。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   d）修改信息完成后，点击保存即完成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e）最后跳到行动历史的主界面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E14C8" w:rsidTr="00C17B78">
        <w:trPr>
          <w:trHeight w:val="3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修改日志成功之后会把新的日志放到工作台的日志模块里面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8E14C8" w:rsidRDefault="008E14C8" w:rsidP="008E14C8"/>
    <w:p w:rsidR="008E14C8" w:rsidRDefault="008E14C8" w:rsidP="008E14C8">
      <w:pPr>
        <w:pStyle w:val="3"/>
      </w:pPr>
      <w:bookmarkStart w:id="62" w:name="_Toc303244042"/>
      <w:r>
        <w:rPr>
          <w:rFonts w:hint="eastAsia"/>
        </w:rPr>
        <w:t>CRM2.1.3</w:t>
      </w:r>
      <w:r>
        <w:rPr>
          <w:rFonts w:hint="eastAsia"/>
        </w:rPr>
        <w:t>添加和删除待办任务用例</w:t>
      </w:r>
      <w:bookmarkEnd w:id="62"/>
    </w:p>
    <w:p w:rsidR="008E14C8" w:rsidRDefault="008E14C8" w:rsidP="008E14C8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3460115" cy="2826385"/>
            <wp:effectExtent l="19050" t="0" r="698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C8" w:rsidRDefault="008E14C8" w:rsidP="008E14C8">
      <w:r>
        <w:rPr>
          <w:rFonts w:hint="eastAsia"/>
        </w:rPr>
        <w:t xml:space="preserve">      </w:t>
      </w:r>
    </w:p>
    <w:p w:rsidR="00494B94" w:rsidRDefault="00494B94" w:rsidP="008E14C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494B94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添加和删除待办任务用例</w:t>
            </w:r>
          </w:p>
        </w:tc>
      </w:tr>
      <w:tr w:rsidR="008E14C8" w:rsidTr="00494B94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CRM2.1.3</w:t>
            </w:r>
          </w:p>
        </w:tc>
      </w:tr>
      <w:tr w:rsidR="008E14C8" w:rsidTr="00494B9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日志，待办任务，行动历史界面</w:t>
            </w:r>
          </w:p>
        </w:tc>
      </w:tr>
      <w:tr w:rsidR="008E14C8" w:rsidTr="00494B9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494B9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494B9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494B94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494B9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494B9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494B94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494B94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494B94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工作台点击 用户点击新建待办任务      y必填     n 可填</w:t>
            </w:r>
          </w:p>
        </w:tc>
      </w:tr>
      <w:tr w:rsidR="008E14C8" w:rsidTr="00494B94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 待办任务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管理待办理任务，可以被完成和结束，能够自动传递给公司内的执行人，支持多人任务，结束后不在工作台提醒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关联CRM1.1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根据月，周进行查询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根据客户进行查询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分类：日程，待办任务(执行中，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完成，取消)行动历史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根据年月进行查询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分页查询显示信息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2.行动描述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说明待办的任务的具体信息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必须要填写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该日程对应的客户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关联CRM3.1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关联时没有该用户，可以即时添加，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可以调用客户模块的查询页面查询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8.时间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当前创建该待办任务的时间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默认为当前时间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9.执行人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执行人可分为：公司的员工或者部门，或者是用户组，以及其他的项目组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复选框，可选择多个的</w:t>
                  </w:r>
                </w:p>
              </w:tc>
            </w:tr>
          </w:tbl>
          <w:p w:rsidR="008E14C8" w:rsidRDefault="008E14C8" w:rsidP="00361F2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8E14C8" w:rsidTr="00494B94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添加成功之后录入到对应的日期框里面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显示客户，行动描述</w:t>
            </w:r>
          </w:p>
        </w:tc>
      </w:tr>
      <w:tr w:rsidR="008E14C8" w:rsidTr="00494B94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用户点击“日程任务”页面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1)点击添加待办任务的按钮: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a）点击“新建”项进入“详细数据”界面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b）添加上对话窗体中的信息（客户、行动描述，日期， 执行人等）后，点击保存。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d）添加信息完成后，保存到对应的日期框内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用户到工作台：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1)删除功能：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a)点击“行动内容”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b)弹出一个对话框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c)选择完成程度中的完成，点击确定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d)该条记录会移除到系统设置的回收站里面；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e)如果对移除的记录还有价值意义，还可以对它进行还原操作；</w:t>
            </w:r>
          </w:p>
        </w:tc>
      </w:tr>
    </w:tbl>
    <w:p w:rsidR="008E14C8" w:rsidRDefault="008E14C8" w:rsidP="008E14C8">
      <w:pPr>
        <w:pStyle w:val="3"/>
      </w:pPr>
      <w:bookmarkStart w:id="63" w:name="_Toc303244043"/>
      <w:r>
        <w:rPr>
          <w:rFonts w:hint="eastAsia"/>
        </w:rPr>
        <w:lastRenderedPageBreak/>
        <w:t xml:space="preserve">CRM2.1.4 </w:t>
      </w:r>
      <w:r>
        <w:rPr>
          <w:rFonts w:hint="eastAsia"/>
        </w:rPr>
        <w:t>修改待办任务用例</w:t>
      </w:r>
      <w:bookmarkEnd w:id="63"/>
    </w:p>
    <w:p w:rsidR="008E14C8" w:rsidRDefault="008E14C8" w:rsidP="008E14C8">
      <w:r>
        <w:rPr>
          <w:rFonts w:hint="eastAsia"/>
        </w:rPr>
        <w:t xml:space="preserve">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17B78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修改待办任务用例</w:t>
            </w:r>
          </w:p>
        </w:tc>
      </w:tr>
      <w:tr w:rsidR="008E14C8" w:rsidTr="00C17B78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CRM2.1.4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日志，待办任务，行动历史界面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工作台点击 用户点击新建机会      y必填     n 可填</w:t>
            </w:r>
          </w:p>
        </w:tc>
      </w:tr>
      <w:tr w:rsidR="008E14C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 待办任务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管理待办理任务，可以被完成和结束，能够自动传递给公司内的执行人，支持多人任务，结束后不在工作台提醒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关联CRM1.1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根据月，周进行查询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根据客户进行查询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分类：日程，待办任务(执行中，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完成，取消)行动历史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根据年月进行查询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分页查询显示信息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2.行动描述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说明待办的任务的具体信息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必须要填写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3.客户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该日程对应的客户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关联CRM3.1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关联时没有该用户，可以即时添加，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可以调用客户模块的查询页面查询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8.时间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当前创建该待办任务的时间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默认为当前时间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9.执行人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执行人可分为：公司的员工或者部门，或者是用户组，以及其他的项目组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复选框，可选择多个的</w:t>
                  </w:r>
                </w:p>
              </w:tc>
            </w:tr>
          </w:tbl>
          <w:p w:rsidR="008E14C8" w:rsidRDefault="008E14C8" w:rsidP="00361F2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8E14C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添加成功之后录入到对应的日期框里面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显示客户，行动描述</w:t>
            </w:r>
          </w:p>
        </w:tc>
      </w:tr>
      <w:tr w:rsidR="008E14C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用户点击“日程任务”页面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1)点击编辑待办任务的按钮: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a）点击“编辑”进入“详细数据”界面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b）查询出该对应的信息（客户、行动描述，日期， 执行人等）后，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c) 修改执行人或者行动描述，点击保存。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d）修改信息完成后，保存到对应的日期框内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e) 工作台提醒有一条记录被修改过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</w:p>
        </w:tc>
      </w:tr>
    </w:tbl>
    <w:p w:rsidR="008E14C8" w:rsidRDefault="008E14C8" w:rsidP="008E14C8"/>
    <w:p w:rsidR="008E14C8" w:rsidRDefault="008E14C8" w:rsidP="008E14C8">
      <w:pPr>
        <w:pStyle w:val="3"/>
      </w:pPr>
      <w:bookmarkStart w:id="64" w:name="_Toc303244044"/>
      <w:r>
        <w:rPr>
          <w:rFonts w:hint="eastAsia"/>
        </w:rPr>
        <w:t>CRM2.1.5</w:t>
      </w:r>
      <w:r>
        <w:rPr>
          <w:rFonts w:hint="eastAsia"/>
        </w:rPr>
        <w:t>添加和删除日程用例</w:t>
      </w:r>
      <w:bookmarkEnd w:id="64"/>
    </w:p>
    <w:p w:rsidR="008E14C8" w:rsidRDefault="008E14C8" w:rsidP="008E14C8">
      <w:r>
        <w:rPr>
          <w:rFonts w:hint="eastAsia"/>
        </w:rPr>
        <w:t xml:space="preserve">             </w:t>
      </w:r>
    </w:p>
    <w:p w:rsidR="008E14C8" w:rsidRDefault="008E14C8" w:rsidP="008E14C8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948430" cy="256667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C8" w:rsidRDefault="008E14C8" w:rsidP="008E14C8"/>
    <w:p w:rsidR="008E14C8" w:rsidRDefault="008E14C8" w:rsidP="008E14C8">
      <w:r>
        <w:rPr>
          <w:rFonts w:hint="eastAsia"/>
        </w:rPr>
        <w:t xml:space="preserve">      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17B78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添加和删除日程用例</w:t>
            </w:r>
          </w:p>
        </w:tc>
      </w:tr>
      <w:tr w:rsidR="008E14C8" w:rsidTr="00C17B78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CRM2.1.5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日志，待办任务，行动历史界面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工作台点击 用户点击新建机会      y必填     n 可填</w:t>
            </w:r>
          </w:p>
        </w:tc>
      </w:tr>
      <w:tr w:rsidR="008E14C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 日程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管理未来日程，用于建立自己的时间表，过期不在工作台提醒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关联CRM1.1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根据月，周进行查询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根据客户进行查询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分类：日程，待办任务(执行中，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完成，取消)行动历史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根据年月进行查询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分页查询显示信息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2.行动描述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说明待办的任务的具体信息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必须要填写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该日程对应的客户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关联CRM3.1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关联时没有该用户，可以即时添加，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可以调用客户模块的查询页面查询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8.时间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当前创建该的时间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默认当前时间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9.执行人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执行人可分为：公司的员工或者部门，或者是用户组，以及其他的项目组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复选框，可选择多个的</w:t>
                  </w:r>
                </w:p>
              </w:tc>
            </w:tr>
          </w:tbl>
          <w:p w:rsidR="008E14C8" w:rsidRDefault="008E14C8" w:rsidP="00361F2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8E14C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添加成功之后录入到对应的日期框里面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显示客户，行动描述</w:t>
            </w:r>
          </w:p>
        </w:tc>
      </w:tr>
      <w:tr w:rsidR="008E14C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用户点击“日程任务”页面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1)点击添加日程的按钮: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a）点击“新建”项进入“详细数据”界面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b）添加上对话窗体中的信息（客户、行动描述，日期， 执行人等）后，点击保存。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d）添加信息完成后，保存到对应的日期框内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e）在工作台提醒当天和一周要行动的任务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f)过期的日程，在工作台会提醒已过期的日程，要求删除该记录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用户到工作台：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1)删除功能：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a)点击“行动内容”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b)弹出一个对话框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c)选择完成程度中的完成，点击确定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d)该条记录会移除到系统设置的回收站里面；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e)如果对移除的记录还有价值意义，还可以对它进行还原操作；</w:t>
            </w:r>
          </w:p>
          <w:p w:rsidR="008E14C8" w:rsidRDefault="008E14C8" w:rsidP="00361F2B">
            <w:pPr>
              <w:pStyle w:val="20"/>
              <w:tabs>
                <w:tab w:val="left" w:pos="930"/>
              </w:tabs>
              <w:overflowPunct/>
              <w:autoSpaceDE/>
              <w:autoSpaceDN/>
              <w:adjustRightInd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f)删除之后要提醒，该记录已删除</w:t>
            </w:r>
          </w:p>
        </w:tc>
      </w:tr>
    </w:tbl>
    <w:p w:rsidR="008E14C8" w:rsidRDefault="008E14C8" w:rsidP="008E14C8"/>
    <w:p w:rsidR="008E14C8" w:rsidRDefault="008E14C8" w:rsidP="008E14C8">
      <w:pPr>
        <w:pStyle w:val="3"/>
      </w:pPr>
      <w:bookmarkStart w:id="65" w:name="_Toc303244045"/>
      <w:r>
        <w:rPr>
          <w:rFonts w:hint="eastAsia"/>
        </w:rPr>
        <w:t>CRM2.1.6</w:t>
      </w:r>
      <w:r>
        <w:rPr>
          <w:rFonts w:hint="eastAsia"/>
        </w:rPr>
        <w:t>修改日程用例</w:t>
      </w:r>
      <w:bookmarkEnd w:id="65"/>
    </w:p>
    <w:p w:rsidR="008E14C8" w:rsidRDefault="008E14C8" w:rsidP="008E14C8">
      <w:r>
        <w:rPr>
          <w:rFonts w:hint="eastAsia"/>
        </w:rPr>
        <w:t xml:space="preserve">   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E14C8" w:rsidTr="00C17B78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r>
              <w:rPr>
                <w:rFonts w:hint="eastAsia"/>
              </w:rPr>
              <w:t>修改日程用例</w:t>
            </w:r>
          </w:p>
        </w:tc>
      </w:tr>
      <w:tr w:rsidR="008E14C8" w:rsidTr="00C17B78">
        <w:trPr>
          <w:trHeight w:val="127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CRM2.1.6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日志，待办任务，行动历史界面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</w:tr>
      <w:tr w:rsidR="008E14C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E14C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E14C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工作台点击 用户点击新建机会      y必填     n 可填</w:t>
            </w:r>
          </w:p>
        </w:tc>
      </w:tr>
      <w:tr w:rsidR="008E14C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 待办任务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管理待办理任务，可以被完成和结束，能够自动传递给公司内的执行人，支持多人任务，结束后不在工作台提醒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关联CRM1.1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根据月，周进行查询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根据客户进行查询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分类：日程，待办任务(执行中，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完成，取消)行动历史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根据年月进行查询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分页查询显示信息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2.行动描述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说明待办的任务的具体信息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必须要填写</w:t>
                  </w:r>
                </w:p>
              </w:tc>
            </w:tr>
            <w:tr w:rsidR="008E14C8" w:rsidTr="00361F2B">
              <w:trPr>
                <w:trHeight w:val="497"/>
              </w:trPr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该日程对应的客户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关联CRM3.1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关联时没有该用户，可以即时添加，</w:t>
                  </w:r>
                </w:p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可以调用客户模块的查询页面查询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8.时间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当前创建该日志的时间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默认为当前时间</w:t>
                  </w:r>
                </w:p>
              </w:tc>
            </w:tr>
            <w:tr w:rsidR="008E14C8" w:rsidTr="00361F2B">
              <w:tc>
                <w:tcPr>
                  <w:tcW w:w="1446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9.执行人</w:t>
                  </w:r>
                </w:p>
              </w:tc>
              <w:tc>
                <w:tcPr>
                  <w:tcW w:w="850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执行人可分为：公司的员工或者部门，或者是用户组，以及其他的项目组</w:t>
                  </w:r>
                </w:p>
              </w:tc>
              <w:tc>
                <w:tcPr>
                  <w:tcW w:w="5198" w:type="dxa"/>
                </w:tcPr>
                <w:p w:rsidR="008E14C8" w:rsidRDefault="008E14C8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复选框，可选择多个的</w:t>
                  </w:r>
                </w:p>
              </w:tc>
            </w:tr>
          </w:tbl>
          <w:p w:rsidR="008E14C8" w:rsidRDefault="008E14C8" w:rsidP="00361F2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8E14C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修改成功之后录入到对应的日期框里面</w:t>
            </w:r>
          </w:p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显示客户，行动描述</w:t>
            </w:r>
          </w:p>
        </w:tc>
      </w:tr>
      <w:tr w:rsidR="008E14C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用户点击“日程任务”页面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1)到工作台，点击日程主题的链接: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a）点击“日程主题”进入“详细数据”界面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b）查询出该对应的信息（客户、行动描述，日期， 执行人等）后，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c) 修改执行人或者行动描述，点击保存。 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d）修改信息完成后，保存到对应的日期框内</w:t>
            </w:r>
          </w:p>
          <w:p w:rsidR="008E14C8" w:rsidRDefault="008E14C8" w:rsidP="00361F2B">
            <w:pPr>
              <w:pStyle w:val="2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e) 工作台提醒有一条记录被修改过</w:t>
            </w:r>
          </w:p>
        </w:tc>
      </w:tr>
    </w:tbl>
    <w:p w:rsidR="008E14C8" w:rsidRDefault="008E14C8" w:rsidP="008E14C8"/>
    <w:p w:rsidR="008E14C8" w:rsidRDefault="008E14C8"/>
    <w:p w:rsidR="00A12CB0" w:rsidRPr="002579D3" w:rsidRDefault="007E534F" w:rsidP="00A12CB0">
      <w:pPr>
        <w:pStyle w:val="2"/>
        <w:rPr>
          <w:rFonts w:ascii="宋体" w:hAnsi="宋体"/>
        </w:rPr>
      </w:pPr>
      <w:r w:rsidRPr="00F16E66">
        <w:rPr>
          <w:rFonts w:ascii="宋体" w:hAnsi="宋体" w:hint="eastAsia"/>
        </w:rPr>
        <w:lastRenderedPageBreak/>
        <w:t>CRM3</w:t>
      </w:r>
      <w:r>
        <w:rPr>
          <w:rFonts w:ascii="宋体" w:hAnsi="宋体" w:hint="eastAsia"/>
        </w:rPr>
        <w:t>.1</w:t>
      </w:r>
      <w:r w:rsidR="00A12CB0" w:rsidRPr="00F16E66">
        <w:rPr>
          <w:rFonts w:hint="eastAsia"/>
        </w:rPr>
        <w:t>客户</w:t>
      </w:r>
    </w:p>
    <w:p w:rsidR="00A12CB0" w:rsidRPr="00F16E66" w:rsidRDefault="00AE1269" w:rsidP="00A12CB0">
      <w:pPr>
        <w:pStyle w:val="3"/>
        <w:rPr>
          <w:rFonts w:ascii="宋体" w:hAnsi="宋体"/>
          <w:sz w:val="28"/>
          <w:szCs w:val="28"/>
        </w:rPr>
      </w:pPr>
      <w:r w:rsidRPr="00F16E66">
        <w:rPr>
          <w:rFonts w:ascii="宋体" w:hAnsi="宋体" w:hint="eastAsia"/>
          <w:sz w:val="28"/>
          <w:szCs w:val="28"/>
        </w:rPr>
        <w:t>CRM3.01</w:t>
      </w:r>
      <w:r w:rsidR="00A12CB0" w:rsidRPr="00F16E66">
        <w:rPr>
          <w:rFonts w:hint="eastAsia"/>
          <w:sz w:val="28"/>
          <w:szCs w:val="28"/>
        </w:rPr>
        <w:t>企业客户</w:t>
      </w:r>
    </w:p>
    <w:p w:rsidR="00A12CB0" w:rsidRPr="00510814" w:rsidRDefault="00C24A0E" w:rsidP="00A12CB0">
      <w:pPr>
        <w:pStyle w:val="4"/>
      </w:pPr>
      <w:r w:rsidRPr="00F16E66">
        <w:rPr>
          <w:rFonts w:ascii="宋体" w:hAnsi="宋体" w:hint="eastAsia"/>
        </w:rPr>
        <w:t>CRM3.01</w:t>
      </w:r>
      <w:r w:rsidR="00A12CB0" w:rsidRPr="00510814">
        <w:rPr>
          <w:rFonts w:hint="eastAsia"/>
        </w:rPr>
        <w:t>客户用例图：</w:t>
      </w:r>
    </w:p>
    <w:p w:rsidR="00A12CB0" w:rsidRDefault="00A12CB0" w:rsidP="00A12CB0">
      <w:r w:rsidRPr="002579D3">
        <w:rPr>
          <w:noProof/>
        </w:rPr>
        <w:drawing>
          <wp:inline distT="0" distB="0" distL="0" distR="0">
            <wp:extent cx="5038725" cy="5076825"/>
            <wp:effectExtent l="19050" t="0" r="9525" b="0"/>
            <wp:docPr id="25" name="图片 1" descr="客户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1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B0" w:rsidRPr="00A964C4" w:rsidRDefault="00A12CB0" w:rsidP="00A12CB0"/>
    <w:p w:rsidR="00A12CB0" w:rsidRPr="00510814" w:rsidRDefault="00C24A0E" w:rsidP="00A12CB0">
      <w:pPr>
        <w:pStyle w:val="4"/>
      </w:pPr>
      <w:r w:rsidRPr="00510814">
        <w:rPr>
          <w:rFonts w:hint="eastAsia"/>
          <w:szCs w:val="21"/>
        </w:rPr>
        <w:t>CRM3.01.01</w:t>
      </w:r>
      <w:r>
        <w:rPr>
          <w:rFonts w:hint="eastAsia"/>
          <w:szCs w:val="21"/>
        </w:rPr>
        <w:t xml:space="preserve"> </w:t>
      </w:r>
      <w:r w:rsidR="00A12CB0" w:rsidRPr="00510814">
        <w:rPr>
          <w:rFonts w:hint="eastAsia"/>
          <w:szCs w:val="21"/>
        </w:rPr>
        <w:t>新建企业客户</w:t>
      </w:r>
    </w:p>
    <w:p w:rsidR="00A12CB0" w:rsidRPr="00A964C4" w:rsidRDefault="00A12CB0" w:rsidP="00A12CB0"/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hint="eastAsia"/>
                <w:szCs w:val="21"/>
              </w:rPr>
              <w:t>新建企业客户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CRM3.01.01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用户在工作台点击新建企业客户、在客户列表页面新建客户、在关怀关联页面（比如销售机会等）页面点击新建客户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1. 客户名称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客户公司的全称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可做为链接用，显示客户视图，同一所有者客户名称不可以相同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2.客户所有人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该客户的跟踪人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用户，如果用户是业务员则不可输入，不可修改。如果是主管或者老板则是自己也可以分配给下属，将客户转移给下属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3.热点客户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是否热点客户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选择项，默认为空，交往密切的客户为热点客户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4.热度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与客户密切程度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选择项，选择项分为低中高，只能选其一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5.热点分类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客户热点区分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6.热点说明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对客户热点情况的描述、补充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7.助记简称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帮助用户简单识别客户公司的标记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可做为链接用，显示客户明细，在工作台可以显示客户热点。同一所有者简称不可以相同，可以与客户公司全称一样，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8.编号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助记编号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系统得出，不可输入，不可修改，所有者编号不可以相同。</w:t>
                  </w:r>
                  <w:r>
                    <w:rPr>
                      <w:rFonts w:ascii="宋体" w:hAnsi="宋体"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szCs w:val="21"/>
                    </w:rPr>
                    <w:t>可以用于快捷查询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9.种类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客户种类，价值等级、合作程度、双方关系等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t>。</w:t>
                  </w:r>
                  <w:r>
                    <w:rPr>
                      <w:rFonts w:ascii="宋体" w:hAnsi="宋体" w:hint="eastAsia"/>
                      <w:szCs w:val="21"/>
                    </w:rPr>
                    <w:t>关联系统设置：客户-客户种类CRM10.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10.关系等级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与客户的人际关系程度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选择项，可为空。关联系统设置：客户-关系等级CRM10.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11.来源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通过什么渠道与客户认识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选择项，可为空。关联系统设置：客户-客户来源CRM10.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12.价值评估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该客户可能给公司带来的的价值程度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选择项，可为空。关联系统设置：客户-价值评估CRM10.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13.信用等级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客户的诚信、商业道德程度等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选择项，可为空。关联系统设置：客户-信用等级CRM10.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14.行业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客户经营业务的领域是什么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选择项，可为空。关联系统设置：客户-行业CRM10.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15.人员规模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公司规模大小、职员多少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选择项，可为空。关联系统设置：客户-人员规模CRM10.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16.阶段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用户与客户业务处的阶段，售前、售中、售后和其他等。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不为空，默认为售前跟踪。关联系统设置：客户-客户阶段CRM10.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17.标签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选择项，可为空。关联系统设置：客户-标签分类CRM10.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18.上级客户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客户的上一级客户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关联企业客户CRM3.01.04,查询所有客户，如果有则选择，如果没有可以手动填。没有外键关系，只引用客户名称，即公司名称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94F89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19.公司简介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客户公司的简单介绍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用户根据对客户公司的了解，手动填写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20.国家或地区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客户公司所在国家或者地区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选择项，默认空。客户公司所在国家及其所在洲。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21.邮编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客户公司所在地域的邮编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22.省份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客户公司所在省份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23.城市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客户公司所在城市</w:t>
                  </w:r>
                </w:p>
              </w:tc>
              <w:tc>
                <w:tcPr>
                  <w:tcW w:w="3544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可手动填写，也可选择。如果前面国家或地区项选择的不是中国则手动填写，如果是中国则即手动填写，也可选择输入，依据省份联动。可为空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24.区县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客户公司所在区县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可手动填写，也可选择。如果前面国家或地区项选择的不是中国则手动填写，如果是中国则即手动填写，也可选择输入，依据城市联动。可为空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25.电话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客户公司电话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客户公司的总机，客服，部门，高层主管，业务负责人，老板，联系人等</w:t>
                  </w: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等的电话，由用户手动填写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26.传真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客户传真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客户公司，或部门，或个人的传真，用户手动填写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27.网址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客户公司网站主页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带有http://的客户公司主页，用户手动填写，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28.地址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客户公司的详细地址，由用户手动填写，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本次客户创建的一些备注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30.创建日期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本次客户记录的创建日期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默认系统日期，创建提交时得出，不可输入，不可修改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31.更新日期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客户信息更新的日期记录</w:t>
                  </w:r>
                </w:p>
              </w:tc>
              <w:tc>
                <w:tcPr>
                  <w:tcW w:w="3544" w:type="dxa"/>
                </w:tcPr>
                <w:p w:rsidR="00A12CB0" w:rsidRPr="00FC2E7C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系统得出，不可输入，新建时为空，信息第一次更新时给出。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32.信息状态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信息的当前状态，是否有效</w:t>
                  </w:r>
                </w:p>
              </w:tc>
              <w:tc>
                <w:tcPr>
                  <w:tcW w:w="3544" w:type="dxa"/>
                </w:tcPr>
                <w:p w:rsidR="00A12CB0" w:rsidRPr="00391A68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系统给出，新建时默认为有效，不需要输入，当用户删除的时候信息改变为失效状态，用户恢复的时候信息状态更改为有效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33.预付款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客户预付的钱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客户预付的、多付的款项，可以用来抵应付款。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日志记录</w:t>
            </w:r>
          </w:p>
        </w:tc>
      </w:tr>
      <w:tr w:rsidR="00A12CB0" w:rsidRPr="00504AF4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52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用户点击</w:t>
            </w:r>
            <w:r w:rsidRPr="00504AF4">
              <w:rPr>
                <w:rFonts w:ascii="宋体" w:hAnsi="宋体" w:hint="eastAsia"/>
                <w:sz w:val="21"/>
                <w:szCs w:val="21"/>
              </w:rPr>
              <w:t>新建企业客户</w:t>
            </w:r>
            <w:r>
              <w:rPr>
                <w:rFonts w:ascii="宋体" w:hAnsi="宋体" w:hint="eastAsia"/>
                <w:sz w:val="21"/>
                <w:szCs w:val="21"/>
              </w:rPr>
              <w:t>，页面跳转至客户新建页面。</w:t>
            </w:r>
          </w:p>
          <w:p w:rsidR="00A12CB0" w:rsidRDefault="00A12CB0" w:rsidP="00A12CB0">
            <w:pPr>
              <w:pStyle w:val="a5"/>
              <w:numPr>
                <w:ilvl w:val="0"/>
                <w:numId w:val="52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系统自动带出默认项。如：客户所有人为当前用户，编号由系统给出，客户种类为潜在，阶段为售前跟踪、创建日期为当天日期，更新日期为当天日期。</w:t>
            </w:r>
          </w:p>
          <w:p w:rsidR="00A12CB0" w:rsidRDefault="00A12CB0" w:rsidP="00A12CB0">
            <w:pPr>
              <w:pStyle w:val="a5"/>
              <w:numPr>
                <w:ilvl w:val="0"/>
                <w:numId w:val="52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填写客户信息，信息可分为基本信息块，联系方式块，备注块和其他等部分。其中，可以通过选择项输入的有：是否热点、客户热度、热点分类，价值评估、信用等级、种类、关系等级、来源、行业、人员规模、阶段、标签，国家或地区、城市、区县。需要用户手动填写的有：热点说明，助记简称、上级客户、公司简介，邮编、省份、城市、区县、电话、传真、网址、地址。需要跳转页面查询的有：上级客户，页面跳转至客户查询页面，选择客户，返回客户名称。</w:t>
            </w:r>
          </w:p>
          <w:p w:rsidR="00A12CB0" w:rsidRPr="002C1EDD" w:rsidRDefault="00A12CB0" w:rsidP="00A12CB0">
            <w:pPr>
              <w:pStyle w:val="a5"/>
              <w:numPr>
                <w:ilvl w:val="0"/>
                <w:numId w:val="52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用户点击保存，或者用户点击“保存并新建联系人”页面跳转至新建联系人页面。</w:t>
            </w:r>
          </w:p>
        </w:tc>
      </w:tr>
      <w:tr w:rsidR="00A12CB0" w:rsidRPr="00504AF4" w:rsidTr="00361F2B">
        <w:trPr>
          <w:trHeight w:val="544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3.a填写验证，输入不正确的自动清理掉，或者清空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szCs w:val="21"/>
              </w:rPr>
              <w:t>客户信息成功，可以新建客户的其他业务，比如：联系人、销售机会、订单等等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C24A0E" w:rsidRDefault="00C24A0E" w:rsidP="00A12CB0">
      <w:pPr>
        <w:pStyle w:val="4"/>
        <w:rPr>
          <w:rFonts w:ascii="宋体" w:hAnsi="宋体"/>
        </w:rPr>
      </w:pPr>
      <w:r w:rsidRPr="00C24A0E">
        <w:rPr>
          <w:rFonts w:ascii="宋体" w:hAnsi="宋体" w:hint="eastAsia"/>
        </w:rPr>
        <w:lastRenderedPageBreak/>
        <w:t xml:space="preserve">CRM3.01.02 </w:t>
      </w:r>
      <w:r w:rsidR="00A12CB0" w:rsidRPr="00C24A0E">
        <w:rPr>
          <w:rFonts w:hint="eastAsia"/>
        </w:rPr>
        <w:t>修改企业客户</w:t>
      </w:r>
    </w:p>
    <w:p w:rsidR="00A12CB0" w:rsidRPr="004F0222" w:rsidRDefault="00A12CB0" w:rsidP="00A12CB0"/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hint="eastAsia"/>
                <w:szCs w:val="21"/>
              </w:rPr>
              <w:t>修改企业客户</w:t>
            </w:r>
            <w:r w:rsidRPr="00504AF4">
              <w:rPr>
                <w:rFonts w:ascii="宋体" w:hAnsi="宋体" w:hint="eastAsia"/>
                <w:szCs w:val="21"/>
              </w:rPr>
              <w:t>CRM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CRM3.01.0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处理，修改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处理，修改，分配，共享转移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处理，修改，分配，共享转移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用户在客户视图页面、客户列表页面点击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编辑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1. 客户名称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客户公司的全称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可做为链接用，显示客户视图，同一所有者客户名称不可以相同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2.客户所有人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该客户的跟踪人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用户，如果用户是业务员则不可输入，不可修改。如果是主管或者老板则是自己也可以分配给下属，将客户转移给下属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3.热点客户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是否热点客户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选择项，默认为空，交往密切的客户为热点客户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4.热度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与客户密切程度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选择项，选择项分为低中高，只能选其一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5.热点分类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客户热点区分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6.热点说明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对客户热点情况的描述、补充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7.助记简称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帮助用户简单识别客户公司的标记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可做为链接用，显示客户明细，在工作台可以显示客户热点。同一所有者简称不可以相同，可以与客户公司全称一样，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8.编号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助记编号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系统得出，不可输入，不可修改，所有者编号不可以相同。可以用于快捷查询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9.种类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客户种类，价值等级、合作程度、双方关系等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t>。</w:t>
                  </w:r>
                  <w:r>
                    <w:rPr>
                      <w:rFonts w:ascii="宋体" w:hAnsi="宋体" w:hint="eastAsia"/>
                      <w:szCs w:val="21"/>
                    </w:rPr>
                    <w:t>关联系统设置：客户-客户种类CRM10.</w:t>
                  </w:r>
                  <w:r>
                    <w:rPr>
                      <w:rFonts w:ascii="宋体" w:hAnsi="宋体" w:hint="eastAsia"/>
                    </w:rPr>
                    <w:t>，可以由老板自定义种类。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10.关系等级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与客户的人际关系程度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选择项，可为空。关联系统设置：客户-关系等级CRM10.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11.来源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通过什么渠道与客户认识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选择项，可为空。关联系统设置：客户-客户来源CRM10.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12.价值评估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该客户可能给公司带来的的价值程度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选择项，可为空。关联系统设置：客户-价值评估CRM10.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13.信用等级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客户的诚信、商业道德程度等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选择项，可为空。关联系统设置：客户-信用等级CRM10.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14.行业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客户经营业务的领域是什么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选择项，可为空。关联系统设置：客户-行业CRM10.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15.人员规模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公司规模大小、职员多少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选择项，可为空。关联系统设置：客户-人员规模CRM10.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16.阶段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用户与客户业务处的阶段，售前、售中、售后和其他等。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不为空，默认为售前跟踪。关联系统设置：客户-客户阶段CRM10.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17.标签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选择项，可为空。关联系统设置：客户-标签分类CRM10.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18.上级客户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客户的上一级客户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关联企业客户CRM3.01.04,查询所有客户，如果有则选择，如果没有可以手动填。没有外键关系，只引用客户名称，即公司名称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94F89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19.公司简介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客户公司的简单介绍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用户根据对客户公司的了解，手动填写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20.国家或地区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客户公司所在国家或者地区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选择项，默认空。客户公司所在国家及其所在洲。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21.邮编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客户公司所在地域的邮编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22.省份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客户公司所在省份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23.城市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客户公司所在城市</w:t>
                  </w:r>
                </w:p>
              </w:tc>
              <w:tc>
                <w:tcPr>
                  <w:tcW w:w="3544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可手动填写，也可选择。如果前面国家或地区项选择的不是中国则手动填写，如果是中国则即手动填写，也可选择输入，依据省份联动。可为空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24.区县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客户公司所在区县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可手动填写，也可选择。如果前面国家或地区项选择的不是中国则手动填写，如果是中国则即手动填写，也可选择输入，依据城市联动。可为空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25.电话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客户公司电话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客户公司的总机，客服，部门，高层主管，业务负责人，老板，联系人等等的电话，由用户手动填写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26.传真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客户传真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客户公司，或部门，或个人的传真，用户手动填写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27.网址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客户公司网站主页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带有http://的客户公司主页，用户手动填写，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28.地址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客户公司的详细地址，由用户手动填写，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本次客户创建的一些备注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30.创建日期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本次客户记录的创建日期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默认系统日期，创建提交时得出，不可输入，不可修改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31.更新日期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客户信息更新的日期记录</w:t>
                  </w:r>
                </w:p>
              </w:tc>
              <w:tc>
                <w:tcPr>
                  <w:tcW w:w="3544" w:type="dxa"/>
                </w:tcPr>
                <w:p w:rsidR="00A12CB0" w:rsidRPr="00FC2E7C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系统得出，不可输入，信息第一次更新时给出。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32.信息状态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信息的当前状态，是否有效</w:t>
                  </w:r>
                </w:p>
              </w:tc>
              <w:tc>
                <w:tcPr>
                  <w:tcW w:w="3544" w:type="dxa"/>
                </w:tcPr>
                <w:p w:rsidR="00A12CB0" w:rsidRPr="00391A68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系统给出，新建时默认为有效，不需要输入，当用户删除的时候信息改变为失效状态，用户恢复的时候信息状态更改为有效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33.预付款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客户预付的钱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客户预付的、多付的款项，可以用来抵应付款。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日志记录</w:t>
            </w:r>
          </w:p>
        </w:tc>
      </w:tr>
      <w:tr w:rsidR="00A12CB0" w:rsidRPr="00504AF4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6B00D2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  <w:r>
              <w:rPr>
                <w:rFonts w:ascii="宋体" w:hAnsi="宋体" w:hint="eastAsia"/>
                <w:szCs w:val="21"/>
              </w:rPr>
              <w:t>、销售主管、老板：</w:t>
            </w:r>
          </w:p>
          <w:p w:rsidR="00A12CB0" w:rsidRDefault="00A12CB0" w:rsidP="00A12CB0">
            <w:pPr>
              <w:pStyle w:val="a5"/>
              <w:numPr>
                <w:ilvl w:val="0"/>
                <w:numId w:val="6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4823">
              <w:rPr>
                <w:rFonts w:ascii="宋体" w:hAnsi="宋体" w:hint="eastAsia"/>
                <w:sz w:val="21"/>
                <w:szCs w:val="21"/>
              </w:rPr>
              <w:t>用户在客户明细页面或客户视图点击“编辑”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Pr="00D34823" w:rsidRDefault="00A12CB0" w:rsidP="00A12CB0">
            <w:pPr>
              <w:pStyle w:val="a5"/>
              <w:numPr>
                <w:ilvl w:val="0"/>
                <w:numId w:val="6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4823">
              <w:rPr>
                <w:rFonts w:ascii="宋体" w:hAnsi="宋体" w:hint="eastAsia"/>
                <w:sz w:val="21"/>
                <w:szCs w:val="21"/>
              </w:rPr>
              <w:t>用户在客户视图页面、在客户列表页面点击“编辑”，页面跳转至客户视图页面。</w:t>
            </w:r>
          </w:p>
          <w:p w:rsidR="00A12CB0" w:rsidRDefault="00A12CB0" w:rsidP="00A12CB0">
            <w:pPr>
              <w:pStyle w:val="a5"/>
              <w:numPr>
                <w:ilvl w:val="0"/>
                <w:numId w:val="6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E0473A"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 w:hint="eastAsia"/>
                <w:sz w:val="21"/>
                <w:szCs w:val="21"/>
              </w:rPr>
              <w:t>先执行CRM3.03,</w:t>
            </w:r>
            <w:r w:rsidRPr="00E0473A">
              <w:rPr>
                <w:rFonts w:ascii="宋体" w:hAnsi="宋体" w:hint="eastAsia"/>
                <w:sz w:val="21"/>
                <w:szCs w:val="21"/>
              </w:rPr>
              <w:t>给出客户信息当前各项数据，</w:t>
            </w:r>
            <w:r>
              <w:rPr>
                <w:rFonts w:ascii="宋体" w:hAnsi="宋体" w:hint="eastAsia"/>
                <w:sz w:val="21"/>
                <w:szCs w:val="21"/>
              </w:rPr>
              <w:t>并且</w:t>
            </w:r>
            <w:r w:rsidRPr="00E0473A">
              <w:rPr>
                <w:rFonts w:ascii="宋体" w:hAnsi="宋体" w:hint="eastAsia"/>
                <w:sz w:val="21"/>
                <w:szCs w:val="21"/>
              </w:rPr>
              <w:t>客户信息中多个数据项为可输入状态</w:t>
            </w:r>
          </w:p>
          <w:p w:rsidR="00A12CB0" w:rsidRDefault="00A12CB0" w:rsidP="00A12CB0">
            <w:pPr>
              <w:pStyle w:val="a5"/>
              <w:numPr>
                <w:ilvl w:val="0"/>
                <w:numId w:val="6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E0473A">
              <w:rPr>
                <w:rFonts w:ascii="宋体" w:hAnsi="宋体" w:hint="eastAsia"/>
                <w:sz w:val="21"/>
                <w:szCs w:val="21"/>
              </w:rPr>
              <w:t>用户重新填写客户信息，对想要修改的信息输入新的信息。此时，客户所有者不可输入修改，编号项也不可修改。</w:t>
            </w:r>
          </w:p>
          <w:p w:rsidR="00A12CB0" w:rsidRDefault="00A12CB0" w:rsidP="00A12CB0">
            <w:pPr>
              <w:pStyle w:val="a5"/>
              <w:numPr>
                <w:ilvl w:val="0"/>
                <w:numId w:val="6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E0473A">
              <w:rPr>
                <w:rFonts w:ascii="宋体" w:hAnsi="宋体" w:hint="eastAsia"/>
                <w:sz w:val="21"/>
                <w:szCs w:val="21"/>
              </w:rPr>
              <w:t>用户提交。</w:t>
            </w:r>
          </w:p>
          <w:p w:rsidR="00A12CB0" w:rsidRPr="00E0473A" w:rsidRDefault="00A12CB0" w:rsidP="00A12CB0">
            <w:pPr>
              <w:pStyle w:val="a5"/>
              <w:numPr>
                <w:ilvl w:val="0"/>
                <w:numId w:val="6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E0473A">
              <w:rPr>
                <w:rFonts w:ascii="宋体" w:hAnsi="宋体" w:hint="eastAsia"/>
                <w:sz w:val="21"/>
                <w:szCs w:val="21"/>
              </w:rPr>
              <w:t>热点修改，用户在工作台点击客户助记简称弹出窗口,可以对热点客户在低热、中热、高热三项中修改选择其一，也可以取消热点，还可以编辑热点说明</w:t>
            </w:r>
          </w:p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销售主管、老板：</w:t>
            </w:r>
          </w:p>
          <w:p w:rsidR="00A12CB0" w:rsidRDefault="00A12CB0" w:rsidP="00A12CB0">
            <w:pPr>
              <w:pStyle w:val="a5"/>
              <w:numPr>
                <w:ilvl w:val="0"/>
                <w:numId w:val="5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客户共享、转移，更改所有者。将客户共享、转移给自己的下属和自己，客户的所有者会更改。</w:t>
            </w:r>
          </w:p>
          <w:p w:rsidR="00A12CB0" w:rsidRPr="00DB55A1" w:rsidRDefault="00A12CB0" w:rsidP="00A12CB0">
            <w:pPr>
              <w:pStyle w:val="a5"/>
              <w:numPr>
                <w:ilvl w:val="0"/>
                <w:numId w:val="5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支持批量共享与转移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 w:rsidRPr="00DB55A1"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DB55A1">
              <w:rPr>
                <w:rFonts w:ascii="宋体" w:hAnsi="宋体" w:hint="eastAsia"/>
                <w:szCs w:val="21"/>
              </w:rPr>
              <w:t>填写验证，输入不正确的自动清理掉，或者清空</w:t>
            </w:r>
          </w:p>
          <w:p w:rsidR="00A12CB0" w:rsidRPr="00DB55A1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a.可以定义某一种类的达标条件，如果客户达到该条件则提示用户，该客户可以升级为下一级，比如：客户种类项，潜在升级为普通或VIP；热点分类项新合作更改为新客户，新客户更改为老客户等等。</w:t>
            </w:r>
          </w:p>
          <w:p w:rsidR="00A12CB0" w:rsidRPr="00DB55A1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a.共享，数据的所有者为自己和共享人；转移：客户所有人更改为被转移对象。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客户</w:t>
            </w:r>
            <w:r w:rsidRPr="00504AF4">
              <w:rPr>
                <w:rFonts w:ascii="宋体" w:hAnsi="宋体" w:hint="eastAsia"/>
                <w:szCs w:val="21"/>
              </w:rPr>
              <w:t>信息成功，可以通过检索的方式可以验证。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05BA6">
              <w:rPr>
                <w:rFonts w:ascii="宋体" w:hAnsi="宋体" w:cs="宋体" w:hint="eastAsia"/>
                <w:sz w:val="21"/>
                <w:szCs w:val="21"/>
              </w:rPr>
              <w:t>1在此模块中销售人员只能对自己的客户信息进行修改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C24A0E" w:rsidRDefault="00C24A0E" w:rsidP="00A12CB0">
      <w:pPr>
        <w:pStyle w:val="4"/>
        <w:rPr>
          <w:rFonts w:ascii="宋体" w:hAnsi="宋体"/>
        </w:rPr>
      </w:pPr>
      <w:r w:rsidRPr="00C24A0E">
        <w:rPr>
          <w:rFonts w:ascii="宋体" w:hAnsi="宋体" w:hint="eastAsia"/>
        </w:rPr>
        <w:t>CRM3.01.03</w:t>
      </w:r>
      <w:r>
        <w:rPr>
          <w:rFonts w:ascii="宋体" w:hAnsi="宋体" w:hint="eastAsia"/>
        </w:rPr>
        <w:t xml:space="preserve"> </w:t>
      </w:r>
      <w:r w:rsidR="00A12CB0" w:rsidRPr="00C24A0E">
        <w:rPr>
          <w:rFonts w:hint="eastAsia"/>
        </w:rPr>
        <w:t>删除企业客户</w:t>
      </w:r>
    </w:p>
    <w:p w:rsidR="00A12CB0" w:rsidRPr="004F0222" w:rsidRDefault="00A12CB0" w:rsidP="00A12CB0"/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 w:rsidRPr="00504AF4">
              <w:rPr>
                <w:rFonts w:hint="eastAsia"/>
                <w:szCs w:val="21"/>
              </w:rPr>
              <w:t>企业客户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CRM3.01.0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老板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主管、老板在客户视图页面，客户列表点击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rPr>
          <w:trHeight w:val="52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信息状态，ID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</w:t>
            </w:r>
          </w:p>
        </w:tc>
      </w:tr>
      <w:tr w:rsidR="00A12CB0" w:rsidRPr="00504AF4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5356E">
              <w:rPr>
                <w:rFonts w:ascii="宋体" w:hAnsi="宋体" w:hint="eastAsia"/>
                <w:sz w:val="21"/>
                <w:szCs w:val="21"/>
              </w:rPr>
              <w:t>用户在客户视图页面、在客户列表页面点击“</w:t>
            </w:r>
            <w:r>
              <w:rPr>
                <w:rFonts w:ascii="宋体" w:hAnsi="宋体" w:hint="eastAsia"/>
                <w:sz w:val="21"/>
                <w:szCs w:val="21"/>
              </w:rPr>
              <w:t>删除</w:t>
            </w:r>
            <w:r w:rsidRPr="00D5356E">
              <w:rPr>
                <w:rFonts w:ascii="宋体" w:hAnsi="宋体" w:hint="eastAsia"/>
                <w:sz w:val="21"/>
                <w:szCs w:val="21"/>
              </w:rPr>
              <w:t>”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</w:p>
          <w:p w:rsidR="00A12CB0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“删除”变为“确定”。</w:t>
            </w:r>
          </w:p>
          <w:p w:rsidR="00A12CB0" w:rsidRPr="00B01233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用户点击确定</w:t>
            </w:r>
            <w:r w:rsidRPr="00B01233"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  <w:p w:rsidR="00A12CB0" w:rsidRPr="00916DA4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16DA4">
              <w:rPr>
                <w:rFonts w:ascii="宋体" w:hAnsi="宋体" w:hint="eastAsia"/>
                <w:sz w:val="21"/>
                <w:szCs w:val="21"/>
              </w:rPr>
              <w:t>该客户信息进入回收站，信息状态更改为“无效”，详细请关联CRM10.</w:t>
            </w:r>
          </w:p>
          <w:p w:rsidR="00A12CB0" w:rsidRPr="00916DA4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16DA4">
              <w:rPr>
                <w:rFonts w:ascii="宋体" w:hAnsi="宋体" w:hint="eastAsia"/>
                <w:sz w:val="21"/>
                <w:szCs w:val="21"/>
              </w:rPr>
              <w:t>老板可以在回收站点击“彻底删除”将彻底删除数据，以及客户关联数据。详细请关联CRM10.</w:t>
            </w:r>
          </w:p>
          <w:p w:rsidR="00A12CB0" w:rsidRPr="00D5356E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支持批量删除。选择多项信息，点击“批量删除”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B01233" w:rsidRDefault="00A12CB0" w:rsidP="00A12CB0">
            <w:pPr>
              <w:pStyle w:val="a5"/>
              <w:numPr>
                <w:ilvl w:val="0"/>
                <w:numId w:val="5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主管、老板都可以在回收站点击“恢复”，将信息状态更改为“有效”，数据恢复为有效可用状态。详细关联CRM10.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3C2165" w:rsidRDefault="00A12CB0" w:rsidP="00A12CB0">
            <w:pPr>
              <w:pStyle w:val="a5"/>
              <w:numPr>
                <w:ilvl w:val="0"/>
                <w:numId w:val="7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C2165">
              <w:rPr>
                <w:rFonts w:ascii="宋体" w:hAnsi="宋体" w:hint="eastAsia"/>
                <w:sz w:val="21"/>
                <w:szCs w:val="21"/>
              </w:rPr>
              <w:t>如果客户下的其他模块信息已经生效，则该客户不可以被删除。比如与客户关联的销售机会已经审批，客户已汇款等等情况下，客户信息是不可以被删除的。</w:t>
            </w:r>
          </w:p>
          <w:p w:rsidR="00A12CB0" w:rsidRPr="003C2165" w:rsidRDefault="00A12CB0" w:rsidP="00A12CB0">
            <w:pPr>
              <w:pStyle w:val="a5"/>
              <w:numPr>
                <w:ilvl w:val="0"/>
                <w:numId w:val="7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4A7A67" w:rsidRDefault="00A12CB0" w:rsidP="00A12CB0">
            <w:pPr>
              <w:pStyle w:val="a5"/>
              <w:numPr>
                <w:ilvl w:val="0"/>
                <w:numId w:val="64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普通</w:t>
            </w:r>
            <w:r w:rsidRPr="004A7A67">
              <w:rPr>
                <w:rFonts w:ascii="宋体" w:hAnsi="宋体" w:hint="eastAsia"/>
                <w:sz w:val="21"/>
                <w:szCs w:val="21"/>
              </w:rPr>
              <w:t>删除客户信息成功，可以通过检索的方式可以验证，也可以在回收站中查看是否存在。</w:t>
            </w:r>
          </w:p>
          <w:p w:rsidR="00A12CB0" w:rsidRPr="004A7A67" w:rsidRDefault="00A12CB0" w:rsidP="00A12CB0">
            <w:pPr>
              <w:pStyle w:val="a5"/>
              <w:numPr>
                <w:ilvl w:val="0"/>
                <w:numId w:val="64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在回收站被彻底删除的数据无法恢复，应提示其慎重操作。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5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905BA6">
              <w:rPr>
                <w:rFonts w:ascii="宋体" w:hAnsi="宋体" w:cs="宋体" w:hint="eastAsia"/>
                <w:sz w:val="21"/>
                <w:szCs w:val="21"/>
              </w:rPr>
              <w:t>在此模块中</w:t>
            </w:r>
            <w:r>
              <w:rPr>
                <w:rFonts w:ascii="宋体" w:hAnsi="宋体" w:cs="宋体" w:hint="eastAsia"/>
                <w:sz w:val="21"/>
                <w:szCs w:val="21"/>
              </w:rPr>
              <w:t>只有主管和老板才能对数据进入删除，而且是逻辑删除。</w:t>
            </w:r>
          </w:p>
          <w:p w:rsidR="00A12CB0" w:rsidRDefault="00A12CB0" w:rsidP="00A12CB0">
            <w:pPr>
              <w:pStyle w:val="a5"/>
              <w:numPr>
                <w:ilvl w:val="0"/>
                <w:numId w:val="5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只有老板才可以在回收站中彻底删除数据。</w:t>
            </w:r>
          </w:p>
          <w:p w:rsidR="00A12CB0" w:rsidRPr="00B01233" w:rsidRDefault="00A12CB0" w:rsidP="00361F2B">
            <w:pPr>
              <w:pStyle w:val="a5"/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504AF4" w:rsidRDefault="00A12CB0" w:rsidP="00A12CB0">
      <w:pPr>
        <w:rPr>
          <w:szCs w:val="21"/>
        </w:rPr>
      </w:pPr>
    </w:p>
    <w:p w:rsidR="00A12CB0" w:rsidRPr="00F16E66" w:rsidRDefault="00C24A0E" w:rsidP="00A12CB0">
      <w:pPr>
        <w:pStyle w:val="3"/>
        <w:rPr>
          <w:sz w:val="28"/>
          <w:szCs w:val="28"/>
        </w:rPr>
      </w:pPr>
      <w:r w:rsidRPr="00F16E66">
        <w:rPr>
          <w:rFonts w:hint="eastAsia"/>
          <w:sz w:val="28"/>
          <w:szCs w:val="28"/>
        </w:rPr>
        <w:t>CRM3.02</w:t>
      </w:r>
      <w:r w:rsidRPr="00F16E66">
        <w:rPr>
          <w:rFonts w:hint="eastAsia"/>
          <w:sz w:val="28"/>
          <w:szCs w:val="28"/>
        </w:rPr>
        <w:t>：</w:t>
      </w:r>
      <w:r w:rsidR="00A12CB0" w:rsidRPr="00F16E66">
        <w:rPr>
          <w:rFonts w:hint="eastAsia"/>
          <w:sz w:val="28"/>
          <w:szCs w:val="28"/>
        </w:rPr>
        <w:t>个人客户</w:t>
      </w:r>
    </w:p>
    <w:p w:rsidR="00A12CB0" w:rsidRPr="00C24A0E" w:rsidRDefault="00C24A0E" w:rsidP="00A12CB0">
      <w:pPr>
        <w:pStyle w:val="4"/>
      </w:pPr>
      <w:r w:rsidRPr="00C24A0E">
        <w:rPr>
          <w:rFonts w:hint="eastAsia"/>
        </w:rPr>
        <w:t>CRM3.02.01</w:t>
      </w:r>
      <w:r w:rsidR="00A12CB0" w:rsidRPr="00C24A0E">
        <w:rPr>
          <w:rFonts w:hint="eastAsia"/>
        </w:rPr>
        <w:t>新建个人客户</w:t>
      </w:r>
      <w:r w:rsidR="00A12CB0" w:rsidRPr="00C24A0E">
        <w:t xml:space="preserve"> 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hint="eastAsia"/>
                <w:szCs w:val="21"/>
              </w:rPr>
              <w:t>新建</w:t>
            </w:r>
            <w:r>
              <w:rPr>
                <w:rFonts w:hint="eastAsia"/>
                <w:szCs w:val="21"/>
              </w:rPr>
              <w:t>个人</w:t>
            </w:r>
            <w:r w:rsidRPr="00504AF4">
              <w:rPr>
                <w:rFonts w:hint="eastAsia"/>
                <w:szCs w:val="21"/>
              </w:rPr>
              <w:t>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CRM3.02</w:t>
            </w:r>
            <w:r w:rsidRPr="00504AF4">
              <w:rPr>
                <w:rFonts w:ascii="宋体" w:hAnsi="宋体" w:hint="eastAsia"/>
                <w:szCs w:val="21"/>
              </w:rPr>
              <w:t>.01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用户在工作台新建客户、在客户管理页面新建客户、在销售机会页面新建客户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 xml:space="preserve">1. </w:t>
                  </w:r>
                  <w:r>
                    <w:rPr>
                      <w:rFonts w:ascii="宋体" w:hAnsi="宋体" w:hint="eastAsia"/>
                      <w:szCs w:val="21"/>
                    </w:rPr>
                    <w:t>姓名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客户</w:t>
                  </w:r>
                  <w:r>
                    <w:rPr>
                      <w:rFonts w:ascii="宋体" w:hAnsi="宋体" w:hint="eastAsia"/>
                      <w:szCs w:val="21"/>
                    </w:rPr>
                    <w:t>的姓名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可做为链接用，显示客户视图，同一所有者客户姓名可以相同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助记简称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助记识标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可以由由系统得出，姓名+移动电话，也可以手输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2.移动电话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客户的电话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客户的手机号码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3.客户所有人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该客户的跟踪人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用户，如果用户是业务员则不可输入，不可修改。如果是主管或者老板</w:t>
                  </w: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则是自己也可以分配给下属，将客户转移给下属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4.热点客户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是否热点客户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选择项，默认为空，交往密切的客户为热点客户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5.热度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与客户密切程度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选择项，选择项分为低中高，只能选其一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6.热点分类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客户热点区分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7.热点说明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对客户热点情况的描述、补充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8.性别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客户性别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选择项，默认为空。选项：男、女。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9.编号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助记编号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系统得出，不可输入，不可修改，所有者编号不可以相同。可以用于快捷查询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10.上级客户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客户的上一级客户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关联企业客户CRM3.01.04,查询所有客户，如果有则选择，如果没有可以手动填。没有外键关系，只引用客户名称，即公司名称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11.种类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客户种类，价值等级、合作程度、双方关系等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t>。</w:t>
                  </w:r>
                  <w:r>
                    <w:rPr>
                      <w:rFonts w:ascii="宋体" w:hAnsi="宋体" w:hint="eastAsia"/>
                      <w:szCs w:val="21"/>
                    </w:rPr>
                    <w:t>关联系统设置：客户-客户种类CRM10.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12.行业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客户经营业务的领域是什么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选择项，可为空。关联系统设置：客户-行业CRM10.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13.阶段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用户与客户业务处的阶段，售前、售中、售后和其他等。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不为空，默认为售前跟踪。关联系统设置：客户-客户阶段CRM10.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14.标签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选择项，可为空。关联系统设置：客户-标签分类CRM10.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15.工作电话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客户的工作电话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16.邮件地址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客户的工作电话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17.家庭电话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客户的家庭电话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客户家里的电话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18.MSN(QQ)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客户的MSN(QQ)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客户网上快捷联系方式，QQ/MSN等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客户传真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客户公司，或部门，或个人的传真，用户手动填写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20.个人邮编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客户居住地的邮编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21.家庭住址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客户的个人家庭住址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客户个人的家庭详细地址，由用户手动填写，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22.国家或地区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客户所在国家或者地区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选择项，默认空。客户所在国家及其所在洲。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23.公司邮编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客户公司所在地域的邮编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24.省份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客户公司所在省份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25.城市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客户公司所在城市</w:t>
                  </w:r>
                </w:p>
              </w:tc>
              <w:tc>
                <w:tcPr>
                  <w:tcW w:w="3544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可手动填写，也可选择。如果前面国家或地区项选择的不是中国则手动填写，如果是中国则即手动填写，也可选择输入，依据省份联动。可为空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26.区县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客户公司所在区县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可手动填写，也可选择。如果前面国家或地区项选择的不是中国则手动填写，如果是中国则即手动填写，也可选择输入，依据城市联动。可为空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27.公司/部门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客户所在公司或部门名称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28.负责业务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客户负责的业务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29.称谓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客户的职位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30.职务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客户的职务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31.单位地址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客户公司的详细地址，由用户手动填写，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32.个人网址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客户公司网站主页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带有http://的客户公司主页，用户手动填写，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33.生日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客户的生日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有身份证则根据身份证取得，也可以手动输入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34.爱好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客户的爱好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35.来源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通过什么渠道与客户认识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选择项，可为空。关联系统设置：客户-客户来源CRM10.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36.关系等级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与客户的人际关系程度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选择项，可为空。关联系统设置：客户-关系等级CRM10.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37.价值评估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该客户可能给公司带来的的价值程度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选择项，可为空。关联系统设置：客户-价值评估CRM10.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38.信用等级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客户的诚信、商业道德程度等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选择项，可为空。关联系统设置：客户-信用等级CRM10.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本次客户创建的一些备注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40.创建日期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本次客户记录的创建日期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默认系统日期，创建提交时得出，不可输入，不可修改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41.更新日期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客户信息更新的日期记录</w:t>
                  </w:r>
                </w:p>
              </w:tc>
              <w:tc>
                <w:tcPr>
                  <w:tcW w:w="3544" w:type="dxa"/>
                </w:tcPr>
                <w:p w:rsidR="00A12CB0" w:rsidRPr="00FC2E7C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系统得出，不可输入，新建时为空。信息第一次更新时给出。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42.信息状态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信息的当前状态，是否有效</w:t>
                  </w:r>
                </w:p>
              </w:tc>
              <w:tc>
                <w:tcPr>
                  <w:tcW w:w="3544" w:type="dxa"/>
                </w:tcPr>
                <w:p w:rsidR="00A12CB0" w:rsidRPr="00391A68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系统给出，新建时默认为有效，不需要输入，当用户删除的时候信息改变为失效状态，用户恢复的时候信息状态更改为有效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33.预付款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客户预付的钱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客户预付的、多付的款项，可以用来抵应付款。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</w:tc>
      </w:tr>
      <w:tr w:rsidR="00A12CB0" w:rsidRPr="00504AF4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807B51" w:rsidRDefault="00A12CB0" w:rsidP="00A12CB0">
            <w:pPr>
              <w:pStyle w:val="a5"/>
              <w:numPr>
                <w:ilvl w:val="0"/>
                <w:numId w:val="6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807B51">
              <w:rPr>
                <w:rFonts w:ascii="宋体" w:hAnsi="宋体" w:hint="eastAsia"/>
                <w:sz w:val="21"/>
                <w:szCs w:val="21"/>
              </w:rPr>
              <w:t>用户点击新建</w:t>
            </w:r>
            <w:r>
              <w:rPr>
                <w:rFonts w:ascii="宋体" w:hAnsi="宋体" w:hint="eastAsia"/>
                <w:sz w:val="21"/>
                <w:szCs w:val="21"/>
              </w:rPr>
              <w:t>个人</w:t>
            </w:r>
            <w:r w:rsidRPr="00807B51">
              <w:rPr>
                <w:rFonts w:ascii="宋体" w:hAnsi="宋体" w:hint="eastAsia"/>
                <w:sz w:val="21"/>
                <w:szCs w:val="21"/>
              </w:rPr>
              <w:t>客户，页面跳转至客户新建页面。</w:t>
            </w:r>
          </w:p>
          <w:p w:rsidR="00A12CB0" w:rsidRDefault="00A12CB0" w:rsidP="00A12CB0">
            <w:pPr>
              <w:pStyle w:val="a5"/>
              <w:numPr>
                <w:ilvl w:val="0"/>
                <w:numId w:val="6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系统自动带出默认项。如：客户所有人为当前用户</w:t>
            </w:r>
            <w:r w:rsidRPr="00807B51">
              <w:rPr>
                <w:rFonts w:ascii="宋体" w:hAnsi="宋体" w:hint="eastAsia"/>
                <w:sz w:val="21"/>
                <w:szCs w:val="21"/>
              </w:rPr>
              <w:t>，编号</w:t>
            </w:r>
            <w:r>
              <w:rPr>
                <w:rFonts w:ascii="宋体" w:hAnsi="宋体" w:hint="eastAsia"/>
                <w:sz w:val="21"/>
                <w:szCs w:val="21"/>
              </w:rPr>
              <w:t>由系统给出，客户种类为潜在，阶段为售前跟踪、创建日期为当天日期</w:t>
            </w:r>
            <w:r w:rsidRPr="00807B51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6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807B51">
              <w:rPr>
                <w:rFonts w:ascii="宋体" w:hAnsi="宋体" w:hint="eastAsia"/>
                <w:sz w:val="21"/>
                <w:szCs w:val="21"/>
              </w:rPr>
              <w:t>用户填写客户信息，信息可分为基本信息块，联系方式块，</w:t>
            </w:r>
            <w:r>
              <w:rPr>
                <w:rFonts w:ascii="宋体" w:hAnsi="宋体" w:hint="eastAsia"/>
                <w:sz w:val="21"/>
                <w:szCs w:val="21"/>
              </w:rPr>
              <w:t>所在公司或单位块，纪念日和爱好块，商务信息块，</w:t>
            </w:r>
            <w:r w:rsidRPr="00807B51">
              <w:rPr>
                <w:rFonts w:ascii="宋体" w:hAnsi="宋体" w:hint="eastAsia"/>
                <w:sz w:val="21"/>
                <w:szCs w:val="21"/>
              </w:rPr>
              <w:t>备注块和其他等部分。其中，可以通过选择项输入的有：是否热点、客户热度、热点分类，价值评估、信用等级、种类、关系等级、来源、行业、人员规模、阶段、标签，国家或地区、城市、区县。需要用户手动填写的有：热点说明，助记简称、上级客户、公司简介，邮编、省份、城市、区县、电话、传真、网址、地址。需要跳转页面查询的有：上级客户，页面跳转至客户查询页面，选择客户，返回客户名称。</w:t>
            </w:r>
          </w:p>
          <w:p w:rsidR="00A12CB0" w:rsidRPr="00807B51" w:rsidRDefault="00A12CB0" w:rsidP="00A12CB0">
            <w:pPr>
              <w:pStyle w:val="a5"/>
              <w:numPr>
                <w:ilvl w:val="0"/>
                <w:numId w:val="6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807B51">
              <w:rPr>
                <w:rFonts w:ascii="宋体" w:hAnsi="宋体" w:hint="eastAsia"/>
                <w:sz w:val="21"/>
                <w:szCs w:val="21"/>
              </w:rPr>
              <w:t>用户提交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3.a填写验证，输入不正确的自动清理掉，或者清空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szCs w:val="21"/>
              </w:rPr>
              <w:t>客户信息成功，可以新建客户的其他业务，比如：联系人、销售机会、订单等等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8444E3" w:rsidRDefault="00A12CB0" w:rsidP="00A12CB0"/>
    <w:p w:rsidR="00A12CB0" w:rsidRPr="00504AF4" w:rsidRDefault="00C24A0E" w:rsidP="00A12CB0">
      <w:pPr>
        <w:pStyle w:val="4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CRM3.02</w:t>
      </w:r>
      <w:r w:rsidRPr="00504AF4">
        <w:rPr>
          <w:rFonts w:ascii="宋体" w:hAnsi="宋体" w:hint="eastAsia"/>
          <w:sz w:val="21"/>
          <w:szCs w:val="21"/>
        </w:rPr>
        <w:t>.0</w:t>
      </w:r>
      <w:r>
        <w:rPr>
          <w:rFonts w:ascii="宋体" w:hAnsi="宋体" w:hint="eastAsia"/>
          <w:sz w:val="21"/>
          <w:szCs w:val="21"/>
        </w:rPr>
        <w:t>2</w:t>
      </w:r>
      <w:r w:rsidR="00A12CB0" w:rsidRPr="00504AF4">
        <w:rPr>
          <w:rFonts w:hint="eastAsia"/>
          <w:sz w:val="21"/>
          <w:szCs w:val="21"/>
        </w:rPr>
        <w:t>修改</w:t>
      </w:r>
      <w:r w:rsidR="00A12CB0">
        <w:rPr>
          <w:rFonts w:hint="eastAsia"/>
          <w:sz w:val="21"/>
          <w:szCs w:val="21"/>
        </w:rPr>
        <w:t>个人</w:t>
      </w:r>
      <w:r w:rsidR="00A12CB0" w:rsidRPr="00504AF4">
        <w:rPr>
          <w:rFonts w:hint="eastAsia"/>
          <w:sz w:val="21"/>
          <w:szCs w:val="21"/>
        </w:rPr>
        <w:t>客户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hint="eastAsia"/>
                <w:szCs w:val="21"/>
              </w:rPr>
              <w:t>修改企业客户</w:t>
            </w:r>
            <w:r w:rsidRPr="00504AF4">
              <w:rPr>
                <w:rFonts w:ascii="宋体" w:hAnsi="宋体" w:hint="eastAsia"/>
                <w:szCs w:val="21"/>
              </w:rPr>
              <w:t>CRM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</w:t>
            </w:r>
            <w:r>
              <w:rPr>
                <w:rFonts w:ascii="宋体" w:hAnsi="宋体" w:hint="eastAsia"/>
                <w:szCs w:val="21"/>
              </w:rPr>
              <w:t>2</w:t>
            </w:r>
            <w:r w:rsidRPr="00504AF4">
              <w:rPr>
                <w:rFonts w:ascii="宋体" w:hAnsi="宋体" w:hint="eastAsia"/>
                <w:szCs w:val="21"/>
              </w:rPr>
              <w:t>.0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处理，修改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处理，修改，分配，共享转移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处理，修改，分配，共享转移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用户在客户视图页面、客户列表页面点击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编辑</w:t>
            </w:r>
            <w:r>
              <w:rPr>
                <w:rFonts w:ascii="宋体" w:hAnsi="宋体"/>
                <w:szCs w:val="21"/>
              </w:rPr>
              <w:t>”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 xml:space="preserve">1. </w:t>
                  </w:r>
                  <w:r>
                    <w:rPr>
                      <w:rFonts w:ascii="宋体" w:hAnsi="宋体" w:hint="eastAsia"/>
                      <w:szCs w:val="21"/>
                    </w:rPr>
                    <w:t>姓名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客户</w:t>
                  </w:r>
                  <w:r>
                    <w:rPr>
                      <w:rFonts w:ascii="宋体" w:hAnsi="宋体" w:hint="eastAsia"/>
                      <w:szCs w:val="21"/>
                    </w:rPr>
                    <w:t>的姓名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可做为链接用，显示客户视图，同一所有者客户姓名可以相同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2.移动电话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客户的电话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客户的手机号码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3.客户所有人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该客户的跟踪人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用户，如果用户是业务员则不可输入，不可修改。如果是主管或者老板则是自己也可以分配给下属，将客户转移给下属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4.热点客户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是否热点客户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选择项，默认为空，交往密切的客户为热点客户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5.热度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与客户密切程度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选择项，选择项分为低中高，只能选其一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6.热点分类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客户热点区分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7.热点说明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对客户热点情况的描述、补充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8.性别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客户性别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选择项，默认为空。选项：男、女。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9.编号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助记编号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系统得出，不可输入，不可修改，所有者编号不可以相同。可以用于快捷查询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10.上级客户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客户的上一级客户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关联企业客户CRM3.01.04,查询所有客户，如果有则选择，如果没有可以手动填。没有外键关系，只引用客户名称，即公司名称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11.种类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客户种类，价值等级、合作程度、双方关系等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t>。</w:t>
                  </w:r>
                  <w:r>
                    <w:rPr>
                      <w:rFonts w:ascii="宋体" w:hAnsi="宋体" w:hint="eastAsia"/>
                      <w:szCs w:val="21"/>
                    </w:rPr>
                    <w:t>关联系统设置：客户-客户种类CRM10.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12.行业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客户经营业务的领域是什么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选择项，可为空。关联系统设置：客户-行业CRM10.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13.阶段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用户与客户业务处的阶段，售前、售中、售后和其他等。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不为空，默认为售前跟踪。关联系统设置：客户-客户阶段CRM10.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14.标签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选择项，可为空。关联系统设置：客户-标签分类CRM10.</w:t>
                  </w:r>
                  <w:r>
                    <w:rPr>
                      <w:rFonts w:ascii="宋体" w:hAnsi="宋体" w:hint="eastAsia"/>
                    </w:rPr>
                    <w:t xml:space="preserve"> ，可以由老板自</w:t>
                  </w:r>
                  <w:r>
                    <w:rPr>
                      <w:rFonts w:ascii="宋体" w:hAnsi="宋体" w:hint="eastAsia"/>
                    </w:rPr>
                    <w:lastRenderedPageBreak/>
                    <w:t>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15.工作电话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客户的工作电话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16.邮件地址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客户的工作电话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17.家庭电话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客户的家庭电话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客户家里的电话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18.MSN(QQ)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客户的MSN(QQ)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客户网上快捷联系方式，QQ/MSN等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客户传真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客户公司，或部门，或个人的传真，用户手动填写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20.个人邮编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客户居住地的邮编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21.家庭住址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客户的个人家庭住址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客户个人的家庭详细地址，由用户手动填写，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22.国家或地区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客户所在国家或者地区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选择项，默认空。客户所在国家及其所在洲。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23.公司邮编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客户公司所在地域的邮编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24.省份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客户公司所在省份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25.城市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客户公司所在城市</w:t>
                  </w:r>
                </w:p>
              </w:tc>
              <w:tc>
                <w:tcPr>
                  <w:tcW w:w="3544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可手动填写，也可选择。如果前面国家或地区项选择的不是中国则手动填写，如果是中国则即手动填写，也可选择输入，依据省份联动。可为空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26.区县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客户公司所在区县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可手动填写，也可选择。如果前面国家或地区项选择的不是中国则手动填写，如果是中国则即手动填写，也可选择输入，依据城市联动。可为空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27.公司/部门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客户所在公司或部门名称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28.负责业务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客户负责的业务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29.称谓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客户的职位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30.职务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客户的职务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31.单位地址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客户公司的详细地址，由用户手动填写，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32.个人网址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客户公司网站主页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带有http://的客户公司主页，用户手动填写，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33.生日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客户的生日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有身份证则根据身份证取得，也可以手动输入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34.爱好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客户的爱好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35.来源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通过什么渠道与客户认识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选择项，可为空。关联系统设置：客户-客户来源CRM10.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36.关系等级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与客户的人际关</w:t>
                  </w: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系程度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选择项，可为空。关联系统设置：客</w:t>
                  </w: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户-关系等级CRM10.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37.价值评估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该客户可能给公司带来的的价值程度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选择项，可为空。关联系统设置：客户-价值评估CRM10.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38.信用等级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客户的诚信、商业道德程度等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选择项，可为空。关联系统设置：客户-信用等级CRM10.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本次客户创建的一些备注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40.创建日期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本次客户记录的创建日期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默认系统日期，创建提交时得出，不可输入，不可修改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41.更新日期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客户信息更新的日期记录</w:t>
                  </w:r>
                </w:p>
              </w:tc>
              <w:tc>
                <w:tcPr>
                  <w:tcW w:w="3544" w:type="dxa"/>
                </w:tcPr>
                <w:p w:rsidR="00A12CB0" w:rsidRPr="00FC2E7C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系统得出，不可输入，信息第一次更新时给出。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33.预付款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客户预付的钱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客户预付的、多付的款项，可以用来抵应付款。由系统修改。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1.ID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 xml:space="preserve"> </w:t>
                  </w:r>
                </w:p>
              </w:tc>
            </w:tr>
          </w:tbl>
          <w:p w:rsidR="00A12CB0" w:rsidRPr="009B3B5F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</w:tc>
      </w:tr>
      <w:tr w:rsidR="00A12CB0" w:rsidRPr="00504AF4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6B00D2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  <w:r>
              <w:rPr>
                <w:rFonts w:ascii="宋体" w:hAnsi="宋体" w:hint="eastAsia"/>
                <w:szCs w:val="21"/>
              </w:rPr>
              <w:t>、销售主管、老板：</w:t>
            </w:r>
          </w:p>
          <w:p w:rsidR="00A12CB0" w:rsidRPr="00DB3349" w:rsidRDefault="00A12CB0" w:rsidP="00A12CB0">
            <w:pPr>
              <w:pStyle w:val="a5"/>
              <w:numPr>
                <w:ilvl w:val="0"/>
                <w:numId w:val="6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B3349">
              <w:rPr>
                <w:rFonts w:ascii="宋体" w:hAnsi="宋体" w:hint="eastAsia"/>
                <w:sz w:val="21"/>
                <w:szCs w:val="21"/>
              </w:rPr>
              <w:t>用户在客户明细页面或客户视图点击“编辑”。</w:t>
            </w:r>
          </w:p>
          <w:p w:rsidR="00A12CB0" w:rsidRDefault="00A12CB0" w:rsidP="00A12CB0">
            <w:pPr>
              <w:pStyle w:val="a5"/>
              <w:numPr>
                <w:ilvl w:val="0"/>
                <w:numId w:val="6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B3349">
              <w:rPr>
                <w:rFonts w:ascii="宋体" w:hAnsi="宋体" w:hint="eastAsia"/>
                <w:sz w:val="21"/>
                <w:szCs w:val="21"/>
              </w:rPr>
              <w:t>用户在客户视图页面、在客户列表页面点击“编辑”，页面跳转至客户视图页面。</w:t>
            </w:r>
          </w:p>
          <w:p w:rsidR="00A12CB0" w:rsidRDefault="00A12CB0" w:rsidP="00A12CB0">
            <w:pPr>
              <w:pStyle w:val="a5"/>
              <w:numPr>
                <w:ilvl w:val="0"/>
                <w:numId w:val="6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B3349">
              <w:rPr>
                <w:rFonts w:ascii="宋体" w:hAnsi="宋体" w:hint="eastAsia"/>
                <w:sz w:val="21"/>
                <w:szCs w:val="21"/>
              </w:rPr>
              <w:t>系统先执行CRM3.03,给出客户信息当前各项数据，并且客户信息中多个数据项为可输入状态</w:t>
            </w:r>
          </w:p>
          <w:p w:rsidR="00A12CB0" w:rsidRDefault="00A12CB0" w:rsidP="00A12CB0">
            <w:pPr>
              <w:pStyle w:val="a5"/>
              <w:numPr>
                <w:ilvl w:val="0"/>
                <w:numId w:val="6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B3349">
              <w:rPr>
                <w:rFonts w:ascii="宋体" w:hAnsi="宋体" w:hint="eastAsia"/>
                <w:sz w:val="21"/>
                <w:szCs w:val="21"/>
              </w:rPr>
              <w:t>用户重新填写客户信息，对想要修改的信息输入新的信息。此时，客户所有者不可输入修改，编号项也不可修改。</w:t>
            </w:r>
          </w:p>
          <w:p w:rsidR="00A12CB0" w:rsidRDefault="00A12CB0" w:rsidP="00A12CB0">
            <w:pPr>
              <w:pStyle w:val="a5"/>
              <w:numPr>
                <w:ilvl w:val="0"/>
                <w:numId w:val="6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B3349">
              <w:rPr>
                <w:rFonts w:ascii="宋体" w:hAnsi="宋体" w:hint="eastAsia"/>
                <w:sz w:val="21"/>
                <w:szCs w:val="21"/>
              </w:rPr>
              <w:t>用户提交。</w:t>
            </w:r>
          </w:p>
          <w:p w:rsidR="00A12CB0" w:rsidRPr="00DB3349" w:rsidRDefault="00A12CB0" w:rsidP="00A12CB0">
            <w:pPr>
              <w:pStyle w:val="a5"/>
              <w:numPr>
                <w:ilvl w:val="0"/>
                <w:numId w:val="6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B3349">
              <w:rPr>
                <w:rFonts w:ascii="宋体" w:hAnsi="宋体" w:hint="eastAsia"/>
                <w:sz w:val="21"/>
                <w:szCs w:val="21"/>
              </w:rPr>
              <w:t>热点修改，用户在工作台点击客户助记简称弹出窗口,可以对热点客户在低热、中热、高热三项中修改选择其一，也可以取消热点，还可以编辑热点说明</w:t>
            </w:r>
          </w:p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销售主管、老板：</w:t>
            </w:r>
          </w:p>
          <w:p w:rsidR="00A12CB0" w:rsidRPr="00E0473A" w:rsidRDefault="00A12CB0" w:rsidP="00A12CB0">
            <w:pPr>
              <w:pStyle w:val="a5"/>
              <w:numPr>
                <w:ilvl w:val="0"/>
                <w:numId w:val="6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E0473A">
              <w:rPr>
                <w:rFonts w:ascii="宋体" w:hAnsi="宋体" w:hint="eastAsia"/>
                <w:sz w:val="21"/>
                <w:szCs w:val="21"/>
              </w:rPr>
              <w:t>客户共享、转移，更改所有者。将客户共享、转移给自己的下属和自己，客户的所有者会更改。</w:t>
            </w:r>
          </w:p>
          <w:p w:rsidR="00A12CB0" w:rsidRPr="00E0473A" w:rsidRDefault="00A12CB0" w:rsidP="00A12CB0">
            <w:pPr>
              <w:pStyle w:val="a5"/>
              <w:numPr>
                <w:ilvl w:val="0"/>
                <w:numId w:val="6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B55A1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 </w:t>
            </w:r>
            <w:r w:rsidRPr="00DB55A1"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DB55A1">
              <w:rPr>
                <w:rFonts w:ascii="宋体" w:hAnsi="宋体" w:hint="eastAsia"/>
                <w:szCs w:val="21"/>
              </w:rPr>
              <w:t>填写验证，输入不正确的自动清理掉，或者清空</w:t>
            </w:r>
          </w:p>
          <w:p w:rsidR="00A12CB0" w:rsidRPr="00DB55A1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a.共享，数据的所有者为自己和共享人；转移：客户所有人更改为被转移对象。</w:t>
            </w: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客户</w:t>
            </w:r>
            <w:r w:rsidRPr="00504AF4">
              <w:rPr>
                <w:rFonts w:ascii="宋体" w:hAnsi="宋体" w:hint="eastAsia"/>
                <w:szCs w:val="21"/>
              </w:rPr>
              <w:t>信息成功，可以通过检索的方式可以验证。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05BA6">
              <w:rPr>
                <w:rFonts w:ascii="宋体" w:hAnsi="宋体" w:cs="宋体" w:hint="eastAsia"/>
                <w:sz w:val="21"/>
                <w:szCs w:val="21"/>
              </w:rPr>
              <w:t>1在此模块中销售人员只能对自己的客户信息进行修改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Default="00A12CB0" w:rsidP="00A12CB0">
      <w:pPr>
        <w:rPr>
          <w:szCs w:val="21"/>
        </w:rPr>
      </w:pPr>
    </w:p>
    <w:p w:rsidR="00A12CB0" w:rsidRDefault="00A12CB0" w:rsidP="00A12CB0">
      <w:pPr>
        <w:rPr>
          <w:szCs w:val="21"/>
        </w:rPr>
      </w:pPr>
    </w:p>
    <w:p w:rsidR="00A12CB0" w:rsidRDefault="008D2E3C" w:rsidP="00A12CB0">
      <w:pPr>
        <w:pStyle w:val="4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CRM3.02</w:t>
      </w:r>
      <w:r w:rsidRPr="00504AF4">
        <w:rPr>
          <w:rFonts w:ascii="宋体" w:hAnsi="宋体" w:hint="eastAsia"/>
          <w:sz w:val="21"/>
          <w:szCs w:val="21"/>
        </w:rPr>
        <w:t>.0</w:t>
      </w:r>
      <w:r>
        <w:rPr>
          <w:rFonts w:ascii="宋体" w:hAnsi="宋体" w:hint="eastAsia"/>
          <w:sz w:val="21"/>
          <w:szCs w:val="21"/>
        </w:rPr>
        <w:t>3</w:t>
      </w:r>
      <w:r w:rsidR="00A12CB0">
        <w:rPr>
          <w:rFonts w:hint="eastAsia"/>
          <w:sz w:val="21"/>
          <w:szCs w:val="21"/>
        </w:rPr>
        <w:t>删除个人</w:t>
      </w:r>
      <w:r w:rsidR="00A12CB0" w:rsidRPr="00504AF4">
        <w:rPr>
          <w:rFonts w:hint="eastAsia"/>
          <w:sz w:val="21"/>
          <w:szCs w:val="21"/>
        </w:rPr>
        <w:t>客户</w:t>
      </w:r>
    </w:p>
    <w:p w:rsidR="00A12CB0" w:rsidRDefault="00A12CB0" w:rsidP="00A12CB0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同删除企业客户，详细请关联</w:t>
      </w:r>
      <w:r>
        <w:rPr>
          <w:rFonts w:ascii="宋体" w:hAnsi="宋体" w:hint="eastAsia"/>
          <w:szCs w:val="21"/>
        </w:rPr>
        <w:t>CRM3.01</w:t>
      </w:r>
      <w:r w:rsidRPr="00504AF4">
        <w:rPr>
          <w:rFonts w:ascii="宋体" w:hAnsi="宋体" w:hint="eastAsia"/>
          <w:szCs w:val="21"/>
        </w:rPr>
        <w:t>.0</w:t>
      </w:r>
      <w:r>
        <w:rPr>
          <w:rFonts w:ascii="宋体" w:hAnsi="宋体" w:hint="eastAsia"/>
          <w:szCs w:val="21"/>
        </w:rPr>
        <w:t>3</w:t>
      </w:r>
    </w:p>
    <w:p w:rsidR="00A12CB0" w:rsidRDefault="00A12CB0" w:rsidP="00A12CB0">
      <w:pPr>
        <w:rPr>
          <w:szCs w:val="21"/>
        </w:rPr>
      </w:pPr>
    </w:p>
    <w:p w:rsidR="00A12CB0" w:rsidRPr="00504AF4" w:rsidRDefault="008D2E3C" w:rsidP="00A12CB0">
      <w:pPr>
        <w:pStyle w:val="3"/>
      </w:pPr>
      <w:r w:rsidRPr="00504AF4">
        <w:rPr>
          <w:rFonts w:hint="eastAsia"/>
        </w:rPr>
        <w:t>CRM3.0</w:t>
      </w:r>
      <w:r>
        <w:rPr>
          <w:rFonts w:hint="eastAsia"/>
        </w:rPr>
        <w:t>3</w:t>
      </w:r>
      <w:r w:rsidR="00A12CB0">
        <w:rPr>
          <w:rFonts w:hint="eastAsia"/>
        </w:rPr>
        <w:t>查询</w:t>
      </w:r>
      <w:r w:rsidR="00A12CB0" w:rsidRPr="00504AF4">
        <w:rPr>
          <w:rFonts w:hint="eastAsia"/>
        </w:rPr>
        <w:t>企业客户</w:t>
      </w:r>
      <w:r w:rsidR="00A12CB0">
        <w:rPr>
          <w:rFonts w:hint="eastAsia"/>
        </w:rPr>
        <w:t>视图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Pr="00504AF4">
              <w:rPr>
                <w:rFonts w:hint="eastAsia"/>
                <w:szCs w:val="21"/>
              </w:rPr>
              <w:t>企业客户</w:t>
            </w:r>
            <w:r>
              <w:rPr>
                <w:rFonts w:hint="eastAsia"/>
                <w:szCs w:val="21"/>
              </w:rPr>
              <w:t>明细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CRM3.01.0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  <w:r>
              <w:rPr>
                <w:rFonts w:ascii="宋体" w:hAnsi="宋体" w:hint="eastAsia"/>
                <w:szCs w:val="21"/>
              </w:rPr>
              <w:t>，查询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处理，查询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处理，查询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处理，查询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3149B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用户在工作台、客户列表点击“客户视图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，也可以在其他客户相关页面点击客户名称或者助记简称，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</w:t>
                  </w:r>
                  <w:r>
                    <w:rPr>
                      <w:rFonts w:ascii="宋体" w:hAnsi="宋体" w:hint="eastAsia"/>
                      <w:szCs w:val="21"/>
                    </w:rPr>
                    <w:t>出</w:t>
                  </w:r>
                  <w:r w:rsidRPr="00504AF4">
                    <w:rPr>
                      <w:rFonts w:ascii="宋体" w:hAnsi="宋体" w:hint="eastAsia"/>
                      <w:szCs w:val="21"/>
                    </w:rPr>
                    <w:t>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pStyle w:val="a5"/>
              <w:overflowPunct/>
              <w:autoSpaceDE/>
              <w:autoSpaceDN/>
              <w:adjustRightInd/>
              <w:spacing w:before="100" w:beforeAutospacing="1" w:after="100" w:afterAutospacing="1"/>
              <w:ind w:left="360"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 w:rsidR="00A12CB0" w:rsidRPr="00AC6CB1" w:rsidRDefault="00A12CB0" w:rsidP="00A12CB0">
            <w:pPr>
              <w:pStyle w:val="a5"/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客户明细页面只显示</w:t>
            </w:r>
            <w:r w:rsidRPr="00AC6CB1">
              <w:rPr>
                <w:rFonts w:ascii="宋体" w:hAnsi="宋体" w:hint="eastAsia"/>
                <w:sz w:val="21"/>
                <w:szCs w:val="21"/>
              </w:rPr>
              <w:t>客户的</w:t>
            </w:r>
            <w:r>
              <w:rPr>
                <w:rFonts w:ascii="宋体" w:hAnsi="宋体" w:hint="eastAsia"/>
                <w:sz w:val="21"/>
                <w:szCs w:val="21"/>
              </w:rPr>
              <w:t>各项基本</w:t>
            </w:r>
            <w:r w:rsidRPr="00AC6CB1">
              <w:rPr>
                <w:rFonts w:ascii="宋体" w:hAnsi="宋体" w:hint="eastAsia"/>
                <w:sz w:val="21"/>
                <w:szCs w:val="21"/>
              </w:rPr>
              <w:t>信息</w:t>
            </w:r>
          </w:p>
          <w:p w:rsidR="00A12CB0" w:rsidRDefault="00A12CB0" w:rsidP="00A12CB0">
            <w:pPr>
              <w:pStyle w:val="a5"/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客户视图出了显示</w:t>
            </w:r>
            <w:r w:rsidRPr="00AC6CB1">
              <w:rPr>
                <w:rFonts w:ascii="宋体" w:hAnsi="宋体" w:hint="eastAsia"/>
                <w:sz w:val="21"/>
                <w:szCs w:val="21"/>
              </w:rPr>
              <w:t>客户的</w:t>
            </w:r>
            <w:r>
              <w:rPr>
                <w:rFonts w:ascii="宋体" w:hAnsi="宋体" w:hint="eastAsia"/>
                <w:sz w:val="21"/>
                <w:szCs w:val="21"/>
              </w:rPr>
              <w:t>各项基本</w:t>
            </w:r>
            <w:r w:rsidRPr="00AC6CB1">
              <w:rPr>
                <w:rFonts w:ascii="宋体" w:hAnsi="宋体" w:hint="eastAsia"/>
                <w:sz w:val="21"/>
                <w:szCs w:val="21"/>
              </w:rPr>
              <w:t>信息</w:t>
            </w:r>
            <w:r>
              <w:rPr>
                <w:rFonts w:ascii="宋体" w:hAnsi="宋体" w:hint="eastAsia"/>
                <w:sz w:val="21"/>
                <w:szCs w:val="21"/>
              </w:rPr>
              <w:t>以外，还显示与客户关联的其他模块的重要信息。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  <w:p w:rsidR="00A12CB0" w:rsidRDefault="00A12CB0" w:rsidP="00A12CB0">
            <w:pPr>
              <w:pStyle w:val="a5"/>
              <w:numPr>
                <w:ilvl w:val="0"/>
                <w:numId w:val="8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根据性别不同显示不同的小图标，</w:t>
            </w:r>
          </w:p>
          <w:p w:rsidR="00A12CB0" w:rsidRDefault="00A12CB0" w:rsidP="00A12CB0">
            <w:pPr>
              <w:pStyle w:val="a5"/>
              <w:numPr>
                <w:ilvl w:val="0"/>
                <w:numId w:val="8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由联系人姓名、职位、联系人分类组合成的联系人标题，点击可以查看联系人详细信息，详细请关联CRM4.04</w:t>
            </w:r>
          </w:p>
          <w:p w:rsidR="00A12CB0" w:rsidRDefault="00A12CB0" w:rsidP="00A12CB0">
            <w:pPr>
              <w:pStyle w:val="a5"/>
              <w:numPr>
                <w:ilvl w:val="0"/>
                <w:numId w:val="8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联系人电话、手机、E-mail、旺旺等联系方式</w:t>
            </w:r>
          </w:p>
          <w:p w:rsidR="00A12CB0" w:rsidRPr="00D7075E" w:rsidRDefault="00A12CB0" w:rsidP="00A12CB0">
            <w:pPr>
              <w:pStyle w:val="a5"/>
              <w:numPr>
                <w:ilvl w:val="0"/>
                <w:numId w:val="8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纪念日，点击可以查看与联系人有关的纪念日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4338ED">
              <w:rPr>
                <w:rFonts w:ascii="宋体" w:hAnsi="宋体" w:hint="eastAsia"/>
                <w:sz w:val="21"/>
                <w:szCs w:val="21"/>
              </w:rPr>
              <w:lastRenderedPageBreak/>
              <w:t>日程：</w:t>
            </w:r>
          </w:p>
          <w:p w:rsidR="00A12CB0" w:rsidRDefault="00A12CB0" w:rsidP="00A12CB0">
            <w:pPr>
              <w:pStyle w:val="a5"/>
              <w:numPr>
                <w:ilvl w:val="0"/>
                <w:numId w:val="8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日程主题，点击可以查看日程明细</w:t>
            </w:r>
          </w:p>
          <w:p w:rsidR="00A12CB0" w:rsidRDefault="00A12CB0" w:rsidP="00A12CB0">
            <w:pPr>
              <w:pStyle w:val="a5"/>
              <w:numPr>
                <w:ilvl w:val="0"/>
                <w:numId w:val="8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日期、任务状态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7075E">
              <w:rPr>
                <w:rFonts w:ascii="宋体" w:hAnsi="宋体" w:hint="eastAsia"/>
                <w:sz w:val="21"/>
                <w:szCs w:val="21"/>
              </w:rPr>
              <w:t>待办任务：</w:t>
            </w:r>
          </w:p>
          <w:p w:rsidR="00A12CB0" w:rsidRDefault="00A12CB0" w:rsidP="00A12CB0">
            <w:pPr>
              <w:pStyle w:val="a5"/>
              <w:numPr>
                <w:ilvl w:val="0"/>
                <w:numId w:val="8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7075E">
              <w:rPr>
                <w:rFonts w:ascii="宋体" w:hAnsi="宋体" w:hint="eastAsia"/>
                <w:sz w:val="21"/>
                <w:szCs w:val="21"/>
              </w:rPr>
              <w:t>任务主题</w:t>
            </w:r>
            <w:r>
              <w:rPr>
                <w:rFonts w:ascii="宋体" w:hAnsi="宋体" w:hint="eastAsia"/>
                <w:sz w:val="21"/>
                <w:szCs w:val="21"/>
              </w:rPr>
              <w:t>，点击可以查看任务明细；</w:t>
            </w:r>
          </w:p>
          <w:p w:rsidR="00A12CB0" w:rsidRDefault="00A12CB0" w:rsidP="00A12CB0">
            <w:pPr>
              <w:pStyle w:val="a5"/>
              <w:numPr>
                <w:ilvl w:val="0"/>
                <w:numId w:val="8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</w:t>
            </w:r>
            <w:r w:rsidRPr="00D7075E">
              <w:rPr>
                <w:rFonts w:ascii="宋体" w:hAnsi="宋体" w:hint="eastAsia"/>
                <w:sz w:val="21"/>
                <w:szCs w:val="21"/>
              </w:rPr>
              <w:t>任务发布人不同显示不同的图标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 w:rsidRPr="00D7075E">
              <w:rPr>
                <w:rFonts w:ascii="宋体" w:hAnsi="宋体" w:hint="eastAsia"/>
                <w:sz w:val="21"/>
                <w:szCs w:val="21"/>
              </w:rPr>
              <w:t>日期、任务</w:t>
            </w:r>
            <w:r>
              <w:rPr>
                <w:rFonts w:ascii="宋体" w:hAnsi="宋体" w:hint="eastAsia"/>
                <w:sz w:val="21"/>
                <w:szCs w:val="21"/>
              </w:rPr>
              <w:t>状态等信息</w:t>
            </w:r>
            <w:r w:rsidRPr="00D7075E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7075E">
              <w:rPr>
                <w:rFonts w:ascii="宋体" w:hAnsi="宋体" w:hint="eastAsia"/>
                <w:sz w:val="21"/>
                <w:szCs w:val="21"/>
              </w:rPr>
              <w:t>行动历史记录：</w:t>
            </w:r>
          </w:p>
          <w:p w:rsidR="00A12CB0" w:rsidRPr="00981185" w:rsidRDefault="00A12CB0" w:rsidP="00A12CB0">
            <w:pPr>
              <w:pStyle w:val="a5"/>
              <w:numPr>
                <w:ilvl w:val="0"/>
                <w:numId w:val="8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81185">
              <w:rPr>
                <w:rFonts w:ascii="宋体" w:hAnsi="宋体" w:hint="eastAsia"/>
                <w:sz w:val="21"/>
                <w:szCs w:val="21"/>
              </w:rPr>
              <w:t>编号ID、记录主题、</w:t>
            </w:r>
            <w:r w:rsidRPr="00D7075E">
              <w:rPr>
                <w:rFonts w:ascii="宋体" w:hAnsi="宋体" w:hint="eastAsia"/>
                <w:sz w:val="21"/>
                <w:szCs w:val="21"/>
              </w:rPr>
              <w:t>状态、日期、执行人</w:t>
            </w:r>
          </w:p>
          <w:p w:rsidR="00A12CB0" w:rsidRDefault="00A12CB0" w:rsidP="00A12CB0">
            <w:pPr>
              <w:pStyle w:val="a5"/>
              <w:numPr>
                <w:ilvl w:val="0"/>
                <w:numId w:val="8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任务或日程主题，点击可以查看任务或日程明细，</w:t>
            </w:r>
          </w:p>
          <w:p w:rsidR="00A12CB0" w:rsidRPr="00FC5217" w:rsidRDefault="00A12CB0" w:rsidP="00A12CB0">
            <w:pPr>
              <w:pStyle w:val="a5"/>
              <w:numPr>
                <w:ilvl w:val="0"/>
                <w:numId w:val="8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left="720"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FC5217">
              <w:rPr>
                <w:rFonts w:ascii="宋体" w:hAnsi="宋体" w:hint="eastAsia"/>
                <w:sz w:val="21"/>
                <w:szCs w:val="21"/>
              </w:rPr>
              <w:t>和联系人，点击可以查看该联系人明细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销售机会：</w:t>
            </w:r>
          </w:p>
          <w:p w:rsidR="00A12CB0" w:rsidRDefault="00A12CB0" w:rsidP="00A12CB0">
            <w:pPr>
              <w:pStyle w:val="a5"/>
              <w:numPr>
                <w:ilvl w:val="0"/>
                <w:numId w:val="84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机会主题，点击可以查看机会明细</w:t>
            </w:r>
          </w:p>
          <w:p w:rsidR="00A12CB0" w:rsidRDefault="00A12CB0" w:rsidP="00A12CB0">
            <w:pPr>
              <w:pStyle w:val="a5"/>
              <w:numPr>
                <w:ilvl w:val="0"/>
                <w:numId w:val="84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日期、阶段、状态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报价单(历史报价)：</w:t>
            </w:r>
          </w:p>
          <w:p w:rsidR="00A12CB0" w:rsidRDefault="00A12CB0" w:rsidP="00A12CB0">
            <w:pPr>
              <w:pStyle w:val="a5"/>
              <w:numPr>
                <w:ilvl w:val="0"/>
                <w:numId w:val="85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日期，点击可以查看该日期的报价记录</w:t>
            </w:r>
          </w:p>
          <w:p w:rsidR="00A12CB0" w:rsidRDefault="00A12CB0" w:rsidP="00A12CB0">
            <w:pPr>
              <w:pStyle w:val="a5"/>
              <w:numPr>
                <w:ilvl w:val="0"/>
                <w:numId w:val="85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报价金额</w:t>
            </w:r>
          </w:p>
          <w:p w:rsidR="00A12CB0" w:rsidRDefault="00A12CB0" w:rsidP="00A12CB0">
            <w:pPr>
              <w:pStyle w:val="a5"/>
              <w:numPr>
                <w:ilvl w:val="0"/>
                <w:numId w:val="85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销售机会，点击可以查看对应的销售机会明细</w:t>
            </w:r>
          </w:p>
          <w:p w:rsidR="00A12CB0" w:rsidRDefault="00A12CB0" w:rsidP="00A12CB0">
            <w:pPr>
              <w:pStyle w:val="a5"/>
              <w:numPr>
                <w:ilvl w:val="0"/>
                <w:numId w:val="85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点击编辑明细，可以更新报价记录。</w:t>
            </w:r>
          </w:p>
          <w:p w:rsidR="00A12CB0" w:rsidRPr="00DE5C1A" w:rsidRDefault="00A12CB0" w:rsidP="00A12CB0">
            <w:pPr>
              <w:pStyle w:val="a5"/>
              <w:numPr>
                <w:ilvl w:val="0"/>
                <w:numId w:val="85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点击转成订单，可以根据报价单生成订单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合同/订单：</w:t>
            </w:r>
          </w:p>
          <w:p w:rsidR="00A12CB0" w:rsidRDefault="00A12CB0" w:rsidP="00A12CB0">
            <w:pPr>
              <w:pStyle w:val="a5"/>
              <w:numPr>
                <w:ilvl w:val="0"/>
                <w:numId w:val="86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订单主题，点击可以查看订单信息，</w:t>
            </w:r>
          </w:p>
          <w:p w:rsidR="00A12CB0" w:rsidRDefault="00A12CB0" w:rsidP="00A12CB0">
            <w:pPr>
              <w:pStyle w:val="a5"/>
              <w:numPr>
                <w:ilvl w:val="0"/>
                <w:numId w:val="86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日期、总金额、回款金额、状态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发货单/ 订单发货明细：</w:t>
            </w:r>
          </w:p>
          <w:p w:rsidR="00A12CB0" w:rsidRDefault="00A12CB0" w:rsidP="00A12CB0">
            <w:pPr>
              <w:pStyle w:val="a5"/>
              <w:numPr>
                <w:ilvl w:val="0"/>
                <w:numId w:val="87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日期，点击可以查看该日期的发货明细，</w:t>
            </w:r>
          </w:p>
          <w:p w:rsidR="00A12CB0" w:rsidRDefault="00A12CB0" w:rsidP="00A12CB0">
            <w:pPr>
              <w:pStyle w:val="a5"/>
              <w:numPr>
                <w:ilvl w:val="0"/>
                <w:numId w:val="87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订单，点击可以查看订单明细，</w:t>
            </w:r>
          </w:p>
          <w:p w:rsidR="00A12CB0" w:rsidRDefault="00A12CB0" w:rsidP="00A12CB0">
            <w:pPr>
              <w:pStyle w:val="a5"/>
              <w:numPr>
                <w:ilvl w:val="0"/>
                <w:numId w:val="87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回款计划：</w:t>
            </w:r>
          </w:p>
          <w:p w:rsidR="00A12CB0" w:rsidRDefault="00A12CB0" w:rsidP="00A12CB0">
            <w:pPr>
              <w:pStyle w:val="a5"/>
              <w:numPr>
                <w:ilvl w:val="0"/>
                <w:numId w:val="88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金额，点击可以查看计划信息，</w:t>
            </w:r>
          </w:p>
          <w:p w:rsidR="00A12CB0" w:rsidRDefault="00A12CB0" w:rsidP="00A12CB0">
            <w:pPr>
              <w:pStyle w:val="a5"/>
              <w:numPr>
                <w:ilvl w:val="0"/>
                <w:numId w:val="88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订单，点击可以查看订单明细，</w:t>
            </w:r>
          </w:p>
          <w:p w:rsidR="00A12CB0" w:rsidRDefault="00A12CB0" w:rsidP="00A12CB0">
            <w:pPr>
              <w:pStyle w:val="a5"/>
              <w:numPr>
                <w:ilvl w:val="0"/>
                <w:numId w:val="88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日期、根据状态不同显示不同的小图标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开票记录：</w:t>
            </w:r>
          </w:p>
          <w:p w:rsidR="00A12CB0" w:rsidRDefault="00A12CB0" w:rsidP="00A12CB0">
            <w:pPr>
              <w:pStyle w:val="a5"/>
              <w:numPr>
                <w:ilvl w:val="0"/>
                <w:numId w:val="8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记录主题和金额，点击可以查看记录明细，</w:t>
            </w:r>
          </w:p>
          <w:p w:rsidR="00A12CB0" w:rsidRDefault="00A12CB0" w:rsidP="00A12CB0">
            <w:pPr>
              <w:pStyle w:val="a5"/>
              <w:numPr>
                <w:ilvl w:val="0"/>
                <w:numId w:val="8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</w:t>
            </w:r>
          </w:p>
          <w:p w:rsidR="00A12CB0" w:rsidRDefault="00A12CB0" w:rsidP="00A12CB0">
            <w:pPr>
              <w:pStyle w:val="a5"/>
              <w:numPr>
                <w:ilvl w:val="0"/>
                <w:numId w:val="8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订单，点击可以查看订单明细</w:t>
            </w:r>
          </w:p>
          <w:p w:rsidR="00A12CB0" w:rsidRDefault="00A12CB0" w:rsidP="00A12CB0">
            <w:pPr>
              <w:pStyle w:val="a5"/>
              <w:numPr>
                <w:ilvl w:val="0"/>
                <w:numId w:val="8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点击回款计划，可以查看回款计划，</w:t>
            </w:r>
          </w:p>
          <w:p w:rsidR="00A12CB0" w:rsidRPr="00CA4D23" w:rsidRDefault="00A12CB0" w:rsidP="00A12CB0">
            <w:pPr>
              <w:pStyle w:val="a5"/>
              <w:numPr>
                <w:ilvl w:val="0"/>
                <w:numId w:val="8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点击回款，可以查看回款记录，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回款记录：</w:t>
            </w:r>
          </w:p>
          <w:p w:rsidR="00A12CB0" w:rsidRDefault="00A12CB0" w:rsidP="00A12CB0">
            <w:pPr>
              <w:pStyle w:val="a5"/>
              <w:numPr>
                <w:ilvl w:val="0"/>
                <w:numId w:val="9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金额，点击查看记录明细，</w:t>
            </w:r>
          </w:p>
          <w:p w:rsidR="00A12CB0" w:rsidRDefault="00A12CB0" w:rsidP="00A12CB0">
            <w:pPr>
              <w:pStyle w:val="a5"/>
              <w:numPr>
                <w:ilvl w:val="0"/>
                <w:numId w:val="9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订单，点击查看订单明细</w:t>
            </w:r>
          </w:p>
          <w:p w:rsidR="00A12CB0" w:rsidRDefault="00A12CB0" w:rsidP="00A12CB0">
            <w:pPr>
              <w:pStyle w:val="a5"/>
              <w:numPr>
                <w:ilvl w:val="0"/>
                <w:numId w:val="9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期次、日期</w:t>
            </w:r>
          </w:p>
          <w:p w:rsidR="00A12CB0" w:rsidRDefault="00A12CB0" w:rsidP="00A12CB0">
            <w:pPr>
              <w:pStyle w:val="a5"/>
              <w:numPr>
                <w:ilvl w:val="0"/>
                <w:numId w:val="9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点击开票，新建一条开票记录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客户服务：</w:t>
            </w:r>
          </w:p>
          <w:p w:rsidR="00A12CB0" w:rsidRDefault="00A12CB0" w:rsidP="00A12CB0">
            <w:pPr>
              <w:pStyle w:val="a5"/>
              <w:numPr>
                <w:ilvl w:val="0"/>
                <w:numId w:val="9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服务主题，点击查看明细</w:t>
            </w:r>
          </w:p>
          <w:p w:rsidR="00A12CB0" w:rsidRDefault="00A12CB0" w:rsidP="00A12CB0">
            <w:pPr>
              <w:pStyle w:val="a5"/>
              <w:numPr>
                <w:ilvl w:val="0"/>
                <w:numId w:val="9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日期、类型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客户投诉：</w:t>
            </w:r>
          </w:p>
          <w:p w:rsidR="00A12CB0" w:rsidRDefault="00A12CB0" w:rsidP="00A12CB0">
            <w:pPr>
              <w:pStyle w:val="a5"/>
              <w:numPr>
                <w:ilvl w:val="0"/>
                <w:numId w:val="9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投诉主题，点击查看明细</w:t>
            </w:r>
          </w:p>
          <w:p w:rsidR="00A12CB0" w:rsidRDefault="00A12CB0" w:rsidP="00A12CB0">
            <w:pPr>
              <w:pStyle w:val="a5"/>
              <w:numPr>
                <w:ilvl w:val="0"/>
                <w:numId w:val="9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根据状态不同显示不同的小图标、日期、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客户关怀：</w:t>
            </w:r>
          </w:p>
          <w:p w:rsidR="00A12CB0" w:rsidRDefault="00A12CB0" w:rsidP="00A12CB0">
            <w:pPr>
              <w:pStyle w:val="a5"/>
              <w:numPr>
                <w:ilvl w:val="0"/>
                <w:numId w:val="9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关怀主题，点击查看明细</w:t>
            </w:r>
          </w:p>
          <w:p w:rsidR="00A12CB0" w:rsidRDefault="00A12CB0" w:rsidP="00A12CB0">
            <w:pPr>
              <w:pStyle w:val="a5"/>
              <w:numPr>
                <w:ilvl w:val="0"/>
                <w:numId w:val="9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联系人，点击查看联系人明细</w:t>
            </w:r>
          </w:p>
          <w:p w:rsidR="00A12CB0" w:rsidRDefault="00A12CB0" w:rsidP="00A12CB0">
            <w:pPr>
              <w:pStyle w:val="a5"/>
              <w:numPr>
                <w:ilvl w:val="0"/>
                <w:numId w:val="9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客户，点击查看客户视图</w:t>
            </w:r>
          </w:p>
          <w:p w:rsidR="00A12CB0" w:rsidRDefault="00A12CB0" w:rsidP="00A12CB0">
            <w:pPr>
              <w:pStyle w:val="a5"/>
              <w:numPr>
                <w:ilvl w:val="0"/>
                <w:numId w:val="9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</w:t>
            </w:r>
          </w:p>
          <w:p w:rsidR="00A12CB0" w:rsidRDefault="00A12CB0" w:rsidP="00A12CB0">
            <w:pPr>
              <w:pStyle w:val="a5"/>
              <w:numPr>
                <w:ilvl w:val="0"/>
                <w:numId w:val="7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记事本：</w:t>
            </w:r>
          </w:p>
          <w:p w:rsidR="00A12CB0" w:rsidRDefault="00A12CB0" w:rsidP="00A12CB0">
            <w:pPr>
              <w:pStyle w:val="a5"/>
              <w:numPr>
                <w:ilvl w:val="0"/>
                <w:numId w:val="94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记事主题，点击查看明细</w:t>
            </w:r>
          </w:p>
          <w:p w:rsidR="00A12CB0" w:rsidRDefault="00A12CB0" w:rsidP="00A12CB0">
            <w:pPr>
              <w:pStyle w:val="a5"/>
              <w:numPr>
                <w:ilvl w:val="0"/>
                <w:numId w:val="94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</w:t>
            </w:r>
          </w:p>
          <w:p w:rsidR="00A12CB0" w:rsidRDefault="00A12CB0" w:rsidP="00361F2B">
            <w:pPr>
              <w:pStyle w:val="a5"/>
              <w:overflowPunct/>
              <w:autoSpaceDE/>
              <w:autoSpaceDN/>
              <w:adjustRightInd/>
              <w:spacing w:before="100" w:beforeAutospacing="1" w:after="100" w:afterAutospacing="1"/>
              <w:ind w:left="720"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 w:rsidR="00A12CB0" w:rsidRPr="00AC6CB1" w:rsidRDefault="00A12CB0" w:rsidP="00A12CB0">
            <w:pPr>
              <w:pStyle w:val="a5"/>
              <w:numPr>
                <w:ilvl w:val="0"/>
                <w:numId w:val="58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如果是回收站的收据，提示：本数据已经被删除到回收站。</w:t>
            </w:r>
          </w:p>
        </w:tc>
      </w:tr>
      <w:tr w:rsidR="00A12CB0" w:rsidRPr="00504AF4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5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842363"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 w:hint="eastAsia"/>
                <w:sz w:val="21"/>
                <w:szCs w:val="21"/>
              </w:rPr>
              <w:t>在客户关联页面，比如：销售机会、订单、回款、客户服务、联系人等等，点击客户助记简称，页面跳转至客户详细页面，只显示客户基本信息。</w:t>
            </w:r>
          </w:p>
          <w:p w:rsidR="00A12CB0" w:rsidRDefault="00A12CB0" w:rsidP="00A12CB0">
            <w:pPr>
              <w:pStyle w:val="a5"/>
              <w:numPr>
                <w:ilvl w:val="0"/>
                <w:numId w:val="5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842363"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 w:hint="eastAsia"/>
                <w:sz w:val="21"/>
                <w:szCs w:val="21"/>
              </w:rPr>
              <w:t>在工作台，在客户列表，回收站等，可以在客户关联页面，比如：销售机会、订单、回款、客户服务、联系人等等，点击客户名称、客户视图，页面跳转至客户视图，显示客户基本信息和与客户相关联的所有模块的重要信息。</w:t>
            </w:r>
          </w:p>
          <w:p w:rsidR="00A12CB0" w:rsidRDefault="00A12CB0" w:rsidP="00A12CB0">
            <w:pPr>
              <w:pStyle w:val="a5"/>
              <w:numPr>
                <w:ilvl w:val="0"/>
                <w:numId w:val="5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视图可以新建其他信息，比如：联系人、日程、代办任务、行动历史记录、销售机会、报价单、合同、订单、回款计划、汇款记录、开票记录、客户服务、客户投诉、客户关怀、记事本等等，详细请关联其他。</w:t>
            </w:r>
          </w:p>
          <w:p w:rsidR="00A12CB0" w:rsidRPr="00C419CB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rPr>
          <w:trHeight w:val="324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1a.点击上下级客户的助记简称可以应打开客户视图</w:t>
            </w:r>
          </w:p>
        </w:tc>
      </w:tr>
      <w:tr w:rsidR="00A12CB0" w:rsidRPr="00504AF4" w:rsidTr="00361F2B">
        <w:trPr>
          <w:trHeight w:val="25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 a.如果客户关联模块没有数据，该模块为空，但该模块仍存在。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查询客户</w:t>
            </w:r>
            <w:r w:rsidRPr="00504AF4">
              <w:rPr>
                <w:rFonts w:ascii="宋体" w:hAnsi="宋体" w:hint="eastAsia"/>
                <w:szCs w:val="21"/>
              </w:rPr>
              <w:t>信息</w:t>
            </w:r>
            <w:r>
              <w:rPr>
                <w:rFonts w:ascii="宋体" w:hAnsi="宋体" w:hint="eastAsia"/>
                <w:szCs w:val="21"/>
              </w:rPr>
              <w:t>明细</w:t>
            </w:r>
            <w:r w:rsidRPr="00504AF4">
              <w:rPr>
                <w:rFonts w:ascii="宋体" w:hAnsi="宋体" w:hint="eastAsia"/>
                <w:szCs w:val="21"/>
              </w:rPr>
              <w:t>成功，可以</w:t>
            </w:r>
            <w:r>
              <w:rPr>
                <w:rFonts w:ascii="宋体" w:hAnsi="宋体" w:hint="eastAsia"/>
                <w:szCs w:val="21"/>
              </w:rPr>
              <w:t>修改客户基本信息、删除到回收站、恢复数据、彻底删除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客户视图可以看到该客户关联的信息，可新建客户关联信息，可以点击查看客户关联信息明细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62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05BA6">
              <w:rPr>
                <w:rFonts w:ascii="宋体" w:hAnsi="宋体" w:cs="宋体" w:hint="eastAsia"/>
                <w:sz w:val="21"/>
                <w:szCs w:val="21"/>
              </w:rPr>
              <w:t>在此模块中销售</w:t>
            </w:r>
            <w:r>
              <w:rPr>
                <w:rFonts w:ascii="宋体" w:hAnsi="宋体" w:cs="宋体" w:hint="eastAsia"/>
                <w:sz w:val="21"/>
                <w:szCs w:val="21"/>
              </w:rPr>
              <w:t>业务</w:t>
            </w:r>
            <w:r w:rsidRPr="00905BA6">
              <w:rPr>
                <w:rFonts w:ascii="宋体" w:hAnsi="宋体" w:cs="宋体" w:hint="eastAsia"/>
                <w:sz w:val="21"/>
                <w:szCs w:val="21"/>
              </w:rPr>
              <w:t>只能对自己的客户信息进行查询，</w:t>
            </w:r>
            <w:r w:rsidRPr="00905BA6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A12CB0" w:rsidRDefault="00A12CB0" w:rsidP="00A12CB0">
            <w:pPr>
              <w:pStyle w:val="a5"/>
              <w:numPr>
                <w:ilvl w:val="0"/>
                <w:numId w:val="62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用户查询出来的信息的状态是“有效</w:t>
            </w:r>
            <w:r>
              <w:rPr>
                <w:rFonts w:ascii="宋体" w:hAnsi="宋体"/>
                <w:sz w:val="21"/>
                <w:szCs w:val="21"/>
              </w:rPr>
              <w:t>”</w:t>
            </w:r>
            <w:r>
              <w:rPr>
                <w:rFonts w:ascii="宋体" w:hAnsi="宋体" w:hint="eastAsia"/>
                <w:sz w:val="21"/>
                <w:szCs w:val="21"/>
              </w:rPr>
              <w:t>的</w:t>
            </w:r>
          </w:p>
          <w:p w:rsidR="00A12CB0" w:rsidRPr="00547F7A" w:rsidRDefault="00A12CB0" w:rsidP="00A12CB0">
            <w:pPr>
              <w:pStyle w:val="a5"/>
              <w:numPr>
                <w:ilvl w:val="0"/>
                <w:numId w:val="62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504AF4" w:rsidRDefault="008D2E3C" w:rsidP="00A12CB0">
      <w:pPr>
        <w:pStyle w:val="3"/>
      </w:pPr>
      <w:r w:rsidRPr="00504AF4">
        <w:rPr>
          <w:rFonts w:hint="eastAsia"/>
        </w:rPr>
        <w:t>CRM3.0</w:t>
      </w:r>
      <w:r>
        <w:rPr>
          <w:rFonts w:hint="eastAsia"/>
        </w:rPr>
        <w:t>4</w:t>
      </w:r>
      <w:r w:rsidR="00A12CB0">
        <w:rPr>
          <w:rFonts w:hint="eastAsia"/>
        </w:rPr>
        <w:t>查询</w:t>
      </w:r>
      <w:r w:rsidR="00A12CB0" w:rsidRPr="00504AF4">
        <w:rPr>
          <w:rFonts w:hint="eastAsia"/>
        </w:rPr>
        <w:t>企业客户</w:t>
      </w:r>
      <w:r w:rsidR="00A12CB0">
        <w:rPr>
          <w:rFonts w:hint="eastAsia"/>
        </w:rPr>
        <w:t>列表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Pr="00504AF4">
              <w:rPr>
                <w:rFonts w:hint="eastAsia"/>
                <w:szCs w:val="21"/>
              </w:rPr>
              <w:t>企业客户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CRM3.01.0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处理，查询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处理，查询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处理，查询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rPr>
          <w:trHeight w:val="32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用户在主页点击客户列表，用户在页面头部快速查询客户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快速查询：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000000"/>
                  </w:tcBorders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1.客户种类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各种客户种类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auto"/>
                  </w:tcBorders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列出所有种类，直接点击某项，查看满足该条件的客户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2.阶段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客户所在阶段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</w:tcBorders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列出所有种类，直接点击某项，查看满足该条件的客户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3.热点客户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是否热点客户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直接点击此项，查看是热点的客户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4.未跟踪用户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没有正在跟踪的客户</w:t>
                  </w:r>
                </w:p>
              </w:tc>
              <w:tc>
                <w:tcPr>
                  <w:tcW w:w="3544" w:type="dxa"/>
                </w:tcPr>
                <w:p w:rsidR="00A12CB0" w:rsidRPr="007A750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多日没有日程/代办任务/行动历史的客户，可分为7日、15日、30日、60日、100日未跟踪等。直接点击某项，查看满足该条件的客户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5.未更新客户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信息没有跟新的客户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客户信息多日没有跟新的客户，可分为7日、15日、30日、60日未更新和无更新等等。直接点击某项，查看满足该条件的客户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6.无联系人客户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没有联系人的 客户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直接点击此项，查看没有联系人的客户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7.客户名称/助记简称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以客户名称和助记简称为条件，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支持模糊查询，支持拼音首字母查询，需输入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8.客户编号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以客户编号为条件，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支持模糊查询，</w:t>
                  </w:r>
                  <w:r w:rsidRPr="00504AF4">
                    <w:rPr>
                      <w:rFonts w:ascii="宋体" w:hAnsi="宋体"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szCs w:val="21"/>
                    </w:rPr>
                    <w:t>需输入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9.标签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以标签为条件，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条件可选择，可以全部标签作为条件，也可以是任一一项，需输入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10.全部数据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没有条件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直接点击此项，查询所有的客户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高级查询：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0.ID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</w:t>
                  </w:r>
                  <w:r w:rsidRPr="00504AF4">
                    <w:rPr>
                      <w:rFonts w:ascii="宋体" w:hAnsi="宋体" w:hint="eastAsia"/>
                      <w:szCs w:val="21"/>
                    </w:rPr>
                    <w:t>客户名称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客户公司的全称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2.客户所有人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客户的跟踪人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721D73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3.热点客户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是否热点客户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4.热度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与客户密切程度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选择项。选择项分为低中高，只能选其一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5.热点分类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客户热点区分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6.热点说明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对客户热点情况的描述、补充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7.助记简称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帮助用户简单识别客户公司的标记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帮助记忆简单识别，同一所有者简称不可以相同，可以与客户公司全称一样，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8.编号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助记编号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系统得出，不可手写，所有者编号不可以相同，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9.种类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客户种类，价值等级、合作程度、双方关系等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>
                    <w:rPr>
                      <w:rFonts w:ascii="宋体" w:hAnsi="宋体" w:hint="eastAsia"/>
                    </w:rPr>
                    <w:t>默认不为空。</w:t>
                  </w:r>
                  <w:r>
                    <w:rPr>
                      <w:rFonts w:ascii="宋体" w:hAnsi="宋体" w:hint="eastAsia"/>
                      <w:szCs w:val="21"/>
                    </w:rPr>
                    <w:t>关联系统设置：客户-客户种类CRM10.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10.关系等级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与客户的人际关系程度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选择项，默认空。关联系统设置：客户-关系等级CRM10.</w:t>
                  </w:r>
                  <w:r>
                    <w:rPr>
                      <w:rFonts w:ascii="宋体" w:hAnsi="宋体" w:hint="eastAsia"/>
                    </w:rPr>
                    <w:t>，可以由老板自定义种类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11.来源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通过什么渠道与客户认识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选择项，默认空。关联系统设置：客户-客户来源CRM10.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RPr="0074653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12.价值评估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该客户可能给公司带来的的价值程度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空。关联系统设置：客户-价值评估CRM10.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RPr="0074653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13.信用等级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客户的诚信、商业道德程度等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空。关联系统设置：客户-信用等级CRM10.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RPr="0074653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14.行业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客户经营业务的领域是什么</w:t>
                  </w:r>
                </w:p>
              </w:tc>
              <w:tc>
                <w:tcPr>
                  <w:tcW w:w="3544" w:type="dxa"/>
                </w:tcPr>
                <w:p w:rsidR="00A12CB0" w:rsidRPr="0074653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空。关联系统设置：客户-行业CRM10.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RPr="002D088D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15.人员规模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公司规模大小、职员多少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空。关联系统设置：客户-人员规模CRM10.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RPr="002D088D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16.阶段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用户与客户业务处的阶段，售前、售中、售后和其他等。</w:t>
                  </w:r>
                </w:p>
              </w:tc>
              <w:tc>
                <w:tcPr>
                  <w:tcW w:w="3544" w:type="dxa"/>
                </w:tcPr>
                <w:p w:rsidR="00A12CB0" w:rsidRPr="002D088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不为空，默认为售前跟踪。关联系统设置：客户-客户阶段CRM10.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17.标签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</w:t>
                  </w:r>
                  <w:r w:rsidRPr="005A2A92">
                    <w:rPr>
                      <w:rFonts w:ascii="宋体" w:hAnsi="宋体" w:hint="eastAsia"/>
                      <w:szCs w:val="21"/>
                    </w:rPr>
                    <w:t>默认</w:t>
                  </w:r>
                  <w:r>
                    <w:rPr>
                      <w:rFonts w:ascii="宋体" w:hAnsi="宋体" w:hint="eastAsia"/>
                      <w:szCs w:val="21"/>
                    </w:rPr>
                    <w:t>空。关联系统设置：客户-标签分类CRM10.</w:t>
                  </w:r>
                  <w:r>
                    <w:rPr>
                      <w:rFonts w:ascii="宋体" w:hAnsi="宋体" w:hint="eastAsia"/>
                    </w:rPr>
                    <w:t xml:space="preserve"> ，可以由老板自定义种类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18.上级客户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客户的上一级客户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关联企业客户CRM3.01.04,查询所有客户，如果有则选择，如果没有可以手动填。没有外键关系，只引用客户名称，即公司名称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94F89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19.公司简介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客户公司的简单介绍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用户根据对客户公司的了解，手动填写</w:t>
                  </w:r>
                </w:p>
              </w:tc>
            </w:tr>
            <w:tr w:rsidR="00A12CB0" w:rsidRPr="00736391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20.国家或地区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客户公司所在国家或者地区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选择项，默认空。客户公司所在国家及其所在洲。</w:t>
                  </w:r>
                </w:p>
              </w:tc>
            </w:tr>
            <w:tr w:rsidR="00A12CB0" w:rsidRPr="00736391" w:rsidTr="00361F2B">
              <w:tc>
                <w:tcPr>
                  <w:tcW w:w="1599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21.邮编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客户公司所在地域的邮编</w:t>
                  </w:r>
                </w:p>
              </w:tc>
              <w:tc>
                <w:tcPr>
                  <w:tcW w:w="3544" w:type="dxa"/>
                </w:tcPr>
                <w:p w:rsidR="00A12CB0" w:rsidRPr="0073639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22.省份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客户公司所在省份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可手动填写，也可选择。如果前面国家或地区项选择的不是中国则手动填写，如果是中国则即手动填写，也可选择输入。可为空。</w:t>
                  </w:r>
                </w:p>
              </w:tc>
            </w:tr>
            <w:tr w:rsidR="00A12CB0" w:rsidRPr="00E32E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23.城市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客户公司所在城市</w:t>
                  </w:r>
                </w:p>
              </w:tc>
              <w:tc>
                <w:tcPr>
                  <w:tcW w:w="3544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可手动填写，也可选择。如果前面国家或地区项选择的不是中国则手动填写，如果是中国则即手动填写，也可选择输入，依据省份联动。可为空。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24.区县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客户公司所在区县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可手动填写，也可选择。如果前面国家或地区项选择的不是中国则手动填写，如果是中国则即手动填写，也</w:t>
                  </w: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可选择输入，依据城市联动。可为空。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25.电话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客户公司电话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客户公司的总机，客服，部门，高层主管，业务负责人，老板，联系人等等的电话，由用户手动填写。可为空。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26.传真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客户传真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客户公司，或部门，或个人的传真，用户手动填写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27.网址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客户公司网站主页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带有http://的客户公司主页，用户手动填写，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28.地址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客户公司的详细地址，由用户手动填写，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本次客户创建的一些备注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由用户手动填写，</w:t>
                  </w:r>
                </w:p>
              </w:tc>
            </w:tr>
            <w:tr w:rsidR="00A12CB0" w:rsidRPr="001D4B1B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30.创建日期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本次客户记录的创建日期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默认系统日期，创建时得出，不可输入，不可修改</w:t>
                  </w:r>
                </w:p>
              </w:tc>
            </w:tr>
            <w:tr w:rsidR="00A12CB0" w:rsidRPr="00FC2E7C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31.更新日期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客户信息更新的日期记录</w:t>
                  </w:r>
                </w:p>
              </w:tc>
              <w:tc>
                <w:tcPr>
                  <w:tcW w:w="3544" w:type="dxa"/>
                </w:tcPr>
                <w:p w:rsidR="00A12CB0" w:rsidRPr="00FC2E7C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系统得出，不可输入，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E32E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其他：</w:t>
            </w:r>
          </w:p>
          <w:p w:rsidR="00A12CB0" w:rsidRPr="004A0BAC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872CA1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列表输出项：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输出</w:t>
                  </w:r>
                  <w:r w:rsidRPr="00504AF4">
                    <w:rPr>
                      <w:rFonts w:ascii="宋体" w:hAnsi="宋体" w:hint="eastAsia"/>
                      <w:szCs w:val="21"/>
                    </w:rPr>
                    <w:t>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1.ID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客户信息在数据库表中的主键ID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识别用，记数字比记名字更方便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2.助记简称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客户简记名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点击可以查看客户基本信息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3.客户名称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客户公司的全称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点击可以进入客户视图，查看客户基本信息和关联信息，详细关联CRM3.03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4.编号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客户信息编号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助记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5.阶段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客户所处的阶段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6.种类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客户种类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7.所有者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客户的跟踪人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客户信息创建日期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9.更新日期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客户信息最近的</w:t>
                  </w: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跟新日期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其他：</w:t>
            </w:r>
          </w:p>
          <w:p w:rsidR="00A12CB0" w:rsidRPr="004A0BAC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872CA1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  <w:p w:rsidR="00A12CB0" w:rsidRPr="005707F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120E94" w:rsidRDefault="00A12CB0" w:rsidP="00A12CB0">
            <w:pPr>
              <w:pStyle w:val="a5"/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列表</w:t>
            </w:r>
            <w:r w:rsidRPr="00120E94">
              <w:rPr>
                <w:rFonts w:ascii="宋体" w:hAnsi="宋体" w:hint="eastAsia"/>
                <w:sz w:val="21"/>
                <w:szCs w:val="21"/>
              </w:rPr>
              <w:t>显示可分为：全部客户，企业客户，个人客户。默认为全部客户，可以设置，记录状态。</w:t>
            </w:r>
          </w:p>
          <w:p w:rsidR="00A12CB0" w:rsidRDefault="00A12CB0" w:rsidP="00A12CB0">
            <w:pPr>
              <w:pStyle w:val="a5"/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查询出的客户总条数。</w:t>
            </w:r>
          </w:p>
          <w:p w:rsidR="00A12CB0" w:rsidRDefault="00A12CB0" w:rsidP="00A12CB0">
            <w:pPr>
              <w:pStyle w:val="a5"/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客户列表每页显示条数。</w:t>
            </w:r>
          </w:p>
          <w:p w:rsidR="00A12CB0" w:rsidRDefault="00A12CB0" w:rsidP="00A12CB0">
            <w:pPr>
              <w:pStyle w:val="a5"/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分页第几页。</w:t>
            </w:r>
          </w:p>
          <w:p w:rsidR="00A12CB0" w:rsidRDefault="00A12CB0" w:rsidP="00A12CB0">
            <w:pPr>
              <w:pStyle w:val="a5"/>
              <w:numPr>
                <w:ilvl w:val="0"/>
                <w:numId w:val="6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分页总页数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71240F">
              <w:rPr>
                <w:rFonts w:ascii="宋体" w:hAnsi="宋体" w:hint="eastAsia"/>
                <w:szCs w:val="21"/>
              </w:rPr>
              <w:t>回收站显示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A12CB0" w:rsidRPr="0071240F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404BC">
              <w:rPr>
                <w:rFonts w:ascii="宋体" w:hAnsi="宋体" w:hint="eastAsia"/>
                <w:sz w:val="21"/>
                <w:szCs w:val="21"/>
              </w:rPr>
              <w:t>用户在头部输入客户名称/助记简称，点击查询，页面跳转至客户列表页面</w:t>
            </w:r>
            <w:r>
              <w:rPr>
                <w:rFonts w:ascii="宋体" w:hAnsi="宋体" w:hint="eastAsia"/>
                <w:sz w:val="21"/>
                <w:szCs w:val="21"/>
              </w:rPr>
              <w:t>，并显示满足条件的客户</w:t>
            </w:r>
            <w:r w:rsidRPr="009404BC">
              <w:rPr>
                <w:rFonts w:ascii="宋体" w:hAnsi="宋体" w:hint="eastAsia"/>
                <w:sz w:val="21"/>
                <w:szCs w:val="21"/>
              </w:rPr>
              <w:t>；</w:t>
            </w:r>
            <w:r>
              <w:rPr>
                <w:rFonts w:ascii="宋体" w:hAnsi="宋体" w:hint="eastAsia"/>
                <w:sz w:val="21"/>
                <w:szCs w:val="21"/>
              </w:rPr>
              <w:t>支持模糊查询，支持拼音首字母查询。</w:t>
            </w:r>
          </w:p>
          <w:p w:rsidR="00A12CB0" w:rsidRPr="009404BC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用户根据数据分类直接点击由客户种类、阶段、未跟踪、未更新、热点、联系人等各字段的数据项，直接以该项为条件查询客户</w:t>
            </w: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快速查询：</w:t>
            </w:r>
          </w:p>
          <w:p w:rsidR="00A12CB0" w:rsidRDefault="00A12CB0" w:rsidP="00A12CB0">
            <w:pPr>
              <w:pStyle w:val="a5"/>
              <w:numPr>
                <w:ilvl w:val="0"/>
                <w:numId w:val="6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用户输入</w:t>
            </w:r>
            <w:r w:rsidRPr="009404BC">
              <w:rPr>
                <w:rFonts w:ascii="宋体" w:hAnsi="宋体" w:hint="eastAsia"/>
                <w:sz w:val="21"/>
                <w:szCs w:val="21"/>
              </w:rPr>
              <w:t>客户名称/</w:t>
            </w:r>
            <w:r>
              <w:rPr>
                <w:rFonts w:ascii="宋体" w:hAnsi="宋体" w:hint="eastAsia"/>
                <w:sz w:val="21"/>
                <w:szCs w:val="21"/>
              </w:rPr>
              <w:t>助记简称，点击查询，以</w:t>
            </w:r>
            <w:r w:rsidRPr="009404BC">
              <w:rPr>
                <w:rFonts w:ascii="宋体" w:hAnsi="宋体" w:hint="eastAsia"/>
                <w:sz w:val="21"/>
                <w:szCs w:val="21"/>
              </w:rPr>
              <w:t>客户名称</w:t>
            </w:r>
            <w:r>
              <w:rPr>
                <w:rFonts w:ascii="宋体" w:hAnsi="宋体" w:hint="eastAsia"/>
                <w:sz w:val="21"/>
                <w:szCs w:val="21"/>
              </w:rPr>
              <w:t>或助记简称作为条件查询，显示满足条件的客户信息，支持模糊查询，支持拼音首字母查询。</w:t>
            </w:r>
          </w:p>
          <w:p w:rsidR="00A12CB0" w:rsidRDefault="00A12CB0" w:rsidP="00A12CB0">
            <w:pPr>
              <w:pStyle w:val="a5"/>
              <w:numPr>
                <w:ilvl w:val="0"/>
                <w:numId w:val="6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用户输入客户编号，点击查询，以客户编号作为条件查询，显示满足条件的客户信息，支持模糊查询。</w:t>
            </w:r>
          </w:p>
          <w:p w:rsidR="00A12CB0" w:rsidRDefault="00A12CB0" w:rsidP="00A12CB0">
            <w:pPr>
              <w:pStyle w:val="a5"/>
              <w:numPr>
                <w:ilvl w:val="0"/>
                <w:numId w:val="6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用户选择多项或一项标签项，再选择以全部作为条件还是仍一一项作为条件，点击查询，查询满足该条件的客户。</w:t>
            </w:r>
          </w:p>
          <w:p w:rsidR="00A12CB0" w:rsidRDefault="00A12CB0" w:rsidP="00A12CB0">
            <w:pPr>
              <w:pStyle w:val="a5"/>
              <w:numPr>
                <w:ilvl w:val="0"/>
                <w:numId w:val="6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高级查询：用户点击“切换高级查询”，弹出高级查询项，输入查询条件，显示满足条件的客户信息。</w:t>
            </w: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134FE">
              <w:rPr>
                <w:rFonts w:ascii="宋体" w:hAnsi="宋体" w:hint="eastAsia"/>
                <w:sz w:val="21"/>
                <w:szCs w:val="21"/>
              </w:rPr>
              <w:t>点击头行数据项名，按升、降交替排序</w:t>
            </w: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134FE">
              <w:rPr>
                <w:rFonts w:ascii="宋体" w:hAnsi="宋体" w:hint="eastAsia"/>
                <w:sz w:val="21"/>
                <w:szCs w:val="21"/>
              </w:rPr>
              <w:t>点击“新建”，执行</w:t>
            </w:r>
            <w:r>
              <w:rPr>
                <w:rFonts w:ascii="宋体" w:hAnsi="宋体" w:hint="eastAsia"/>
                <w:sz w:val="21"/>
                <w:szCs w:val="21"/>
              </w:rPr>
              <w:t>CRM3.01</w:t>
            </w:r>
            <w:r w:rsidRPr="000134FE">
              <w:rPr>
                <w:rFonts w:ascii="宋体" w:hAnsi="宋体" w:hint="eastAsia"/>
                <w:sz w:val="21"/>
                <w:szCs w:val="21"/>
              </w:rPr>
              <w:t>.01</w:t>
            </w:r>
            <w:r>
              <w:rPr>
                <w:rFonts w:ascii="宋体" w:hAnsi="宋体" w:hint="eastAsia"/>
                <w:sz w:val="21"/>
                <w:szCs w:val="21"/>
              </w:rPr>
              <w:t>或CRM3.02</w:t>
            </w:r>
            <w:r w:rsidRPr="000134FE">
              <w:rPr>
                <w:rFonts w:ascii="宋体" w:hAnsi="宋体" w:hint="eastAsia"/>
                <w:sz w:val="21"/>
                <w:szCs w:val="21"/>
              </w:rPr>
              <w:t>.01，</w:t>
            </w: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134FE">
              <w:rPr>
                <w:rFonts w:ascii="宋体" w:hAnsi="宋体" w:hint="eastAsia"/>
                <w:sz w:val="21"/>
                <w:szCs w:val="21"/>
              </w:rPr>
              <w:t>点击“编辑”，执行</w:t>
            </w:r>
            <w:r>
              <w:rPr>
                <w:rFonts w:ascii="宋体" w:hAnsi="宋体" w:hint="eastAsia"/>
                <w:sz w:val="21"/>
                <w:szCs w:val="21"/>
              </w:rPr>
              <w:t>CRM3.01.02或CRM3.02.02</w:t>
            </w:r>
            <w:r w:rsidRPr="000134FE">
              <w:rPr>
                <w:rFonts w:ascii="宋体" w:hAnsi="宋体" w:hint="eastAsia"/>
                <w:sz w:val="21"/>
                <w:szCs w:val="21"/>
              </w:rPr>
              <w:t>，</w:t>
            </w: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134FE">
              <w:rPr>
                <w:rFonts w:ascii="宋体" w:hAnsi="宋体" w:hint="eastAsia"/>
                <w:sz w:val="21"/>
                <w:szCs w:val="21"/>
              </w:rPr>
              <w:t>点击“删除”，执行</w:t>
            </w:r>
            <w:r>
              <w:rPr>
                <w:rFonts w:ascii="宋体" w:hAnsi="宋体" w:hint="eastAsia"/>
                <w:sz w:val="21"/>
                <w:szCs w:val="21"/>
              </w:rPr>
              <w:t>CRM3.01.03或CRM3.02.03</w:t>
            </w:r>
            <w:r w:rsidRPr="000134FE">
              <w:rPr>
                <w:rFonts w:ascii="宋体" w:hAnsi="宋体" w:hint="eastAsia"/>
                <w:sz w:val="21"/>
                <w:szCs w:val="21"/>
              </w:rPr>
              <w:t>，</w:t>
            </w: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134FE">
              <w:rPr>
                <w:rFonts w:ascii="宋体" w:hAnsi="宋体" w:hint="eastAsia"/>
                <w:sz w:val="21"/>
                <w:szCs w:val="21"/>
              </w:rPr>
              <w:t>选择多项信息，点击“批量删除”，执行点击“删除”，执行</w:t>
            </w:r>
            <w:r>
              <w:rPr>
                <w:rFonts w:ascii="宋体" w:hAnsi="宋体" w:hint="eastAsia"/>
                <w:sz w:val="21"/>
                <w:szCs w:val="21"/>
              </w:rPr>
              <w:t>CRM3.01.03</w:t>
            </w:r>
          </w:p>
          <w:p w:rsidR="00A12CB0" w:rsidRDefault="00A12CB0" w:rsidP="00361F2B">
            <w:pPr>
              <w:pStyle w:val="a5"/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或CRM3.02.03</w:t>
            </w:r>
            <w:r w:rsidRPr="000134FE">
              <w:rPr>
                <w:rFonts w:ascii="宋体" w:hAnsi="宋体" w:hint="eastAsia"/>
                <w:sz w:val="21"/>
                <w:szCs w:val="21"/>
              </w:rPr>
              <w:t>，3</w:t>
            </w:r>
          </w:p>
          <w:p w:rsidR="00A12CB0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134FE">
              <w:rPr>
                <w:rFonts w:ascii="宋体" w:hAnsi="宋体" w:hint="eastAsia"/>
                <w:sz w:val="21"/>
                <w:szCs w:val="21"/>
              </w:rPr>
              <w:t>点击没有显示条数，该页显示条数改变，</w:t>
            </w:r>
          </w:p>
          <w:p w:rsidR="00A12CB0" w:rsidRPr="000134FE" w:rsidRDefault="00A12CB0" w:rsidP="00A12CB0">
            <w:pPr>
              <w:pStyle w:val="a5"/>
              <w:numPr>
                <w:ilvl w:val="0"/>
                <w:numId w:val="5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134FE">
              <w:rPr>
                <w:rFonts w:ascii="宋体" w:hAnsi="宋体" w:hint="eastAsia"/>
                <w:sz w:val="21"/>
                <w:szCs w:val="21"/>
              </w:rPr>
              <w:lastRenderedPageBreak/>
              <w:t>输入第几页，点击“Go”页面就跳转至第几页。</w:t>
            </w:r>
          </w:p>
          <w:p w:rsidR="00A12CB0" w:rsidRPr="00DF7C36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53C7E" w:rsidRDefault="00A12CB0" w:rsidP="00361F2B">
            <w:pPr>
              <w:rPr>
                <w:rFonts w:ascii="宋体" w:hAnsi="宋体"/>
                <w:szCs w:val="21"/>
              </w:rPr>
            </w:pPr>
            <w:r w:rsidRPr="00253C7E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 w:rsidRPr="00253C7E">
              <w:rPr>
                <w:rFonts w:ascii="宋体" w:hAnsi="宋体"/>
                <w:szCs w:val="21"/>
              </w:rPr>
              <w:t>A</w:t>
            </w:r>
            <w:r w:rsidRPr="00253C7E">
              <w:rPr>
                <w:rFonts w:ascii="宋体" w:hAnsi="宋体" w:hint="eastAsia"/>
                <w:szCs w:val="21"/>
              </w:rPr>
              <w:t>．支持模糊查询，支持拼音首字母查询，</w:t>
            </w:r>
          </w:p>
          <w:p w:rsidR="00A12CB0" w:rsidRPr="009404B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A．此3项支持联合查询</w:t>
            </w:r>
          </w:p>
          <w:p w:rsidR="00A12CB0" w:rsidRPr="008E1A12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 w:rsidRPr="00DF7C36">
              <w:rPr>
                <w:rFonts w:ascii="宋体" w:hAnsi="宋体" w:hint="eastAsia"/>
                <w:szCs w:val="21"/>
              </w:rPr>
              <w:t>如果没有满足条件的客户，则显示列表中位空。并提示，没有满足你需求的客户信息。</w:t>
            </w:r>
          </w:p>
          <w:p w:rsidR="00A12CB0" w:rsidRPr="004A7A67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504AF4">
              <w:rPr>
                <w:rFonts w:ascii="宋体" w:hAnsi="宋体" w:hint="eastAsia"/>
                <w:szCs w:val="21"/>
              </w:rPr>
              <w:t>成功，可以</w:t>
            </w:r>
            <w:r>
              <w:rPr>
                <w:rFonts w:ascii="宋体" w:hAnsi="宋体" w:hint="eastAsia"/>
                <w:szCs w:val="21"/>
              </w:rPr>
              <w:t>查看明细、修改、删除。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9960FA">
              <w:rPr>
                <w:rFonts w:ascii="宋体" w:hAnsi="宋体" w:cs="宋体" w:hint="eastAsia"/>
                <w:sz w:val="21"/>
                <w:szCs w:val="21"/>
              </w:rPr>
              <w:t>在此模块中业务员只能对自己的客户信息进行查询，主管可以查询自己的和下属的客户信息，老板可以对公司所有的客户信息进行查询。</w:t>
            </w:r>
          </w:p>
          <w:p w:rsidR="00A12CB0" w:rsidRPr="009960FA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客户列表显示的是状态为“有效”的客户信息。</w:t>
            </w:r>
          </w:p>
          <w:p w:rsidR="00A12CB0" w:rsidRPr="004A7A67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A7A67">
              <w:rPr>
                <w:rFonts w:ascii="宋体" w:hAnsi="宋体" w:hint="eastAsia"/>
                <w:sz w:val="21"/>
                <w:szCs w:val="21"/>
              </w:rPr>
              <w:t>主管、老板可以在回收站查看信息的状态是“无效</w:t>
            </w:r>
            <w:r w:rsidRPr="004A7A67">
              <w:rPr>
                <w:rFonts w:ascii="宋体" w:hAnsi="宋体"/>
                <w:sz w:val="21"/>
                <w:szCs w:val="21"/>
              </w:rPr>
              <w:t>”</w:t>
            </w:r>
            <w:r w:rsidRPr="004A7A67">
              <w:rPr>
                <w:rFonts w:ascii="宋体" w:hAnsi="宋体" w:hint="eastAsia"/>
                <w:sz w:val="21"/>
                <w:szCs w:val="21"/>
              </w:rPr>
              <w:t>的信息。</w:t>
            </w:r>
            <w:r>
              <w:rPr>
                <w:rFonts w:ascii="宋体" w:hAnsi="宋体" w:hint="eastAsia"/>
                <w:sz w:val="21"/>
                <w:szCs w:val="21"/>
              </w:rPr>
              <w:t>同上。</w:t>
            </w:r>
          </w:p>
          <w:p w:rsidR="00A12CB0" w:rsidRPr="00905BA6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Default="00A12CB0" w:rsidP="00A12CB0">
      <w:pPr>
        <w:rPr>
          <w:szCs w:val="21"/>
        </w:rPr>
      </w:pPr>
    </w:p>
    <w:p w:rsidR="00A12CB0" w:rsidRDefault="008D2E3C" w:rsidP="008D2E3C">
      <w:pPr>
        <w:pStyle w:val="3"/>
      </w:pPr>
      <w:r>
        <w:rPr>
          <w:rFonts w:hint="eastAsia"/>
        </w:rPr>
        <w:lastRenderedPageBreak/>
        <w:t>CRM3.05</w:t>
      </w:r>
      <w:r w:rsidR="00A12CB0">
        <w:rPr>
          <w:rFonts w:hint="eastAsia"/>
        </w:rPr>
        <w:t>客户关怀</w:t>
      </w:r>
    </w:p>
    <w:p w:rsidR="00A12CB0" w:rsidRDefault="008D2E3C" w:rsidP="008D2E3C">
      <w:pPr>
        <w:pStyle w:val="4"/>
      </w:pPr>
      <w:r>
        <w:rPr>
          <w:rFonts w:hint="eastAsia"/>
        </w:rPr>
        <w:t>CRM3.05</w:t>
      </w:r>
      <w:r w:rsidR="00A12CB0">
        <w:rPr>
          <w:rFonts w:hint="eastAsia"/>
        </w:rPr>
        <w:t>客户关怀用例图：</w:t>
      </w:r>
    </w:p>
    <w:p w:rsidR="00A12CB0" w:rsidRPr="0033093F" w:rsidRDefault="00A12CB0" w:rsidP="00A12CB0">
      <w:r>
        <w:rPr>
          <w:noProof/>
        </w:rPr>
        <w:drawing>
          <wp:inline distT="0" distB="0" distL="0" distR="0">
            <wp:extent cx="4581525" cy="4924425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B0" w:rsidRDefault="008D2E3C" w:rsidP="008D2E3C">
      <w:pPr>
        <w:pStyle w:val="5"/>
      </w:pPr>
      <w:r>
        <w:rPr>
          <w:rFonts w:hint="eastAsia"/>
        </w:rPr>
        <w:t>CRM3.05.01</w:t>
      </w:r>
      <w:r w:rsidR="00A12CB0">
        <w:rPr>
          <w:rFonts w:hint="eastAsia"/>
        </w:rPr>
        <w:t>新建客户关怀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新建客户关怀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504AF4">
              <w:rPr>
                <w:rFonts w:ascii="宋体" w:hAnsi="宋体" w:hint="eastAsia"/>
                <w:szCs w:val="21"/>
              </w:rPr>
              <w:t>.01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  <w:r>
              <w:rPr>
                <w:rFonts w:ascii="宋体" w:hAnsi="宋体" w:hint="eastAsia"/>
                <w:szCs w:val="21"/>
              </w:rPr>
              <w:t>，有客户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用户在客户视图，在客户关怀列表点击“新建客户关怀”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1.关怀主题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关怀主题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关怀的主题，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关怀的执行日期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用户选择，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默认为当前客户，如果没有，就选择，选择项为该用户下的所有有效客户</w:t>
                  </w:r>
                  <w:r w:rsidRPr="00721D73"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指定具体关怀对象，选项为该客户下的联系人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5.关怀内容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关怀的内容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关怀明细，详细、具体的信息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6.执行人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关怀任务的执行者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默认当前用户，可以由主管、老板指定给下属，有下属执行，业务员不可以指定。可以手输也可以选择。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7.新建人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信息建立者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系统得出，默认为当前用户，不可输入，不可更改，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8.客户反馈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客户的反馈信息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执行人根据客户反馈，自行输入，新建时为空。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一些提示，提醒什么的。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本次客户关怀的创建日期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默认系统日期，创建提交时得出，不可输入，不可修改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10.信息状态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信息是否有效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默认为有效，删除后为无效，信息进入回收站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对执行人新增一个代办任务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75497" w:rsidRDefault="00A12CB0" w:rsidP="00A12CB0">
            <w:pPr>
              <w:pStyle w:val="a5"/>
              <w:numPr>
                <w:ilvl w:val="0"/>
                <w:numId w:val="7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75497"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 w:hint="eastAsia"/>
                <w:sz w:val="21"/>
                <w:szCs w:val="21"/>
              </w:rPr>
              <w:t>在客户关怀列表页面</w:t>
            </w:r>
            <w:r w:rsidRPr="00575497">
              <w:rPr>
                <w:rFonts w:ascii="宋体" w:hAnsi="宋体" w:hint="eastAsia"/>
                <w:sz w:val="21"/>
                <w:szCs w:val="21"/>
              </w:rPr>
              <w:t>点击新建企业客户，</w:t>
            </w:r>
            <w:r>
              <w:rPr>
                <w:rFonts w:ascii="宋体" w:hAnsi="宋体" w:hint="eastAsia"/>
                <w:sz w:val="21"/>
                <w:szCs w:val="21"/>
              </w:rPr>
              <w:t>弹出客户关怀新建窗口，用户输入信息，选择日期、客户、联系人、执行人</w:t>
            </w:r>
            <w:r w:rsidRPr="00575497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Pr="00575497" w:rsidRDefault="00A12CB0" w:rsidP="00A12CB0">
            <w:pPr>
              <w:pStyle w:val="a5"/>
              <w:numPr>
                <w:ilvl w:val="0"/>
                <w:numId w:val="7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75497"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 w:hint="eastAsia"/>
                <w:sz w:val="21"/>
                <w:szCs w:val="21"/>
              </w:rPr>
              <w:t>在客户视图</w:t>
            </w:r>
            <w:r w:rsidRPr="00575497">
              <w:rPr>
                <w:rFonts w:ascii="宋体" w:hAnsi="宋体" w:hint="eastAsia"/>
                <w:sz w:val="21"/>
                <w:szCs w:val="21"/>
              </w:rPr>
              <w:t>点击新建客户</w:t>
            </w:r>
            <w:r>
              <w:rPr>
                <w:rFonts w:ascii="宋体" w:hAnsi="宋体" w:hint="eastAsia"/>
                <w:sz w:val="21"/>
                <w:szCs w:val="21"/>
              </w:rPr>
              <w:t>关怀</w:t>
            </w:r>
            <w:r w:rsidRPr="00575497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弹出客户关怀新建窗口，用户输入信息，选择日期、客户、联系人、执行人</w:t>
            </w:r>
            <w:r w:rsidRPr="00575497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7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数据存入数据库，并对执行人新增一个代办任务，</w:t>
            </w:r>
          </w:p>
          <w:p w:rsidR="00A12CB0" w:rsidRPr="002C1EDD" w:rsidRDefault="00A12CB0" w:rsidP="00A12CB0">
            <w:pPr>
              <w:pStyle w:val="a5"/>
              <w:numPr>
                <w:ilvl w:val="0"/>
                <w:numId w:val="7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可以直接查，支持拼音头字母、编号、关键字等，还可以浏览用户所有有效客户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080756" w:rsidRDefault="00A12CB0" w:rsidP="00A12CB0">
            <w:pPr>
              <w:pStyle w:val="a5"/>
              <w:numPr>
                <w:ilvl w:val="0"/>
                <w:numId w:val="5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80756">
              <w:rPr>
                <w:rFonts w:ascii="宋体" w:hAnsi="宋体" w:hint="eastAsia"/>
                <w:sz w:val="21"/>
                <w:szCs w:val="21"/>
              </w:rPr>
              <w:t>a填写验证，输入不正确的自动清理掉，或者清空</w:t>
            </w:r>
          </w:p>
          <w:p w:rsidR="00A12CB0" w:rsidRPr="00080756" w:rsidRDefault="00A12CB0" w:rsidP="00A12CB0">
            <w:pPr>
              <w:pStyle w:val="a5"/>
              <w:numPr>
                <w:ilvl w:val="0"/>
                <w:numId w:val="5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客户可以通过查询得出，不可手动输入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szCs w:val="21"/>
              </w:rPr>
              <w:t>客户关怀成功，同时新建待办任务，由执行人完成。</w:t>
            </w:r>
            <w:r w:rsidRPr="00504AF4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5D1592" w:rsidRDefault="00A12CB0" w:rsidP="00A12CB0"/>
    <w:p w:rsidR="00A12CB0" w:rsidRPr="000A76DA" w:rsidRDefault="008D2E3C" w:rsidP="008D2E3C">
      <w:pPr>
        <w:pStyle w:val="5"/>
      </w:pPr>
      <w:r w:rsidRPr="00504AF4">
        <w:rPr>
          <w:rFonts w:hint="eastAsia"/>
        </w:rPr>
        <w:t>CRM3.0</w:t>
      </w:r>
      <w:r>
        <w:rPr>
          <w:rFonts w:hint="eastAsia"/>
        </w:rPr>
        <w:t>5</w:t>
      </w:r>
      <w:r w:rsidRPr="00504AF4">
        <w:rPr>
          <w:rFonts w:hint="eastAsia"/>
        </w:rPr>
        <w:t>.0</w:t>
      </w:r>
      <w:r>
        <w:rPr>
          <w:rFonts w:hint="eastAsia"/>
        </w:rPr>
        <w:t>2</w:t>
      </w:r>
      <w:r w:rsidR="00A12CB0">
        <w:rPr>
          <w:rFonts w:hint="eastAsia"/>
        </w:rPr>
        <w:t>修改客户关怀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修改客户关怀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504AF4">
              <w:rPr>
                <w:rFonts w:ascii="宋体" w:hAnsi="宋体" w:hint="eastAsia"/>
                <w:szCs w:val="21"/>
              </w:rPr>
              <w:t>.0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用户在客户视图，在客户关怀列表点击“客户关怀主题”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1.关怀主题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关怀主题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关怀的主题，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关怀的执行日期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用户选择，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默认为当前客户，如果没有，就选择，选择项为该用户下的所有有效客户</w:t>
                  </w:r>
                  <w:r w:rsidRPr="00721D73">
                    <w:rPr>
                      <w:rFonts w:ascii="宋体" w:hAnsi="宋体"/>
                      <w:szCs w:val="21"/>
                    </w:rPr>
                    <w:t xml:space="preserve"> </w:t>
                  </w:r>
                  <w:r>
                    <w:rPr>
                      <w:rFonts w:ascii="宋体" w:hAnsi="宋体" w:hint="eastAsia"/>
                      <w:szCs w:val="21"/>
                    </w:rPr>
                    <w:t>，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指定具体关怀对象，选项为该客户下的联系人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5.关怀内容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关怀的内容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关怀明细，详细、具体的信息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6.执行人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关怀任务的执行者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默认当前用户，可以由主管、老板指定给下属，有下属执行，业务员不可以指定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7.新建人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信息建立者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系统得出，默认为当前用户，不可输入，不可更改，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8.客户反馈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客户的反馈信息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执行人根据客户反馈，自行输入，新建时为空。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一些提示，提醒什么的。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1.ID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 xml:space="preserve"> 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7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1715C5"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 w:hint="eastAsia"/>
                <w:sz w:val="21"/>
                <w:szCs w:val="21"/>
              </w:rPr>
              <w:t>点击客户关怀主题，先执行CRM03，05，04，查询出关怀信息，弹出客户关怀窗口，信息对应显示；</w:t>
            </w:r>
          </w:p>
          <w:p w:rsidR="00A12CB0" w:rsidRPr="001715C5" w:rsidRDefault="00A12CB0" w:rsidP="00A12CB0">
            <w:pPr>
              <w:pStyle w:val="a5"/>
              <w:numPr>
                <w:ilvl w:val="0"/>
                <w:numId w:val="7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用户重新输入信息，</w:t>
            </w:r>
          </w:p>
          <w:p w:rsidR="00A12CB0" w:rsidRPr="002C1EDD" w:rsidRDefault="00A12CB0" w:rsidP="00A12CB0">
            <w:pPr>
              <w:pStyle w:val="a5"/>
              <w:numPr>
                <w:ilvl w:val="0"/>
                <w:numId w:val="7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如果执行人被修改，则任务的执行人被修改，如果客户被修改则关怀对象修改，联系人清空，重新选择，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3.a填写验证，输入不正确的自动清理掉，或者清空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修改客户关怀成功，同时待办任务变更，同样做出修改。</w:t>
            </w:r>
            <w:r w:rsidRPr="00504AF4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关怀修改必须是对应的任务状态为“未完成”，否则不可修改。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Default="00A12CB0" w:rsidP="00A12CB0"/>
    <w:p w:rsidR="00A12CB0" w:rsidRPr="000A76DA" w:rsidRDefault="008D2E3C" w:rsidP="008D2E3C">
      <w:pPr>
        <w:pStyle w:val="5"/>
      </w:pPr>
      <w:r w:rsidRPr="00504AF4">
        <w:rPr>
          <w:rFonts w:hint="eastAsia"/>
        </w:rPr>
        <w:t>CRM3.0</w:t>
      </w:r>
      <w:r>
        <w:rPr>
          <w:rFonts w:hint="eastAsia"/>
        </w:rPr>
        <w:t>5</w:t>
      </w:r>
      <w:r w:rsidRPr="00504AF4">
        <w:rPr>
          <w:rFonts w:hint="eastAsia"/>
        </w:rPr>
        <w:t>.0</w:t>
      </w:r>
      <w:r>
        <w:rPr>
          <w:rFonts w:hint="eastAsia"/>
        </w:rPr>
        <w:t>3</w:t>
      </w:r>
      <w:r w:rsidR="00A12CB0">
        <w:rPr>
          <w:rFonts w:hint="eastAsia"/>
        </w:rPr>
        <w:t>删除客户关怀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 w:rsidRPr="00504AF4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关怀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504AF4">
              <w:rPr>
                <w:rFonts w:ascii="宋体" w:hAnsi="宋体" w:hint="eastAsia"/>
                <w:szCs w:val="21"/>
              </w:rPr>
              <w:t>.0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老板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用户在客户关怀视图页面，客户关怀列表点击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FC2E7C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信息状态，ID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</w:t>
            </w:r>
          </w:p>
        </w:tc>
      </w:tr>
      <w:tr w:rsidR="00A12CB0" w:rsidRPr="00D5356E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0948CC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948CC">
              <w:rPr>
                <w:rFonts w:ascii="宋体" w:hAnsi="宋体" w:hint="eastAsia"/>
                <w:sz w:val="21"/>
                <w:szCs w:val="21"/>
              </w:rPr>
              <w:t>用户在客户关怀视图页面、在客户关怀列表页面点击“删除”，</w:t>
            </w:r>
          </w:p>
          <w:p w:rsidR="00A12CB0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948CC">
              <w:rPr>
                <w:rFonts w:ascii="宋体" w:hAnsi="宋体" w:hint="eastAsia"/>
                <w:sz w:val="21"/>
                <w:szCs w:val="21"/>
              </w:rPr>
              <w:t>“删除”变为“确定”。</w:t>
            </w:r>
          </w:p>
          <w:p w:rsidR="00A12CB0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948CC">
              <w:rPr>
                <w:rFonts w:ascii="宋体" w:hAnsi="宋体" w:hint="eastAsia"/>
                <w:sz w:val="21"/>
                <w:szCs w:val="21"/>
              </w:rPr>
              <w:t xml:space="preserve">用户点击确定 </w:t>
            </w:r>
          </w:p>
          <w:p w:rsidR="00A12CB0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948CC">
              <w:rPr>
                <w:rFonts w:ascii="宋体" w:hAnsi="宋体" w:hint="eastAsia"/>
                <w:sz w:val="21"/>
                <w:szCs w:val="21"/>
              </w:rPr>
              <w:t>该客户信息进入回收站，信息状态更改为“无效”，详细请关联CRM10.</w:t>
            </w:r>
          </w:p>
          <w:p w:rsidR="00A12CB0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948CC">
              <w:rPr>
                <w:rFonts w:ascii="宋体" w:hAnsi="宋体" w:hint="eastAsia"/>
                <w:sz w:val="21"/>
                <w:szCs w:val="21"/>
              </w:rPr>
              <w:t>老板可以在回收站点击“彻底删除”将彻底删除数据，以及客户关联数据。详细请</w:t>
            </w:r>
            <w:r w:rsidRPr="000948CC">
              <w:rPr>
                <w:rFonts w:ascii="宋体" w:hAnsi="宋体" w:hint="eastAsia"/>
                <w:sz w:val="21"/>
                <w:szCs w:val="21"/>
              </w:rPr>
              <w:lastRenderedPageBreak/>
              <w:t>关联CRM10.</w:t>
            </w:r>
          </w:p>
          <w:p w:rsidR="00A12CB0" w:rsidRPr="000948CC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 w:rsidR="00A12CB0" w:rsidRPr="00D5356E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B01233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CC3BBA" w:rsidRDefault="00A12CB0" w:rsidP="00A12CB0">
            <w:pPr>
              <w:pStyle w:val="a5"/>
              <w:numPr>
                <w:ilvl w:val="0"/>
                <w:numId w:val="71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C3BBA">
              <w:rPr>
                <w:rFonts w:ascii="宋体" w:hAnsi="宋体" w:hint="eastAsia"/>
                <w:sz w:val="21"/>
                <w:szCs w:val="21"/>
              </w:rPr>
              <w:t>主管、老板都可以在回收站点击“恢复”，将信息状态更改为“有效”，数据恢复为有效可用状态。详细关联CRM10.</w:t>
            </w:r>
          </w:p>
          <w:p w:rsidR="00A12CB0" w:rsidRPr="00CC3BBA" w:rsidRDefault="00A12CB0" w:rsidP="00A12CB0">
            <w:pPr>
              <w:pStyle w:val="a5"/>
              <w:numPr>
                <w:ilvl w:val="0"/>
                <w:numId w:val="71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B2832" w:rsidRDefault="00A12CB0" w:rsidP="00A12CB0">
            <w:pPr>
              <w:pStyle w:val="a5"/>
              <w:numPr>
                <w:ilvl w:val="0"/>
                <w:numId w:val="7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B2832">
              <w:rPr>
                <w:rFonts w:ascii="宋体" w:hAnsi="宋体" w:hint="eastAsia"/>
                <w:sz w:val="21"/>
                <w:szCs w:val="21"/>
              </w:rPr>
              <w:t>如果客户关怀对应的任务已经完成，则对应的客户关怀不可以被删除。</w:t>
            </w:r>
          </w:p>
          <w:p w:rsidR="00A12CB0" w:rsidRPr="00DB2832" w:rsidRDefault="00A12CB0" w:rsidP="00A12CB0">
            <w:pPr>
              <w:pStyle w:val="a5"/>
              <w:numPr>
                <w:ilvl w:val="0"/>
                <w:numId w:val="7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4A7A67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7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412DD5">
              <w:rPr>
                <w:rFonts w:ascii="宋体" w:hAnsi="宋体" w:hint="eastAsia"/>
                <w:sz w:val="21"/>
                <w:szCs w:val="21"/>
              </w:rPr>
              <w:t>普通删除客户</w:t>
            </w:r>
            <w:r>
              <w:rPr>
                <w:rFonts w:ascii="宋体" w:hAnsi="宋体" w:hint="eastAsia"/>
                <w:sz w:val="21"/>
                <w:szCs w:val="21"/>
              </w:rPr>
              <w:t>关怀</w:t>
            </w:r>
            <w:r w:rsidRPr="00412DD5">
              <w:rPr>
                <w:rFonts w:ascii="宋体" w:hAnsi="宋体" w:hint="eastAsia"/>
                <w:sz w:val="21"/>
                <w:szCs w:val="21"/>
              </w:rPr>
              <w:t>信息成功，可以通过检索的方式可以验证，也可以在回收站中查看是否存在。</w:t>
            </w:r>
          </w:p>
          <w:p w:rsidR="00A12CB0" w:rsidRPr="00412DD5" w:rsidRDefault="00A12CB0" w:rsidP="00A12CB0">
            <w:pPr>
              <w:pStyle w:val="a5"/>
              <w:numPr>
                <w:ilvl w:val="0"/>
                <w:numId w:val="7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关怀信息删除，任务也同时删除。</w:t>
            </w:r>
          </w:p>
          <w:p w:rsidR="00A12CB0" w:rsidRPr="00412DD5" w:rsidRDefault="00A12CB0" w:rsidP="00A12CB0">
            <w:pPr>
              <w:pStyle w:val="a5"/>
              <w:numPr>
                <w:ilvl w:val="0"/>
                <w:numId w:val="7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412DD5">
              <w:rPr>
                <w:rFonts w:ascii="宋体" w:hAnsi="宋体" w:hint="eastAsia"/>
                <w:sz w:val="21"/>
                <w:szCs w:val="21"/>
              </w:rPr>
              <w:t>在回收站被彻底删除的数据无法恢复，应提示其慎重操作。</w:t>
            </w:r>
          </w:p>
        </w:tc>
      </w:tr>
      <w:tr w:rsidR="00A12CB0" w:rsidRPr="00B01233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412DD5" w:rsidRDefault="00A12CB0" w:rsidP="00A12CB0">
            <w:pPr>
              <w:pStyle w:val="a5"/>
              <w:numPr>
                <w:ilvl w:val="0"/>
                <w:numId w:val="7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12DD5">
              <w:rPr>
                <w:rFonts w:ascii="宋体" w:hAnsi="宋体" w:cs="宋体" w:hint="eastAsia"/>
                <w:sz w:val="21"/>
                <w:szCs w:val="21"/>
              </w:rPr>
              <w:t>在此模块中只有主管和老板才能对数据进入删除，而且是逻辑删除</w:t>
            </w:r>
            <w:r>
              <w:rPr>
                <w:rFonts w:ascii="宋体" w:hAnsi="宋体" w:cs="宋体" w:hint="eastAsia"/>
                <w:sz w:val="21"/>
                <w:szCs w:val="21"/>
              </w:rPr>
              <w:t>，数据在回收站中可以查看，可以修复</w:t>
            </w:r>
            <w:r w:rsidRPr="00412DD5">
              <w:rPr>
                <w:rFonts w:ascii="宋体" w:hAnsi="宋体" w:cs="宋体" w:hint="eastAsia"/>
                <w:sz w:val="21"/>
                <w:szCs w:val="21"/>
              </w:rPr>
              <w:t>。</w:t>
            </w:r>
          </w:p>
          <w:p w:rsidR="00A12CB0" w:rsidRPr="00412DD5" w:rsidRDefault="00A12CB0" w:rsidP="00A12CB0">
            <w:pPr>
              <w:pStyle w:val="a5"/>
              <w:numPr>
                <w:ilvl w:val="0"/>
                <w:numId w:val="7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12DD5">
              <w:rPr>
                <w:rFonts w:ascii="宋体" w:hAnsi="宋体" w:cs="宋体" w:hint="eastAsia"/>
                <w:sz w:val="21"/>
                <w:szCs w:val="21"/>
              </w:rPr>
              <w:t>只有老板才可以在回收站中彻底删除数据。</w:t>
            </w:r>
          </w:p>
          <w:p w:rsidR="00A12CB0" w:rsidRPr="00B01233" w:rsidRDefault="00A12CB0" w:rsidP="00361F2B">
            <w:pPr>
              <w:pStyle w:val="a5"/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Default="00A12CB0" w:rsidP="00A12CB0"/>
    <w:p w:rsidR="00A12CB0" w:rsidRPr="000A76DA" w:rsidRDefault="008D2E3C" w:rsidP="008D2E3C">
      <w:pPr>
        <w:pStyle w:val="5"/>
      </w:pPr>
      <w:r w:rsidRPr="00504AF4">
        <w:rPr>
          <w:rFonts w:hint="eastAsia"/>
        </w:rPr>
        <w:t>CRM3.0</w:t>
      </w:r>
      <w:r>
        <w:rPr>
          <w:rFonts w:hint="eastAsia"/>
        </w:rPr>
        <w:t>5</w:t>
      </w:r>
      <w:r w:rsidRPr="00504AF4">
        <w:rPr>
          <w:rFonts w:hint="eastAsia"/>
        </w:rPr>
        <w:t>.0</w:t>
      </w:r>
      <w:r>
        <w:rPr>
          <w:rFonts w:hint="eastAsia"/>
        </w:rPr>
        <w:t>4</w:t>
      </w:r>
      <w:r w:rsidR="00A12CB0">
        <w:rPr>
          <w:rFonts w:hint="eastAsia"/>
        </w:rPr>
        <w:t>查询客户关怀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查询客户关怀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CRM3.0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504AF4">
              <w:rPr>
                <w:rFonts w:ascii="宋体" w:hAnsi="宋体" w:hint="eastAsia"/>
                <w:szCs w:val="21"/>
              </w:rPr>
              <w:t>.0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用户在客户视图，在客户关怀列表点击“客户关怀主题”，在菜单点击客户关怀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快速查询：</w:t>
            </w:r>
          </w:p>
          <w:p w:rsidR="00A12CB0" w:rsidRPr="00357872" w:rsidRDefault="00A12CB0" w:rsidP="00A12CB0">
            <w:pPr>
              <w:pStyle w:val="a5"/>
              <w:numPr>
                <w:ilvl w:val="0"/>
                <w:numId w:val="95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57872">
              <w:rPr>
                <w:rFonts w:ascii="宋体" w:hAnsi="宋体" w:hint="eastAsia"/>
                <w:sz w:val="21"/>
                <w:szCs w:val="21"/>
              </w:rPr>
              <w:t>关怀主题</w:t>
            </w:r>
          </w:p>
          <w:p w:rsidR="00A12CB0" w:rsidRPr="00357872" w:rsidRDefault="00A12CB0" w:rsidP="00A12CB0">
            <w:pPr>
              <w:pStyle w:val="a5"/>
              <w:numPr>
                <w:ilvl w:val="0"/>
                <w:numId w:val="95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高级查询：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127349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127349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0.ID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1.关怀主题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关怀主题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可以选择，也可以手动输入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关怀的执行日期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可以选择，也可以手动输入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关怀对象，关联客户，用户的所有有效客户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可以选择，也可以手动输入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关怀对象，客户下的所有有效联系人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指可以选择，也可以手动输入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5.关怀内容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关怀的内容，关怀明细，详细、具体的信息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手输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6.执行人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关怀任务的执行者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可以选择，选项为当前用户的下属，也可以手动输入，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7.新建人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信息建立者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可以选择，选项为当前用户的下属，也可以手动输入，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8.客户反馈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客户的反馈信息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手输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一些提示，提醒什么的。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手输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Pr="00732D53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其他：</w:t>
            </w:r>
          </w:p>
          <w:p w:rsidR="00A12CB0" w:rsidRPr="004A0BAC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061481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列表显示：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输出</w:t>
                  </w:r>
                  <w:r w:rsidRPr="00504AF4">
                    <w:rPr>
                      <w:rFonts w:ascii="宋体" w:hAnsi="宋体" w:hint="eastAsia"/>
                      <w:szCs w:val="21"/>
                    </w:rPr>
                    <w:t>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0.ID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1.关怀主题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关怀主题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关怀的执行日期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RPr="00721D73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关怀对象，关联客户，用户的所</w:t>
                  </w: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有有效客户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4.联系人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关怀对象，客户下的所有有效联系人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6.执行人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关怀任务的执行者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7.所有人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信息建立者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br/>
              <w:t>其他：</w:t>
            </w:r>
          </w:p>
          <w:p w:rsidR="00A12CB0" w:rsidRPr="004A0BAC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BB2593" w:rsidRDefault="00A12CB0" w:rsidP="00A12CB0">
            <w:pPr>
              <w:pStyle w:val="a5"/>
              <w:numPr>
                <w:ilvl w:val="0"/>
                <w:numId w:val="6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回收站显示：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C1DF3" w:rsidRDefault="00A12CB0" w:rsidP="00361F2B">
            <w:pPr>
              <w:rPr>
                <w:rFonts w:ascii="宋体" w:hAnsi="宋体"/>
                <w:szCs w:val="21"/>
              </w:rPr>
            </w:pPr>
            <w:r w:rsidRPr="00DC1DF3">
              <w:rPr>
                <w:rFonts w:ascii="宋体" w:hAnsi="宋体" w:hint="eastAsia"/>
                <w:szCs w:val="21"/>
              </w:rPr>
              <w:t>查询明细：</w:t>
            </w:r>
          </w:p>
          <w:p w:rsidR="00A12CB0" w:rsidRPr="00FF0445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FF0445">
              <w:rPr>
                <w:rFonts w:ascii="宋体" w:hAnsi="宋体" w:hint="eastAsia"/>
                <w:sz w:val="21"/>
                <w:szCs w:val="21"/>
              </w:rPr>
              <w:t>用户点击客户关怀主题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 w:rsidRPr="00FF0445">
              <w:rPr>
                <w:rFonts w:ascii="宋体" w:hAnsi="宋体" w:hint="eastAsia"/>
                <w:sz w:val="21"/>
                <w:szCs w:val="21"/>
              </w:rPr>
              <w:t>弹出客户关怀窗口，信息对应显示；</w:t>
            </w:r>
          </w:p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 w:rsidRPr="00DC1DF3">
              <w:rPr>
                <w:rFonts w:ascii="宋体" w:hAnsi="宋体" w:hint="eastAsia"/>
                <w:szCs w:val="21"/>
              </w:rPr>
              <w:t>列表查询：</w:t>
            </w:r>
          </w:p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1.输入关怀主题，点击“查询”，显示满足条件的信息，此项支持模糊查询。</w:t>
            </w:r>
          </w:p>
          <w:p w:rsidR="00A12CB0" w:rsidRPr="00DC1DF3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C1DF3">
              <w:rPr>
                <w:rFonts w:ascii="宋体" w:hAnsi="宋体" w:hint="eastAsia"/>
                <w:sz w:val="21"/>
                <w:szCs w:val="21"/>
              </w:rPr>
              <w:t>用户在菜单点击“客户关怀”，显示该用户及其下属建立的客户关怀，</w:t>
            </w:r>
          </w:p>
          <w:p w:rsidR="00A12CB0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点击头行数据项名，按升、降交替排序</w:t>
            </w:r>
          </w:p>
          <w:p w:rsidR="00A12CB0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点击“新建”，执行CRM3.05.01，</w:t>
            </w:r>
          </w:p>
          <w:p w:rsidR="00A12CB0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点击“编辑”，执行CRM3.05.02，</w:t>
            </w:r>
          </w:p>
          <w:p w:rsidR="00A12CB0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点击“删除”，执行CRM3.05.03，</w:t>
            </w:r>
          </w:p>
          <w:p w:rsidR="00A12CB0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选择多项信息，点击“批量删除”，执行点击“删除”，执行CRM3.05.03</w:t>
            </w:r>
          </w:p>
          <w:p w:rsidR="00A12CB0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点击没有显示条数，该页显示条数改变，</w:t>
            </w:r>
          </w:p>
          <w:p w:rsidR="00A12CB0" w:rsidRPr="00B8021F" w:rsidRDefault="00A12CB0" w:rsidP="00A12CB0">
            <w:pPr>
              <w:pStyle w:val="a5"/>
              <w:numPr>
                <w:ilvl w:val="0"/>
                <w:numId w:val="9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输入第几页，点击“Go”页面就跳转至第几页。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8E1A12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 w:rsidRPr="00DF7C36">
              <w:rPr>
                <w:rFonts w:ascii="宋体" w:hAnsi="宋体" w:hint="eastAsia"/>
                <w:szCs w:val="21"/>
              </w:rPr>
              <w:t>如果没有满足条件的客户，则显示列表中位空。并提示，没有满足你需求的客户信息。</w:t>
            </w:r>
          </w:p>
          <w:p w:rsidR="00A12CB0" w:rsidRPr="004A7A67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504AF4">
              <w:rPr>
                <w:rFonts w:ascii="宋体" w:hAnsi="宋体" w:hint="eastAsia"/>
                <w:szCs w:val="21"/>
              </w:rPr>
              <w:t>成功，可以</w:t>
            </w:r>
            <w:r>
              <w:rPr>
                <w:rFonts w:ascii="宋体" w:hAnsi="宋体" w:hint="eastAsia"/>
                <w:szCs w:val="21"/>
              </w:rPr>
              <w:t>查看明细、修改、删除、恢复。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9960FA">
              <w:rPr>
                <w:rFonts w:ascii="宋体" w:hAnsi="宋体" w:cs="宋体" w:hint="eastAsia"/>
                <w:sz w:val="21"/>
                <w:szCs w:val="21"/>
              </w:rPr>
              <w:t>在此模块中业务员只能对自己的客户信息进行查询，主管可以查询自己的和下属的客户信息，老板可以对公司所有的客户信息进行查询。</w:t>
            </w:r>
          </w:p>
          <w:p w:rsidR="00A12CB0" w:rsidRPr="009960FA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客户列表显示的是状态为“有效”的客户信息。</w:t>
            </w:r>
          </w:p>
          <w:p w:rsidR="00A12CB0" w:rsidRPr="004A7A67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A7A67">
              <w:rPr>
                <w:rFonts w:ascii="宋体" w:hAnsi="宋体" w:hint="eastAsia"/>
                <w:sz w:val="21"/>
                <w:szCs w:val="21"/>
              </w:rPr>
              <w:t>主管、老板可以在回收站查看信息的状态是“无效</w:t>
            </w:r>
            <w:r w:rsidRPr="004A7A67">
              <w:rPr>
                <w:rFonts w:ascii="宋体" w:hAnsi="宋体"/>
                <w:sz w:val="21"/>
                <w:szCs w:val="21"/>
              </w:rPr>
              <w:t>”</w:t>
            </w:r>
            <w:r w:rsidRPr="004A7A67">
              <w:rPr>
                <w:rFonts w:ascii="宋体" w:hAnsi="宋体" w:hint="eastAsia"/>
                <w:sz w:val="21"/>
                <w:szCs w:val="21"/>
              </w:rPr>
              <w:t>的信息。</w:t>
            </w:r>
            <w:r>
              <w:rPr>
                <w:rFonts w:ascii="宋体" w:hAnsi="宋体" w:hint="eastAsia"/>
                <w:sz w:val="21"/>
                <w:szCs w:val="21"/>
              </w:rPr>
              <w:t>同上。</w:t>
            </w:r>
          </w:p>
          <w:p w:rsidR="00A12CB0" w:rsidRPr="00905BA6" w:rsidRDefault="00A12CB0" w:rsidP="00A12CB0">
            <w:pPr>
              <w:pStyle w:val="a5"/>
              <w:numPr>
                <w:ilvl w:val="0"/>
                <w:numId w:val="6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Default="00721C7C" w:rsidP="00A12CB0">
      <w:pPr>
        <w:pStyle w:val="2"/>
        <w:rPr>
          <w:rFonts w:ascii="宋体" w:hAnsi="宋体"/>
          <w:sz w:val="28"/>
          <w:szCs w:val="28"/>
        </w:rPr>
      </w:pPr>
      <w:r w:rsidRPr="00F16E66">
        <w:rPr>
          <w:rFonts w:ascii="宋体" w:hAnsi="宋体" w:hint="eastAsia"/>
          <w:sz w:val="28"/>
          <w:szCs w:val="28"/>
        </w:rPr>
        <w:lastRenderedPageBreak/>
        <w:t>CRM4</w:t>
      </w:r>
      <w:r w:rsidR="00384E80">
        <w:rPr>
          <w:rFonts w:ascii="宋体" w:hAnsi="宋体" w:hint="eastAsia"/>
          <w:sz w:val="28"/>
          <w:szCs w:val="28"/>
        </w:rPr>
        <w:t>.1</w:t>
      </w:r>
      <w:r w:rsidR="00A12CB0" w:rsidRPr="00F16E66">
        <w:rPr>
          <w:rFonts w:hint="eastAsia"/>
          <w:sz w:val="28"/>
          <w:szCs w:val="28"/>
        </w:rPr>
        <w:t>联系人</w:t>
      </w:r>
    </w:p>
    <w:p w:rsidR="00A12CB0" w:rsidRDefault="00834F6E" w:rsidP="00A12CB0">
      <w:pPr>
        <w:pStyle w:val="3"/>
      </w:pPr>
      <w:bookmarkStart w:id="66" w:name="OLE_LINK3"/>
      <w:bookmarkStart w:id="67" w:name="OLE_LINK4"/>
      <w:r w:rsidRPr="00F16E66">
        <w:rPr>
          <w:rFonts w:ascii="宋体" w:hAnsi="宋体" w:hint="eastAsia"/>
          <w:sz w:val="28"/>
          <w:szCs w:val="28"/>
        </w:rPr>
        <w:t>CRM4</w:t>
      </w:r>
      <w:r w:rsidR="008D2E3C">
        <w:rPr>
          <w:rFonts w:ascii="宋体" w:hAnsi="宋体" w:hint="eastAsia"/>
          <w:sz w:val="28"/>
          <w:szCs w:val="28"/>
        </w:rPr>
        <w:t>.1</w:t>
      </w:r>
      <w:r w:rsidR="00A12CB0">
        <w:rPr>
          <w:rFonts w:hint="eastAsia"/>
        </w:rPr>
        <w:t>联系人用例</w:t>
      </w:r>
      <w:bookmarkEnd w:id="66"/>
      <w:bookmarkEnd w:id="67"/>
      <w:r w:rsidR="00A12CB0">
        <w:rPr>
          <w:rFonts w:hint="eastAsia"/>
        </w:rPr>
        <w:t>图：</w:t>
      </w:r>
    </w:p>
    <w:p w:rsidR="00A12CB0" w:rsidRPr="0033093F" w:rsidRDefault="00A12CB0" w:rsidP="00A12CB0">
      <w:r>
        <w:rPr>
          <w:noProof/>
        </w:rPr>
        <w:drawing>
          <wp:inline distT="0" distB="0" distL="0" distR="0">
            <wp:extent cx="5000625" cy="4772025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B0" w:rsidRDefault="008D2E3C" w:rsidP="00834F6E">
      <w:pPr>
        <w:pStyle w:val="4"/>
      </w:pPr>
      <w:r w:rsidRPr="00504AF4">
        <w:rPr>
          <w:rFonts w:hint="eastAsia"/>
        </w:rPr>
        <w:t>CRM4.01</w:t>
      </w:r>
      <w:r w:rsidR="00A12CB0">
        <w:rPr>
          <w:rFonts w:hint="eastAsia"/>
        </w:rPr>
        <w:t>新建联系</w:t>
      </w:r>
      <w:r w:rsidR="00A12CB0" w:rsidRPr="00504AF4">
        <w:rPr>
          <w:rFonts w:hint="eastAsia"/>
        </w:rPr>
        <w:t>人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新建联系</w:t>
            </w:r>
            <w:r w:rsidRPr="00504AF4">
              <w:rPr>
                <w:rFonts w:hint="eastAsia"/>
                <w:szCs w:val="21"/>
              </w:rPr>
              <w:t>人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CRM4.01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  <w:r>
              <w:rPr>
                <w:rFonts w:ascii="宋体" w:hAnsi="宋体" w:hint="eastAsia"/>
                <w:szCs w:val="21"/>
              </w:rPr>
              <w:t>，指定客户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用户在客户视图，在联系人列表点击“新建联系人”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1.对应客户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默认为当前客户，如果没有，就选择，选择项为该用户下的所有有效客户，</w:t>
                  </w:r>
                  <w:r w:rsidRPr="00504AF4"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2.姓名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联系人姓名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3.性别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联系人性别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4.联系人分类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按联系人重要程度分类</w:t>
                  </w:r>
                </w:p>
              </w:tc>
              <w:tc>
                <w:tcPr>
                  <w:tcW w:w="3544" w:type="dxa"/>
                </w:tcPr>
                <w:p w:rsidR="00A12CB0" w:rsidRPr="001364E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5.负责业务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该联系人负责的业务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6.称谓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用户自定义称谓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如：xx小姐，xx先生，经理，部长等等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7.部门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联系人在公司的部门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8.职务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联系人在公司的职务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联系人主次之分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选择项，默认空。选项有：联系人、主联系人、个人客户。个人客户选择时不可见，个人客户新建时自动默认且不可修改。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10.工作电话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办公室电话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11.移动电话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手机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12．家庭电话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座机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传真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14.邮件地址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E-mail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15.MSN（QQ）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MSN（QQ）号码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16.旺旺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旺旺账号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17.家庭住址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家庭住址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18.爱好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兴趣爱好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19.证件类型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证件不同类型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选择项。选项有：身份证、驾照等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20.证件号码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上个证件类型对应的号码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一些有的没的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22.照片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联系人照片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照片保存路径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24.创建日期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本次联系人的创建日期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默认系统日期，创建提交时得出，不可输入，不可修改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23.信息状态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信息的当前状态，是否有效</w:t>
                  </w:r>
                </w:p>
              </w:tc>
              <w:tc>
                <w:tcPr>
                  <w:tcW w:w="3544" w:type="dxa"/>
                </w:tcPr>
                <w:p w:rsidR="00A12CB0" w:rsidRPr="00391A68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系统给出，新建时默认为有效，不需要输入，当用户删除的时候信息改变为失效状态，用户恢复的时候信息状态更改为有效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4828F4"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 w:hint="eastAsia"/>
                <w:sz w:val="21"/>
                <w:szCs w:val="21"/>
              </w:rPr>
              <w:t>在联系人列表页面</w:t>
            </w:r>
            <w:r w:rsidRPr="004828F4">
              <w:rPr>
                <w:rFonts w:ascii="宋体" w:hAnsi="宋体" w:hint="eastAsia"/>
                <w:sz w:val="21"/>
                <w:szCs w:val="21"/>
              </w:rPr>
              <w:t>点击</w:t>
            </w:r>
            <w:r>
              <w:rPr>
                <w:rFonts w:ascii="宋体" w:hAnsi="宋体" w:hint="eastAsia"/>
                <w:sz w:val="21"/>
                <w:szCs w:val="21"/>
              </w:rPr>
              <w:t>“</w:t>
            </w:r>
            <w:r w:rsidRPr="004828F4">
              <w:rPr>
                <w:rFonts w:ascii="宋体" w:hAnsi="宋体" w:hint="eastAsia"/>
                <w:sz w:val="21"/>
                <w:szCs w:val="21"/>
              </w:rPr>
              <w:t>新建</w:t>
            </w:r>
            <w:r>
              <w:rPr>
                <w:rFonts w:ascii="宋体" w:hAnsi="宋体" w:hint="eastAsia"/>
                <w:sz w:val="21"/>
                <w:szCs w:val="21"/>
              </w:rPr>
              <w:t>联系人”</w:t>
            </w:r>
            <w:r w:rsidRPr="004828F4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弹出新建联系人窗口，客户项默认为当前客户。</w:t>
            </w:r>
          </w:p>
          <w:p w:rsidR="00A12CB0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用户在客户视图点击“新建”，弹出新建联系人窗口</w:t>
            </w:r>
            <w:r w:rsidRPr="004828F4">
              <w:rPr>
                <w:rFonts w:ascii="宋体" w:hAnsi="宋体" w:hint="eastAsia"/>
                <w:sz w:val="21"/>
                <w:szCs w:val="21"/>
              </w:rPr>
              <w:t>。</w:t>
            </w:r>
            <w:r>
              <w:rPr>
                <w:rFonts w:ascii="宋体" w:hAnsi="宋体" w:hint="eastAsia"/>
                <w:sz w:val="21"/>
                <w:szCs w:val="21"/>
              </w:rPr>
              <w:t>用户查询客户，选择后返回客户名称，填充入客户项。</w:t>
            </w:r>
          </w:p>
          <w:p w:rsidR="00A12CB0" w:rsidRPr="004828F4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用户手动或选择输入各项信息。</w:t>
            </w:r>
          </w:p>
          <w:p w:rsidR="00A12CB0" w:rsidRPr="004828F4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4828F4">
              <w:rPr>
                <w:rFonts w:ascii="宋体" w:hAnsi="宋体" w:hint="eastAsia"/>
                <w:sz w:val="21"/>
                <w:szCs w:val="21"/>
              </w:rPr>
              <w:t>用户提交</w:t>
            </w:r>
            <w:r>
              <w:rPr>
                <w:rFonts w:ascii="宋体" w:hAnsi="宋体" w:hint="eastAsia"/>
                <w:sz w:val="21"/>
                <w:szCs w:val="21"/>
              </w:rPr>
              <w:t>。或继续新建联系人。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3.a填写验证，输入不正确的自动清理掉，或者清空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szCs w:val="21"/>
              </w:rPr>
              <w:t>联系人成功，可以对联系人新增客户关怀，纪念日等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652517" w:rsidRDefault="00A12CB0" w:rsidP="00A12CB0"/>
    <w:p w:rsidR="00A12CB0" w:rsidRDefault="008D2E3C" w:rsidP="00834F6E">
      <w:pPr>
        <w:pStyle w:val="4"/>
      </w:pPr>
      <w:r w:rsidRPr="00504AF4">
        <w:rPr>
          <w:rFonts w:hint="eastAsia"/>
        </w:rPr>
        <w:t>CRM4.0</w:t>
      </w:r>
      <w:r>
        <w:rPr>
          <w:rFonts w:hint="eastAsia"/>
        </w:rPr>
        <w:t>2</w:t>
      </w:r>
      <w:r w:rsidR="00A12CB0">
        <w:rPr>
          <w:rFonts w:hint="eastAsia"/>
        </w:rPr>
        <w:t>修改联系</w:t>
      </w:r>
      <w:r w:rsidR="00A12CB0" w:rsidRPr="00504AF4">
        <w:rPr>
          <w:rFonts w:hint="eastAsia"/>
        </w:rPr>
        <w:t>人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修改联系</w:t>
            </w:r>
            <w:r w:rsidRPr="00504AF4">
              <w:rPr>
                <w:rFonts w:hint="eastAsia"/>
                <w:szCs w:val="21"/>
              </w:rPr>
              <w:t>人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CRM4.0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用户在联系人视图，在联系人列表点击“编辑”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1.对应客户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指定后不可修改，</w:t>
                  </w:r>
                  <w:r w:rsidRPr="00504AF4"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2.姓名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联系人姓名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3．性别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联系人性别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4.联系人分类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按联系人重要程度分类</w:t>
                  </w:r>
                </w:p>
              </w:tc>
              <w:tc>
                <w:tcPr>
                  <w:tcW w:w="3544" w:type="dxa"/>
                </w:tcPr>
                <w:p w:rsidR="00A12CB0" w:rsidRPr="001364E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5.负责业务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该联系人负责的业务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6.称谓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联系人在公司的职位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7.部门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联系人在公司的部门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8.职务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联系人在公司的职务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主次之分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选择项，默认空。选项有：联系人、主联系人、个人客户。个人客户选择时不可见，个人客户新建时自动默认且不可修改。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10.工作电话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办公室电话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11.移动电话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手机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12．家庭电话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座机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传真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14.邮件地址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E-mail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15.MSN（QQ）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MSN（QQ）号码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16.旺旺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旺旺账号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17.家庭住址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家庭住址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18.爱好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兴趣爱好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19.证件类型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证件不同类型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选择项。选项有：身份证、驾照等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20.证件号码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上个证件类型对应的号码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一些有的没的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22.照片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联系人照片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照片保存路径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1.ID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 xml:space="preserve"> 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4828F4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用户点击“编辑”</w:t>
            </w:r>
            <w:r w:rsidRPr="004828F4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弹出联系人信息窗口，除客户外其他项为可输入状态</w:t>
            </w:r>
            <w:r w:rsidRPr="004828F4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用户输入新的信息。</w:t>
            </w:r>
          </w:p>
          <w:p w:rsidR="00A12CB0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4828F4">
              <w:rPr>
                <w:rFonts w:ascii="宋体" w:hAnsi="宋体" w:hint="eastAsia"/>
                <w:sz w:val="21"/>
                <w:szCs w:val="21"/>
              </w:rPr>
              <w:t>用户提交</w:t>
            </w:r>
            <w:r>
              <w:rPr>
                <w:rFonts w:ascii="宋体" w:hAnsi="宋体" w:hint="eastAsia"/>
                <w:sz w:val="21"/>
                <w:szCs w:val="21"/>
              </w:rPr>
              <w:t>，或继续新建联系人。</w:t>
            </w:r>
          </w:p>
          <w:p w:rsidR="00A12CB0" w:rsidRPr="004828F4" w:rsidRDefault="00A12CB0" w:rsidP="00A12CB0">
            <w:pPr>
              <w:pStyle w:val="a5"/>
              <w:numPr>
                <w:ilvl w:val="0"/>
                <w:numId w:val="7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如果是个人客户的练习人，则联系人类型不可以更改。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1B2C94" w:rsidRDefault="00A12CB0" w:rsidP="00A12CB0">
            <w:pPr>
              <w:pStyle w:val="a5"/>
              <w:numPr>
                <w:ilvl w:val="0"/>
                <w:numId w:val="9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1B2C94">
              <w:rPr>
                <w:rFonts w:ascii="宋体" w:hAnsi="宋体" w:hint="eastAsia"/>
                <w:sz w:val="21"/>
                <w:szCs w:val="21"/>
              </w:rPr>
              <w:t>a填写验证，输入不正确的自动清理掉，或者清空</w:t>
            </w:r>
          </w:p>
          <w:p w:rsidR="00A12CB0" w:rsidRPr="001B2C94" w:rsidRDefault="00A12CB0" w:rsidP="00A12CB0">
            <w:pPr>
              <w:pStyle w:val="a5"/>
              <w:numPr>
                <w:ilvl w:val="0"/>
                <w:numId w:val="9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点击客户简称可以查看客户视图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修改联系人成功，可以在当前窗口验证，可以在列表中查看验证。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652517" w:rsidRDefault="00A12CB0" w:rsidP="00A12CB0"/>
    <w:p w:rsidR="00A12CB0" w:rsidRDefault="008D2E3C" w:rsidP="00834F6E">
      <w:pPr>
        <w:pStyle w:val="4"/>
      </w:pPr>
      <w:r w:rsidRPr="00504AF4">
        <w:rPr>
          <w:rFonts w:hint="eastAsia"/>
        </w:rPr>
        <w:t>CRM4.0</w:t>
      </w:r>
      <w:r>
        <w:rPr>
          <w:rFonts w:hint="eastAsia"/>
        </w:rPr>
        <w:t>3</w:t>
      </w:r>
      <w:r w:rsidR="00A12CB0">
        <w:rPr>
          <w:rFonts w:hint="eastAsia"/>
        </w:rPr>
        <w:t>删除联系</w:t>
      </w:r>
      <w:r w:rsidR="00A12CB0" w:rsidRPr="00504AF4">
        <w:rPr>
          <w:rFonts w:hint="eastAsia"/>
        </w:rPr>
        <w:t>人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删除联系</w:t>
            </w:r>
            <w:r w:rsidRPr="00504AF4">
              <w:rPr>
                <w:rFonts w:hint="eastAsia"/>
                <w:szCs w:val="21"/>
              </w:rPr>
              <w:t>人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CRM4.</w:t>
            </w:r>
            <w:r w:rsidRPr="00504AF4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老板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用户在联系人列表页面，联系人窗口点击“删除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FC2E7C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信息状态，ID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</w:t>
            </w:r>
          </w:p>
        </w:tc>
      </w:tr>
      <w:tr w:rsidR="00A12CB0" w:rsidRPr="00D5356E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AF1D2C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>用户在联系人列表页面，联系人窗口点击“删除</w:t>
            </w:r>
            <w:r w:rsidRPr="00AF1D2C">
              <w:rPr>
                <w:rFonts w:ascii="宋体" w:hAnsi="宋体"/>
                <w:sz w:val="21"/>
                <w:szCs w:val="21"/>
              </w:rPr>
              <w:t>”</w:t>
            </w:r>
            <w:r w:rsidRPr="00AF1D2C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>“删除”变为“确定”。</w:t>
            </w:r>
          </w:p>
          <w:p w:rsidR="00A12CB0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 xml:space="preserve">用户点击确定 </w:t>
            </w:r>
          </w:p>
          <w:p w:rsidR="00A12CB0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>该客户信息进入回收站，信息状态更改为“无效”，详细请关联CRM10.</w:t>
            </w:r>
          </w:p>
          <w:p w:rsidR="00A12CB0" w:rsidRPr="00AF1D2C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>老板可以在回收站点击“彻底删除”将彻底删除数据，以及客户关联数据。详细请关联CRM10.</w:t>
            </w:r>
          </w:p>
          <w:p w:rsidR="00A12CB0" w:rsidRPr="000948CC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 w:rsidR="00A12CB0" w:rsidRPr="00D5356E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B01233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37A7C" w:rsidRDefault="00A12CB0" w:rsidP="00A12CB0">
            <w:pPr>
              <w:pStyle w:val="a5"/>
              <w:numPr>
                <w:ilvl w:val="0"/>
                <w:numId w:val="9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主管、老板都可以在回收站点击“恢复”，将信息状态更改为“有效”，数据恢复为有效可用状态。详细关联CRM10.</w:t>
            </w:r>
          </w:p>
          <w:p w:rsidR="00A12CB0" w:rsidRPr="00D37A7C" w:rsidRDefault="00A12CB0" w:rsidP="00A12CB0">
            <w:pPr>
              <w:pStyle w:val="a5"/>
              <w:numPr>
                <w:ilvl w:val="0"/>
                <w:numId w:val="9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9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如果</w:t>
            </w: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对应的</w:t>
            </w:r>
            <w:r>
              <w:rPr>
                <w:rFonts w:ascii="宋体" w:hAnsi="宋体" w:hint="eastAsia"/>
                <w:sz w:val="21"/>
                <w:szCs w:val="21"/>
              </w:rPr>
              <w:t>客户关怀对应的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任务已经完成，则对应的客户关怀不可以被删除</w:t>
            </w:r>
            <w:r>
              <w:rPr>
                <w:rFonts w:ascii="宋体" w:hAnsi="宋体" w:hint="eastAsia"/>
                <w:sz w:val="21"/>
                <w:szCs w:val="21"/>
              </w:rPr>
              <w:t>，联系人也不可以被删除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Pr="00D37A7C" w:rsidRDefault="00A12CB0" w:rsidP="00A12CB0">
            <w:pPr>
              <w:pStyle w:val="a5"/>
              <w:numPr>
                <w:ilvl w:val="0"/>
                <w:numId w:val="9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4A7A67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37A7C" w:rsidRDefault="00A12CB0" w:rsidP="00A12CB0">
            <w:pPr>
              <w:pStyle w:val="a5"/>
              <w:numPr>
                <w:ilvl w:val="0"/>
                <w:numId w:val="10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普通删除客户关怀信息成功，可以通过检索的方式可以验证，也可以在回收站中查看是否存在。</w:t>
            </w:r>
          </w:p>
          <w:p w:rsidR="00A12CB0" w:rsidRDefault="00A12CB0" w:rsidP="00A12CB0">
            <w:pPr>
              <w:pStyle w:val="a5"/>
              <w:numPr>
                <w:ilvl w:val="0"/>
                <w:numId w:val="10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信息删除，</w:t>
            </w:r>
            <w:r>
              <w:rPr>
                <w:rFonts w:ascii="宋体" w:hAnsi="宋体" w:hint="eastAsia"/>
                <w:sz w:val="21"/>
                <w:szCs w:val="21"/>
              </w:rPr>
              <w:t>与联系人有关联的客户关怀也同时删除，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任务也同时删除。</w:t>
            </w:r>
          </w:p>
          <w:p w:rsidR="00A12CB0" w:rsidRPr="00D37A7C" w:rsidRDefault="00A12CB0" w:rsidP="00A12CB0">
            <w:pPr>
              <w:pStyle w:val="a5"/>
              <w:numPr>
                <w:ilvl w:val="0"/>
                <w:numId w:val="10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在回收站被彻底删除的数据无法恢复，应提示其慎重操作。</w:t>
            </w:r>
          </w:p>
        </w:tc>
      </w:tr>
      <w:tr w:rsidR="00A12CB0" w:rsidRPr="00B01233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412DD5" w:rsidRDefault="00A12CB0" w:rsidP="00A12CB0">
            <w:pPr>
              <w:pStyle w:val="a5"/>
              <w:numPr>
                <w:ilvl w:val="0"/>
                <w:numId w:val="7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12DD5">
              <w:rPr>
                <w:rFonts w:ascii="宋体" w:hAnsi="宋体" w:cs="宋体" w:hint="eastAsia"/>
                <w:sz w:val="21"/>
                <w:szCs w:val="21"/>
              </w:rPr>
              <w:t>在此模块中只有主管和老板才能对数据进入删除，而且是逻辑删除</w:t>
            </w:r>
            <w:r>
              <w:rPr>
                <w:rFonts w:ascii="宋体" w:hAnsi="宋体" w:cs="宋体" w:hint="eastAsia"/>
                <w:sz w:val="21"/>
                <w:szCs w:val="21"/>
              </w:rPr>
              <w:t>，数据在回收站中可以查看，可以修复</w:t>
            </w:r>
            <w:r w:rsidRPr="00412DD5">
              <w:rPr>
                <w:rFonts w:ascii="宋体" w:hAnsi="宋体" w:cs="宋体" w:hint="eastAsia"/>
                <w:sz w:val="21"/>
                <w:szCs w:val="21"/>
              </w:rPr>
              <w:t>。</w:t>
            </w:r>
          </w:p>
          <w:p w:rsidR="00A12CB0" w:rsidRPr="00412DD5" w:rsidRDefault="00A12CB0" w:rsidP="00A12CB0">
            <w:pPr>
              <w:pStyle w:val="a5"/>
              <w:numPr>
                <w:ilvl w:val="0"/>
                <w:numId w:val="7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12DD5">
              <w:rPr>
                <w:rFonts w:ascii="宋体" w:hAnsi="宋体" w:cs="宋体" w:hint="eastAsia"/>
                <w:sz w:val="21"/>
                <w:szCs w:val="21"/>
              </w:rPr>
              <w:t>只有老板才可以在回收站中彻底删除数据。</w:t>
            </w:r>
          </w:p>
          <w:p w:rsidR="00A12CB0" w:rsidRPr="00B01233" w:rsidRDefault="00A12CB0" w:rsidP="00361F2B">
            <w:pPr>
              <w:pStyle w:val="a5"/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652517" w:rsidRDefault="00A12CB0" w:rsidP="00A12CB0"/>
    <w:p w:rsidR="00A12CB0" w:rsidRDefault="008D2E3C" w:rsidP="00834F6E">
      <w:pPr>
        <w:pStyle w:val="4"/>
      </w:pPr>
      <w:r w:rsidRPr="00504AF4">
        <w:rPr>
          <w:rFonts w:hint="eastAsia"/>
        </w:rPr>
        <w:t>CRM4.0</w:t>
      </w:r>
      <w:r>
        <w:rPr>
          <w:rFonts w:hint="eastAsia"/>
        </w:rPr>
        <w:t>4</w:t>
      </w:r>
      <w:r w:rsidR="00A12CB0">
        <w:rPr>
          <w:rFonts w:hint="eastAsia"/>
        </w:rPr>
        <w:t>查询联系</w:t>
      </w:r>
      <w:r w:rsidR="00A12CB0" w:rsidRPr="00504AF4">
        <w:rPr>
          <w:rFonts w:hint="eastAsia"/>
        </w:rPr>
        <w:t>人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hint="eastAsia"/>
                <w:szCs w:val="21"/>
              </w:rPr>
              <w:t>新建企业客户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CRM4</w:t>
            </w:r>
            <w:r w:rsidRPr="00504AF4">
              <w:rPr>
                <w:rFonts w:ascii="宋体" w:hAnsi="宋体" w:hint="eastAsia"/>
                <w:szCs w:val="21"/>
              </w:rPr>
              <w:t>.0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用户在客户视图，在联系人列表点击联系人姓名，在菜单点击联系人管理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快速查询：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1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联系人姓名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高级查询：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1.对应客户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指定后不可修改，</w:t>
                  </w:r>
                  <w:r w:rsidRPr="00504AF4"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2.姓名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联系人姓名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3.性别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联系人性别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4.联系人分类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按联系人重要程度分类</w:t>
                  </w:r>
                </w:p>
              </w:tc>
              <w:tc>
                <w:tcPr>
                  <w:tcW w:w="3544" w:type="dxa"/>
                </w:tcPr>
                <w:p w:rsidR="00A12CB0" w:rsidRPr="001364E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5.负责业务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该联系人负责的业务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6.称谓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联系人在公司的职位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7.部门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联系人在公司的部门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8.职务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联系人在公司的职务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9D0B0D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主次之分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选择项，默认空。选项有：联系人、主联系人、个人客户。个人客户选择时不可见，个人客户新建时自动默认且不可修改。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10.工作电话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办公室电话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11.移动电话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手机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12．家庭电话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座机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13.传真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传真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14.邮件地址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E-mail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15.MSN（QQ）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MSN（QQ）号码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16.旺旺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旺旺账号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17.家庭住址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家庭住址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18.爱好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兴趣爱好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19.证件类型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证件不同类型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选择项。选项有：身份证、驾照等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20.证件号码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上个证件类型对应的号码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21.备注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一些有的没的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22.照片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联系人照片</w:t>
                  </w: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照片保存路径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23.信息状态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信息的当前状态，是否有效</w:t>
                  </w:r>
                </w:p>
              </w:tc>
              <w:tc>
                <w:tcPr>
                  <w:tcW w:w="3544" w:type="dxa"/>
                </w:tcPr>
                <w:p w:rsidR="00A12CB0" w:rsidRPr="00391A68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系统给出，新建时默认为有效，不需要输入，当用户删除的时候信息改变为失效状态，用户恢复的时候信息状态更改为有效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Pr="00CF4699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其他：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明细页面显示：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联系人信息</w:t>
            </w:r>
            <w:r w:rsidRPr="001C1C81">
              <w:rPr>
                <w:rFonts w:ascii="宋体" w:hAnsi="宋体" w:hint="eastAsia"/>
                <w:szCs w:val="21"/>
              </w:rPr>
              <w:t>窗口，</w:t>
            </w:r>
            <w:r>
              <w:rPr>
                <w:rFonts w:ascii="宋体" w:hAnsi="宋体" w:hint="eastAsia"/>
                <w:szCs w:val="21"/>
              </w:rPr>
              <w:t>显示联系人基本信息，和该联系人的纪念日信息。联系人信息对应显示，纪念日信息显示：纪念日类型、日期、提示日期</w:t>
            </w:r>
          </w:p>
          <w:p w:rsidR="00A12CB0" w:rsidRPr="007104B2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纪念日显示，详细关联CRM4.05.04。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列表页面显示：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输出</w:t>
                  </w:r>
                  <w:r w:rsidRPr="00504AF4">
                    <w:rPr>
                      <w:rFonts w:ascii="宋体" w:hAnsi="宋体" w:hint="eastAsia"/>
                      <w:szCs w:val="21"/>
                    </w:rPr>
                    <w:t>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0.ID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1.姓名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关怀主题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2.照片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关怀的执行日期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RPr="00721D73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3.工作电话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关怀对象，关联客户，用户的所有有效客户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4.移动电话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关怀对象，客户下的所有有效联系人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6.邮件地址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关怀任务的执行者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7.对应客户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信息建立者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点击排序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8.联系人分类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br/>
              <w:t>其他：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回收站显示：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C1DF3" w:rsidRDefault="00A12CB0" w:rsidP="00361F2B">
            <w:pPr>
              <w:rPr>
                <w:rFonts w:ascii="宋体" w:hAnsi="宋体"/>
                <w:szCs w:val="21"/>
              </w:rPr>
            </w:pPr>
            <w:r w:rsidRPr="00DC1DF3">
              <w:rPr>
                <w:rFonts w:ascii="宋体" w:hAnsi="宋体" w:hint="eastAsia"/>
                <w:szCs w:val="21"/>
              </w:rPr>
              <w:t>查询明细：</w:t>
            </w:r>
          </w:p>
          <w:p w:rsidR="00A12CB0" w:rsidRPr="001C1C81" w:rsidRDefault="00A12CB0" w:rsidP="00A12CB0">
            <w:pPr>
              <w:pStyle w:val="a5"/>
              <w:numPr>
                <w:ilvl w:val="0"/>
                <w:numId w:val="10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1C1C81">
              <w:rPr>
                <w:rFonts w:ascii="宋体" w:hAnsi="宋体" w:hint="eastAsia"/>
                <w:sz w:val="21"/>
                <w:szCs w:val="21"/>
              </w:rPr>
              <w:t>用户点击</w:t>
            </w:r>
            <w:r>
              <w:rPr>
                <w:rFonts w:ascii="宋体" w:hAnsi="宋体" w:hint="eastAsia"/>
                <w:sz w:val="21"/>
                <w:szCs w:val="21"/>
              </w:rPr>
              <w:t>联系人姓名</w:t>
            </w:r>
            <w:r w:rsidRPr="001C1C81">
              <w:rPr>
                <w:rFonts w:ascii="宋体" w:hAnsi="宋体" w:hint="eastAsia"/>
                <w:sz w:val="21"/>
                <w:szCs w:val="21"/>
              </w:rPr>
              <w:t>,弹出</w:t>
            </w:r>
            <w:r>
              <w:rPr>
                <w:rFonts w:ascii="宋体" w:hAnsi="宋体" w:hint="eastAsia"/>
                <w:sz w:val="21"/>
                <w:szCs w:val="21"/>
              </w:rPr>
              <w:t>联系人信息</w:t>
            </w:r>
            <w:r w:rsidRPr="001C1C81">
              <w:rPr>
                <w:rFonts w:ascii="宋体" w:hAnsi="宋体" w:hint="eastAsia"/>
                <w:sz w:val="21"/>
                <w:szCs w:val="21"/>
              </w:rPr>
              <w:t>窗口，信息对应显示；</w:t>
            </w:r>
          </w:p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 w:rsidRPr="00DC1DF3">
              <w:rPr>
                <w:rFonts w:ascii="宋体" w:hAnsi="宋体" w:hint="eastAsia"/>
                <w:szCs w:val="21"/>
              </w:rPr>
              <w:t>列表查询：</w:t>
            </w:r>
          </w:p>
          <w:p w:rsidR="00A12CB0" w:rsidRPr="00303D5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B9341A">
              <w:rPr>
                <w:rFonts w:ascii="宋体" w:hAnsi="宋体" w:hint="eastAsia"/>
                <w:sz w:val="21"/>
                <w:szCs w:val="21"/>
              </w:rPr>
              <w:t>用户在菜单点击“</w:t>
            </w:r>
            <w:r>
              <w:rPr>
                <w:rFonts w:ascii="宋体" w:hAnsi="宋体" w:hint="eastAsia"/>
                <w:sz w:val="21"/>
                <w:szCs w:val="21"/>
              </w:rPr>
              <w:t>联系人管理</w:t>
            </w:r>
            <w:r w:rsidRPr="00B9341A">
              <w:rPr>
                <w:rFonts w:ascii="宋体" w:hAnsi="宋体" w:hint="eastAsia"/>
                <w:sz w:val="21"/>
                <w:szCs w:val="21"/>
              </w:rPr>
              <w:t>”，显示该用户及其下属建立的</w:t>
            </w: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  <w:r w:rsidRPr="00B9341A">
              <w:rPr>
                <w:rFonts w:ascii="宋体" w:hAnsi="宋体" w:hint="eastAsia"/>
                <w:sz w:val="21"/>
                <w:szCs w:val="21"/>
              </w:rPr>
              <w:t>，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B9341A">
              <w:rPr>
                <w:rFonts w:ascii="宋体" w:hAnsi="宋体" w:hint="eastAsia"/>
                <w:sz w:val="21"/>
                <w:szCs w:val="21"/>
              </w:rPr>
              <w:t>输入</w:t>
            </w:r>
            <w:r>
              <w:rPr>
                <w:rFonts w:ascii="宋体" w:hAnsi="宋体" w:hint="eastAsia"/>
                <w:sz w:val="21"/>
                <w:szCs w:val="21"/>
              </w:rPr>
              <w:t>联系人姓名</w:t>
            </w:r>
            <w:r w:rsidRPr="00B9341A">
              <w:rPr>
                <w:rFonts w:ascii="宋体" w:hAnsi="宋体" w:hint="eastAsia"/>
                <w:sz w:val="21"/>
                <w:szCs w:val="21"/>
              </w:rPr>
              <w:t>，点击“查询”，显示满足条件的信息，此项支持模糊查询</w:t>
            </w:r>
            <w:r>
              <w:rPr>
                <w:rFonts w:ascii="宋体" w:hAnsi="宋体" w:hint="eastAsia"/>
                <w:sz w:val="21"/>
                <w:szCs w:val="21"/>
              </w:rPr>
              <w:t>，支持拼音首字母。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点击头行数据项名，按升、降交替排序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点击“新建”，执行CRM</w:t>
            </w:r>
            <w:r>
              <w:rPr>
                <w:rFonts w:ascii="宋体" w:hAnsi="宋体" w:hint="eastAsia"/>
                <w:sz w:val="21"/>
                <w:szCs w:val="21"/>
              </w:rPr>
              <w:t>4.</w:t>
            </w:r>
            <w:r w:rsidRPr="00C44A89">
              <w:rPr>
                <w:rFonts w:ascii="宋体" w:hAnsi="宋体" w:hint="eastAsia"/>
                <w:sz w:val="21"/>
                <w:szCs w:val="21"/>
              </w:rPr>
              <w:t>01，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点击“编辑”，执行CRM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Pr="00C44A89">
              <w:rPr>
                <w:rFonts w:ascii="宋体" w:hAnsi="宋体" w:hint="eastAsia"/>
                <w:sz w:val="21"/>
                <w:szCs w:val="21"/>
              </w:rPr>
              <w:t>.02，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点击“删除”，执行CRM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Pr="00C44A89">
              <w:rPr>
                <w:rFonts w:ascii="宋体" w:hAnsi="宋体" w:hint="eastAsia"/>
                <w:sz w:val="21"/>
                <w:szCs w:val="21"/>
              </w:rPr>
              <w:t>.03，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选择多项信息，点击“批量删除”，执行点击“删除”，执行CRM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Pr="00C44A89">
              <w:rPr>
                <w:rFonts w:ascii="宋体" w:hAnsi="宋体" w:hint="eastAsia"/>
                <w:sz w:val="21"/>
                <w:szCs w:val="21"/>
              </w:rPr>
              <w:t>.03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点击没有显示条数，该页显示条数改变，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输入第几页，点击“Go”页面就跳转至第几页。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用户在回收站中点击“恢复”、“确定”，恢复数据</w:t>
            </w:r>
          </w:p>
          <w:p w:rsidR="00A12CB0" w:rsidRPr="00C44A89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老板在回收站点击“彻底删除”、“确定”，彻底删除数据，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8E1A12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 w:rsidRPr="00DF7C36">
              <w:rPr>
                <w:rFonts w:ascii="宋体" w:hAnsi="宋体" w:hint="eastAsia"/>
                <w:szCs w:val="21"/>
              </w:rPr>
              <w:t>如果没有满足条件的客户，则显示列表中位空。并提示，没有满足你需求的客户信息。</w:t>
            </w:r>
          </w:p>
          <w:p w:rsidR="00A12CB0" w:rsidRPr="004A7A67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504AF4">
              <w:rPr>
                <w:rFonts w:ascii="宋体" w:hAnsi="宋体" w:hint="eastAsia"/>
                <w:szCs w:val="21"/>
              </w:rPr>
              <w:t>成功，可以</w:t>
            </w:r>
            <w:r>
              <w:rPr>
                <w:rFonts w:ascii="宋体" w:hAnsi="宋体" w:hint="eastAsia"/>
                <w:szCs w:val="21"/>
              </w:rPr>
              <w:t>查看明细、修改、删除。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C701B1" w:rsidRDefault="00A12CB0" w:rsidP="00A12CB0">
            <w:pPr>
              <w:pStyle w:val="a5"/>
              <w:numPr>
                <w:ilvl w:val="0"/>
                <w:numId w:val="10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C701B1">
              <w:rPr>
                <w:rFonts w:ascii="宋体" w:hAnsi="宋体" w:cs="宋体" w:hint="eastAsia"/>
                <w:sz w:val="21"/>
                <w:szCs w:val="21"/>
              </w:rPr>
              <w:t>在此模块中业务员只能对自己的客户信息进行查询，主管可以查询自己的和下属的客户信息，老板可以对公司所有的客户信息进行查询。</w:t>
            </w:r>
          </w:p>
          <w:p w:rsidR="00A12CB0" w:rsidRDefault="00A12CB0" w:rsidP="00A12CB0">
            <w:pPr>
              <w:pStyle w:val="a5"/>
              <w:numPr>
                <w:ilvl w:val="0"/>
                <w:numId w:val="10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C701B1">
              <w:rPr>
                <w:rFonts w:ascii="宋体" w:hAnsi="宋体" w:cs="宋体" w:hint="eastAsia"/>
                <w:sz w:val="21"/>
                <w:szCs w:val="21"/>
              </w:rPr>
              <w:t>客户列表显示的是状态为“有效”的客户信息。</w:t>
            </w:r>
          </w:p>
          <w:p w:rsidR="00A12CB0" w:rsidRPr="00C701B1" w:rsidRDefault="00A12CB0" w:rsidP="00A12CB0">
            <w:pPr>
              <w:pStyle w:val="a5"/>
              <w:numPr>
                <w:ilvl w:val="0"/>
                <w:numId w:val="10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C701B1">
              <w:rPr>
                <w:rFonts w:ascii="宋体" w:hAnsi="宋体" w:hint="eastAsia"/>
                <w:sz w:val="21"/>
                <w:szCs w:val="21"/>
              </w:rPr>
              <w:t>主管、老板可以在回收站查看信息的状态是“无效</w:t>
            </w:r>
            <w:r w:rsidRPr="00C701B1">
              <w:rPr>
                <w:rFonts w:ascii="宋体" w:hAnsi="宋体"/>
                <w:sz w:val="21"/>
                <w:szCs w:val="21"/>
              </w:rPr>
              <w:t>”</w:t>
            </w:r>
            <w:r w:rsidRPr="00C701B1">
              <w:rPr>
                <w:rFonts w:ascii="宋体" w:hAnsi="宋体" w:hint="eastAsia"/>
                <w:sz w:val="21"/>
                <w:szCs w:val="21"/>
              </w:rPr>
              <w:t>的信息。同上。</w:t>
            </w:r>
          </w:p>
          <w:p w:rsidR="00A12CB0" w:rsidRPr="00C701B1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652517" w:rsidRDefault="00A12CB0" w:rsidP="00A12CB0"/>
    <w:p w:rsidR="00A12CB0" w:rsidRDefault="00834F6E" w:rsidP="00834F6E">
      <w:pPr>
        <w:pStyle w:val="3"/>
      </w:pPr>
      <w:r w:rsidRPr="00504AF4">
        <w:rPr>
          <w:rFonts w:ascii="宋体" w:hAnsi="宋体" w:hint="eastAsia"/>
          <w:sz w:val="21"/>
          <w:szCs w:val="21"/>
        </w:rPr>
        <w:t>CRM4.0</w:t>
      </w:r>
      <w:r>
        <w:rPr>
          <w:rFonts w:ascii="宋体" w:hAnsi="宋体" w:hint="eastAsia"/>
          <w:sz w:val="21"/>
          <w:szCs w:val="21"/>
        </w:rPr>
        <w:t>5</w:t>
      </w:r>
      <w:r w:rsidR="00A12CB0">
        <w:rPr>
          <w:rFonts w:hint="eastAsia"/>
        </w:rPr>
        <w:t>纪念日用例图：</w:t>
      </w:r>
    </w:p>
    <w:p w:rsidR="00A12CB0" w:rsidRPr="00FD4EB9" w:rsidRDefault="00A12CB0" w:rsidP="00A12CB0">
      <w:pPr>
        <w:rPr>
          <w:b/>
        </w:rPr>
      </w:pPr>
      <w:r>
        <w:rPr>
          <w:b/>
          <w:noProof/>
        </w:rPr>
        <w:drawing>
          <wp:inline distT="0" distB="0" distL="0" distR="0">
            <wp:extent cx="3943350" cy="4752975"/>
            <wp:effectExtent l="0" t="0" r="0" b="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B0" w:rsidRDefault="008D2E3C" w:rsidP="00A12CB0">
      <w:pPr>
        <w:pStyle w:val="4"/>
        <w:rPr>
          <w:sz w:val="21"/>
          <w:szCs w:val="21"/>
        </w:rPr>
      </w:pPr>
      <w:r w:rsidRPr="00CC78CF">
        <w:rPr>
          <w:rFonts w:hint="eastAsia"/>
          <w:sz w:val="21"/>
          <w:szCs w:val="21"/>
        </w:rPr>
        <w:t>CRM4.05.01</w:t>
      </w:r>
      <w:r w:rsidR="00A12CB0" w:rsidRPr="00CC78CF">
        <w:rPr>
          <w:rFonts w:hint="eastAsia"/>
          <w:sz w:val="21"/>
          <w:szCs w:val="21"/>
        </w:rPr>
        <w:t>新建纪念日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CC78CF">
              <w:rPr>
                <w:rFonts w:hint="eastAsia"/>
                <w:szCs w:val="21"/>
              </w:rPr>
              <w:t>新建纪念日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CC78CF">
              <w:rPr>
                <w:rFonts w:hint="eastAsia"/>
                <w:szCs w:val="21"/>
              </w:rPr>
              <w:t>CRM4.05.01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  <w:r>
              <w:rPr>
                <w:rFonts w:ascii="宋体" w:hAnsi="宋体" w:hint="eastAsia"/>
                <w:szCs w:val="21"/>
              </w:rPr>
              <w:t>，指定客户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用户在客户视图，在联系人列表点击“新建联系人”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0.主题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纪念日主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可以输入输入，也可以由客户+联系人+类型得出。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默认为当前客户，如果没有，就选择，选择项为该用户下的所有有效客户，</w:t>
                  </w:r>
                  <w:r w:rsidRPr="00504AF4"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选择项。默认为当前联系人，如果没有就选择。选项为用户下的所有有效联系人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3.纪念日类型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什么纪念日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选择项，默认生日。关联系统设置：客户-热点分类CRM10.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5.纪念日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公历日期。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有的没的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随便输入点什么东东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7.下一次提醒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提醒时间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纪念日月日前一周的提醒时间，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8.创建日期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本次纪念日的创建日期</w:t>
                  </w:r>
                </w:p>
              </w:tc>
              <w:tc>
                <w:tcPr>
                  <w:tcW w:w="3544" w:type="dxa"/>
                </w:tcPr>
                <w:p w:rsidR="00A12CB0" w:rsidRPr="001D4B1B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默认系统日期，创建提交时得出，不可输入，不可修改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9.信息状态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信息的当前状态，是否有效</w:t>
                  </w:r>
                </w:p>
              </w:tc>
              <w:tc>
                <w:tcPr>
                  <w:tcW w:w="3544" w:type="dxa"/>
                </w:tcPr>
                <w:p w:rsidR="00A12CB0" w:rsidRPr="00391A68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系统给出，新建时默认为有效，不需要输入，当用户删除的时候信息改变为失效状态，用户恢复的时候信息状态更改为有效</w:t>
                  </w:r>
                </w:p>
              </w:tc>
            </w:tr>
            <w:tr w:rsidR="00A12CB0" w:rsidRPr="00B10921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B10921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提示用户必填项</w:t>
            </w: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6465E" w:rsidRDefault="00A12CB0" w:rsidP="00A12CB0">
            <w:pPr>
              <w:pStyle w:val="a5"/>
              <w:numPr>
                <w:ilvl w:val="0"/>
                <w:numId w:val="10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6465E">
              <w:rPr>
                <w:rFonts w:ascii="宋体" w:hAnsi="宋体" w:hint="eastAsia"/>
                <w:sz w:val="21"/>
                <w:szCs w:val="21"/>
              </w:rPr>
              <w:t>用户在纪念日列表页面点击“新建”，弹出新建纪念日窗口；</w:t>
            </w:r>
          </w:p>
          <w:p w:rsidR="00A12CB0" w:rsidRDefault="00A12CB0" w:rsidP="00A12CB0">
            <w:pPr>
              <w:pStyle w:val="a5"/>
              <w:numPr>
                <w:ilvl w:val="0"/>
                <w:numId w:val="10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6465E">
              <w:rPr>
                <w:rFonts w:ascii="宋体" w:hAnsi="宋体" w:hint="eastAsia"/>
                <w:sz w:val="21"/>
                <w:szCs w:val="21"/>
              </w:rPr>
              <w:t>用户手动或选择输入各项信息。</w:t>
            </w:r>
          </w:p>
          <w:p w:rsidR="00A12CB0" w:rsidRPr="0056465E" w:rsidRDefault="00A12CB0" w:rsidP="00A12CB0">
            <w:pPr>
              <w:pStyle w:val="a5"/>
              <w:numPr>
                <w:ilvl w:val="0"/>
                <w:numId w:val="10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56465E">
              <w:rPr>
                <w:rFonts w:ascii="宋体" w:hAnsi="宋体" w:hint="eastAsia"/>
                <w:sz w:val="21"/>
                <w:szCs w:val="21"/>
              </w:rPr>
              <w:t>用户提交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007D11" w:rsidRDefault="00A12CB0" w:rsidP="00A12CB0">
            <w:pPr>
              <w:pStyle w:val="a5"/>
              <w:numPr>
                <w:ilvl w:val="0"/>
                <w:numId w:val="10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007D11">
              <w:rPr>
                <w:rFonts w:ascii="宋体" w:hAnsi="宋体" w:hint="eastAsia"/>
                <w:sz w:val="21"/>
                <w:szCs w:val="21"/>
              </w:rPr>
              <w:t>a客户需要查询得出，支持拼音头字母、编号、关键字等，还可以浏览用户所有有效客户，选择返回客户名称。</w:t>
            </w:r>
          </w:p>
          <w:p w:rsidR="00A12CB0" w:rsidRPr="00007D11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2.  b提醒时间根据纪念日得出，提醒时间为纪念日发生前一周，如果是在那一周内则提醒日期为第二天。提醒生效当天新增一项客户所有人对客户的日程。纪念日发生过后，纪念日更新为第二年。</w:t>
            </w:r>
          </w:p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3.a填写验证，输入不正确的自动清理掉，或者清空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新增</w:t>
            </w:r>
            <w:r>
              <w:rPr>
                <w:rFonts w:ascii="宋体" w:hAnsi="宋体" w:hint="eastAsia"/>
                <w:szCs w:val="21"/>
              </w:rPr>
              <w:t>纪念日成功，可以及时提醒用户建立客户关怀。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83250E" w:rsidRDefault="00A12CB0" w:rsidP="00A12CB0"/>
    <w:p w:rsidR="00A12CB0" w:rsidRDefault="008D2E3C" w:rsidP="00A12CB0">
      <w:pPr>
        <w:pStyle w:val="4"/>
        <w:rPr>
          <w:sz w:val="21"/>
          <w:szCs w:val="21"/>
        </w:rPr>
      </w:pPr>
      <w:r w:rsidRPr="00CC78CF">
        <w:rPr>
          <w:rFonts w:hint="eastAsia"/>
          <w:sz w:val="21"/>
          <w:szCs w:val="21"/>
        </w:rPr>
        <w:t>CRM4.05.</w:t>
      </w:r>
      <w:r>
        <w:rPr>
          <w:rFonts w:hint="eastAsia"/>
          <w:sz w:val="21"/>
          <w:szCs w:val="21"/>
        </w:rPr>
        <w:t>02</w:t>
      </w:r>
      <w:r w:rsidR="00A12CB0">
        <w:rPr>
          <w:rFonts w:hint="eastAsia"/>
          <w:sz w:val="21"/>
          <w:szCs w:val="21"/>
        </w:rPr>
        <w:t>修改</w:t>
      </w:r>
      <w:r w:rsidR="00A12CB0" w:rsidRPr="00CC78CF">
        <w:rPr>
          <w:rFonts w:hint="eastAsia"/>
          <w:sz w:val="21"/>
          <w:szCs w:val="21"/>
        </w:rPr>
        <w:t>纪念日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CC78CF">
              <w:rPr>
                <w:rFonts w:hint="eastAsia"/>
                <w:szCs w:val="21"/>
              </w:rPr>
              <w:t>纪念日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CC78CF">
              <w:rPr>
                <w:rFonts w:hint="eastAsia"/>
                <w:szCs w:val="21"/>
              </w:rPr>
              <w:t>CRM4.05.</w:t>
            </w:r>
            <w:r>
              <w:rPr>
                <w:rFonts w:hint="eastAsia"/>
                <w:szCs w:val="21"/>
              </w:rPr>
              <w:t>02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处理，增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用户在联系人视图，在联系人列表点击“编辑”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选择项。默认为当前联系人，如果没有就选择。选项为用户下的所有有效联系人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2.纪念日类型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什么纪念日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选择项，，默认生日。关联系统设置：客户-热点分类CRM10.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3.纪念日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公历日期。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4.备注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有的没的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随便输入点什么东东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5.下一次提醒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提醒时间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根据纪念日得出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1.ID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 xml:space="preserve"> </w:t>
                  </w: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12E33" w:rsidRDefault="00A12CB0" w:rsidP="00A12CB0">
            <w:pPr>
              <w:pStyle w:val="a5"/>
              <w:numPr>
                <w:ilvl w:val="0"/>
                <w:numId w:val="10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F12E33">
              <w:rPr>
                <w:rFonts w:ascii="宋体" w:hAnsi="宋体" w:hint="eastAsia"/>
                <w:sz w:val="21"/>
                <w:szCs w:val="21"/>
              </w:rPr>
              <w:t>用户点击“编辑”，弹出纪念日信息窗口。</w:t>
            </w:r>
          </w:p>
          <w:p w:rsidR="00A12CB0" w:rsidRPr="00F12E33" w:rsidRDefault="00A12CB0" w:rsidP="00A12CB0">
            <w:pPr>
              <w:pStyle w:val="a5"/>
              <w:numPr>
                <w:ilvl w:val="0"/>
                <w:numId w:val="10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F12E33">
              <w:rPr>
                <w:rFonts w:ascii="宋体" w:hAnsi="宋体" w:hint="eastAsia"/>
                <w:sz w:val="21"/>
                <w:szCs w:val="21"/>
              </w:rPr>
              <w:t>用户输入新的信息。</w:t>
            </w:r>
          </w:p>
          <w:p w:rsidR="00A12CB0" w:rsidRPr="00F12E33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9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1B2C94">
              <w:rPr>
                <w:rFonts w:ascii="宋体" w:hAnsi="宋体" w:hint="eastAsia"/>
                <w:sz w:val="21"/>
                <w:szCs w:val="21"/>
              </w:rPr>
              <w:t>a填写验证，输入不正确的自动清理掉，或者清空</w:t>
            </w:r>
          </w:p>
          <w:p w:rsidR="00A12CB0" w:rsidRPr="001B2C94" w:rsidRDefault="00A12CB0" w:rsidP="00A12CB0">
            <w:pPr>
              <w:pStyle w:val="a5"/>
              <w:numPr>
                <w:ilvl w:val="0"/>
                <w:numId w:val="9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纪念日更新，提醒时间也更新，日程更新或删除(彻底删除)。</w:t>
            </w:r>
          </w:p>
          <w:p w:rsidR="00A12CB0" w:rsidRPr="001B2C94" w:rsidRDefault="00A12CB0" w:rsidP="00A12CB0">
            <w:pPr>
              <w:pStyle w:val="a5"/>
              <w:numPr>
                <w:ilvl w:val="0"/>
                <w:numId w:val="9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点击客户可以查看客户视图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3.a如果必填项没有填写，则提交失败弹出失败提示框，并提示用户正确输入，返回重填，</w:t>
            </w:r>
            <w:r w:rsidRPr="00FC2E7C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修改纪念日成功，可以在当前窗口验证，可以在列表中查看验证。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037799" w:rsidRDefault="00A12CB0" w:rsidP="00A12CB0"/>
    <w:p w:rsidR="00A12CB0" w:rsidRDefault="008D2E3C" w:rsidP="00A12CB0">
      <w:pPr>
        <w:pStyle w:val="4"/>
        <w:rPr>
          <w:sz w:val="21"/>
          <w:szCs w:val="21"/>
        </w:rPr>
      </w:pPr>
      <w:r w:rsidRPr="00CC78CF">
        <w:rPr>
          <w:rFonts w:hint="eastAsia"/>
          <w:sz w:val="21"/>
          <w:szCs w:val="21"/>
        </w:rPr>
        <w:t>CRM4.05.</w:t>
      </w:r>
      <w:r>
        <w:rPr>
          <w:rFonts w:hint="eastAsia"/>
          <w:sz w:val="21"/>
          <w:szCs w:val="21"/>
        </w:rPr>
        <w:t>03</w:t>
      </w:r>
      <w:r w:rsidR="00A12CB0">
        <w:rPr>
          <w:rFonts w:hint="eastAsia"/>
          <w:sz w:val="21"/>
          <w:szCs w:val="21"/>
        </w:rPr>
        <w:t>删除</w:t>
      </w:r>
      <w:r w:rsidR="00A12CB0" w:rsidRPr="00CC78CF">
        <w:rPr>
          <w:rFonts w:hint="eastAsia"/>
          <w:sz w:val="21"/>
          <w:szCs w:val="21"/>
        </w:rPr>
        <w:t>纪念日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 w:rsidRPr="00CC78CF">
              <w:rPr>
                <w:rFonts w:hint="eastAsia"/>
                <w:szCs w:val="21"/>
              </w:rPr>
              <w:t>纪念日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CC78CF">
              <w:rPr>
                <w:rFonts w:hint="eastAsia"/>
                <w:szCs w:val="21"/>
              </w:rPr>
              <w:t>CRM4.05.</w:t>
            </w:r>
            <w:r>
              <w:rPr>
                <w:rFonts w:hint="eastAsia"/>
                <w:szCs w:val="21"/>
              </w:rPr>
              <w:t>03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老板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处理，删除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用户在纪念日列表页面点击“删除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FC2E7C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FC2E7C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信息状态</w:t>
            </w:r>
          </w:p>
        </w:tc>
      </w:tr>
      <w:tr w:rsidR="00A12CB0" w:rsidRPr="00D5356E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AF1D2C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用户在纪念日列表页面点击“删除</w:t>
            </w:r>
            <w:r>
              <w:rPr>
                <w:rFonts w:ascii="宋体" w:hAnsi="宋体"/>
                <w:sz w:val="21"/>
                <w:szCs w:val="21"/>
              </w:rPr>
              <w:t>”</w:t>
            </w:r>
            <w:r w:rsidRPr="00AF1D2C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>“删除”变为“确定”。</w:t>
            </w:r>
          </w:p>
          <w:p w:rsidR="00A12CB0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 xml:space="preserve">用户点击确定 </w:t>
            </w:r>
          </w:p>
          <w:p w:rsidR="00A12CB0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>该客户信息进入回收站，信息状态更改为“无效”，详细请关联CRM10.</w:t>
            </w:r>
          </w:p>
          <w:p w:rsidR="00A12CB0" w:rsidRPr="00AF1D2C" w:rsidRDefault="00A12CB0" w:rsidP="00A12CB0">
            <w:pPr>
              <w:pStyle w:val="a5"/>
              <w:numPr>
                <w:ilvl w:val="0"/>
                <w:numId w:val="97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AF1D2C">
              <w:rPr>
                <w:rFonts w:ascii="宋体" w:hAnsi="宋体" w:hint="eastAsia"/>
                <w:sz w:val="21"/>
                <w:szCs w:val="21"/>
              </w:rPr>
              <w:t>老板可以在回收站点击“彻底删除”将彻底删除数据，以及客户关联数据。详细请关联CRM10.</w:t>
            </w:r>
          </w:p>
          <w:p w:rsidR="00A12CB0" w:rsidRPr="000948CC" w:rsidRDefault="00A12CB0" w:rsidP="00A12CB0">
            <w:pPr>
              <w:pStyle w:val="a5"/>
              <w:numPr>
                <w:ilvl w:val="0"/>
                <w:numId w:val="70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 w:rsidR="00A12CB0" w:rsidRPr="00D5356E" w:rsidRDefault="00A12CB0" w:rsidP="00A12CB0">
            <w:pPr>
              <w:pStyle w:val="a5"/>
              <w:numPr>
                <w:ilvl w:val="0"/>
                <w:numId w:val="5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B01233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37A7C" w:rsidRDefault="00A12CB0" w:rsidP="00A12CB0">
            <w:pPr>
              <w:pStyle w:val="a5"/>
              <w:numPr>
                <w:ilvl w:val="0"/>
                <w:numId w:val="9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主管、老板都可以在回收站点击“恢复”，将信息状态更改为“有效”，数据恢复为有效可用状态。详细关联CRM10.</w:t>
            </w:r>
          </w:p>
          <w:p w:rsidR="00A12CB0" w:rsidRPr="00D37A7C" w:rsidRDefault="00A12CB0" w:rsidP="00A12CB0">
            <w:pPr>
              <w:pStyle w:val="a5"/>
              <w:numPr>
                <w:ilvl w:val="0"/>
                <w:numId w:val="98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A12CB0">
            <w:pPr>
              <w:pStyle w:val="a5"/>
              <w:numPr>
                <w:ilvl w:val="0"/>
                <w:numId w:val="9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如果</w:t>
            </w: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对应的</w:t>
            </w:r>
            <w:r>
              <w:rPr>
                <w:rFonts w:ascii="宋体" w:hAnsi="宋体" w:hint="eastAsia"/>
                <w:sz w:val="21"/>
                <w:szCs w:val="21"/>
              </w:rPr>
              <w:t>客户关怀对应的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任务已经完成，则对应的客户关怀不可以被删除</w:t>
            </w:r>
            <w:r>
              <w:rPr>
                <w:rFonts w:ascii="宋体" w:hAnsi="宋体" w:hint="eastAsia"/>
                <w:sz w:val="21"/>
                <w:szCs w:val="21"/>
              </w:rPr>
              <w:t>，联系人也不可以被删除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Pr="00D37A7C" w:rsidRDefault="00A12CB0" w:rsidP="00A12CB0">
            <w:pPr>
              <w:pStyle w:val="a5"/>
              <w:numPr>
                <w:ilvl w:val="0"/>
                <w:numId w:val="99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12CB0" w:rsidRPr="004A7A67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37A7C" w:rsidRDefault="00A12CB0" w:rsidP="00A12CB0">
            <w:pPr>
              <w:pStyle w:val="a5"/>
              <w:numPr>
                <w:ilvl w:val="0"/>
                <w:numId w:val="10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普通删除</w:t>
            </w:r>
            <w:r>
              <w:rPr>
                <w:rFonts w:ascii="宋体" w:hAnsi="宋体" w:hint="eastAsia"/>
                <w:sz w:val="21"/>
                <w:szCs w:val="21"/>
              </w:rPr>
              <w:t>纪念日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信息成功，可以通过检索的方式可以验证，也可以在回收站中查看是否存在。</w:t>
            </w:r>
          </w:p>
          <w:p w:rsidR="00A12CB0" w:rsidRDefault="00A12CB0" w:rsidP="00A12CB0">
            <w:pPr>
              <w:pStyle w:val="a5"/>
              <w:numPr>
                <w:ilvl w:val="0"/>
                <w:numId w:val="10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纪念日</w:t>
            </w:r>
            <w:r w:rsidRPr="00D37A7C">
              <w:rPr>
                <w:rFonts w:ascii="宋体" w:hAnsi="宋体" w:hint="eastAsia"/>
                <w:sz w:val="21"/>
                <w:szCs w:val="21"/>
              </w:rPr>
              <w:t>信息删除，</w:t>
            </w:r>
            <w:r>
              <w:rPr>
                <w:rFonts w:ascii="宋体" w:hAnsi="宋体" w:hint="eastAsia"/>
                <w:sz w:val="21"/>
                <w:szCs w:val="21"/>
              </w:rPr>
              <w:t>则对应的日程也删除。</w:t>
            </w:r>
          </w:p>
          <w:p w:rsidR="00A12CB0" w:rsidRPr="00D37A7C" w:rsidRDefault="00A12CB0" w:rsidP="00A12CB0">
            <w:pPr>
              <w:pStyle w:val="a5"/>
              <w:numPr>
                <w:ilvl w:val="0"/>
                <w:numId w:val="100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D37A7C">
              <w:rPr>
                <w:rFonts w:ascii="宋体" w:hAnsi="宋体" w:hint="eastAsia"/>
                <w:sz w:val="21"/>
                <w:szCs w:val="21"/>
              </w:rPr>
              <w:t>在回收站被彻底删除的数据无法恢复，应提示其慎重操作。</w:t>
            </w:r>
          </w:p>
        </w:tc>
      </w:tr>
      <w:tr w:rsidR="00A12CB0" w:rsidRPr="00B01233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412DD5" w:rsidRDefault="00A12CB0" w:rsidP="00A12CB0">
            <w:pPr>
              <w:pStyle w:val="a5"/>
              <w:numPr>
                <w:ilvl w:val="0"/>
                <w:numId w:val="7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12DD5">
              <w:rPr>
                <w:rFonts w:ascii="宋体" w:hAnsi="宋体" w:cs="宋体" w:hint="eastAsia"/>
                <w:sz w:val="21"/>
                <w:szCs w:val="21"/>
              </w:rPr>
              <w:t>在此模块中只有主管和老板才能对数据进入删除，而且是逻辑删除</w:t>
            </w:r>
            <w:r>
              <w:rPr>
                <w:rFonts w:ascii="宋体" w:hAnsi="宋体" w:cs="宋体" w:hint="eastAsia"/>
                <w:sz w:val="21"/>
                <w:szCs w:val="21"/>
              </w:rPr>
              <w:t>，数据在回收站中可以查看，可以修复</w:t>
            </w:r>
            <w:r w:rsidRPr="00412DD5">
              <w:rPr>
                <w:rFonts w:ascii="宋体" w:hAnsi="宋体" w:cs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7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412DD5">
              <w:rPr>
                <w:rFonts w:ascii="宋体" w:hAnsi="宋体" w:cs="宋体" w:hint="eastAsia"/>
                <w:sz w:val="21"/>
                <w:szCs w:val="21"/>
              </w:rPr>
              <w:t>只有老板才可以在回收站中彻底删除数据。</w:t>
            </w:r>
          </w:p>
          <w:p w:rsidR="00A12CB0" w:rsidRPr="00412DD5" w:rsidRDefault="00A12CB0" w:rsidP="00A12CB0">
            <w:pPr>
              <w:pStyle w:val="a5"/>
              <w:numPr>
                <w:ilvl w:val="0"/>
                <w:numId w:val="73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已经过去的纪念日，不可以删除。</w:t>
            </w:r>
          </w:p>
          <w:p w:rsidR="00A12CB0" w:rsidRPr="00B01233" w:rsidRDefault="00A12CB0" w:rsidP="00361F2B">
            <w:pPr>
              <w:pStyle w:val="a5"/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A12CB0" w:rsidRPr="00DC545B" w:rsidRDefault="00A12CB0" w:rsidP="00A12CB0"/>
    <w:p w:rsidR="00A12CB0" w:rsidRDefault="008D2E3C" w:rsidP="00A12CB0">
      <w:pPr>
        <w:pStyle w:val="4"/>
        <w:rPr>
          <w:sz w:val="21"/>
          <w:szCs w:val="21"/>
        </w:rPr>
      </w:pPr>
      <w:r w:rsidRPr="00CC78CF">
        <w:rPr>
          <w:rFonts w:hint="eastAsia"/>
          <w:sz w:val="21"/>
          <w:szCs w:val="21"/>
        </w:rPr>
        <w:t>CRM4.05.</w:t>
      </w:r>
      <w:r>
        <w:rPr>
          <w:rFonts w:hint="eastAsia"/>
          <w:sz w:val="21"/>
          <w:szCs w:val="21"/>
        </w:rPr>
        <w:t>04</w:t>
      </w:r>
      <w:r w:rsidR="00A12CB0">
        <w:rPr>
          <w:rFonts w:hint="eastAsia"/>
          <w:sz w:val="21"/>
          <w:szCs w:val="21"/>
        </w:rPr>
        <w:t>查询</w:t>
      </w:r>
      <w:r w:rsidR="00A12CB0" w:rsidRPr="00CC78CF">
        <w:rPr>
          <w:rFonts w:hint="eastAsia"/>
          <w:sz w:val="21"/>
          <w:szCs w:val="21"/>
        </w:rPr>
        <w:t>纪念日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564"/>
      </w:tblGrid>
      <w:tr w:rsidR="00A12CB0" w:rsidRPr="00504AF4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8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Pr="00CC78CF">
              <w:rPr>
                <w:rFonts w:hint="eastAsia"/>
                <w:szCs w:val="21"/>
              </w:rPr>
              <w:t>纪念日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用例编号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  <w:r w:rsidRPr="00CC78CF">
              <w:rPr>
                <w:rFonts w:hint="eastAsia"/>
                <w:szCs w:val="21"/>
              </w:rPr>
              <w:t>CRM4.05.</w:t>
            </w:r>
            <w:r>
              <w:rPr>
                <w:rFonts w:hint="eastAsia"/>
                <w:szCs w:val="21"/>
              </w:rPr>
              <w:t>04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具体描述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主要参与者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部门业务员、部门主管、老板</w:t>
            </w:r>
          </w:p>
        </w:tc>
      </w:tr>
      <w:tr w:rsidR="00A12CB0" w:rsidRPr="00504AF4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涉众名称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关键项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客户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关联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销售业务员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销售主管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BOSS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处理，查</w:t>
            </w:r>
            <w:r w:rsidRPr="00504AF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2D088D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szCs w:val="21"/>
              </w:rPr>
              <w:t>已登录到系统平台</w:t>
            </w: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触发条件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用户查看联系人信息，点击纪念日列表</w:t>
            </w:r>
          </w:p>
        </w:tc>
      </w:tr>
      <w:tr w:rsidR="00A12CB0" w:rsidRPr="00391A68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快速查询：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1.根据纪念日类型、本月提醒、下月提醒日期快速查询。点击可以快速查询满足该条件的信息。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高级查询：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0.主题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纪念日主题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支持模糊查询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选择查询，支持模糊，支持拼音头、编号、关键字，浏览客户</w:t>
                  </w:r>
                  <w:r w:rsidRPr="00504AF4">
                    <w:rPr>
                      <w:rFonts w:ascii="宋体" w:hAnsi="宋体"/>
                      <w:szCs w:val="21"/>
                    </w:rPr>
                    <w:t xml:space="preserve"> 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选择项。选项为用户下的所有有效联系人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3.纪念日类型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纪念日类型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选择项。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5.纪念日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纪念日日期, 公历日期。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可以选择，也可手输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7.下一次提醒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提醒时间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纪念日月日前一周的提醒时间，</w:t>
                  </w:r>
                </w:p>
              </w:tc>
            </w:tr>
          </w:tbl>
          <w:p w:rsidR="00A12CB0" w:rsidRPr="00CF4699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其他：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2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  <w:p w:rsidR="00A12CB0" w:rsidRPr="00391A68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B45AF" w:rsidRDefault="00A12CB0" w:rsidP="00A12CB0">
            <w:pPr>
              <w:pStyle w:val="a5"/>
              <w:numPr>
                <w:ilvl w:val="0"/>
                <w:numId w:val="10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B45AF">
              <w:rPr>
                <w:rFonts w:ascii="宋体" w:hAnsi="宋体" w:hint="eastAsia"/>
                <w:sz w:val="21"/>
                <w:szCs w:val="21"/>
              </w:rPr>
              <w:t>窗口明细显示：显示各项明细</w:t>
            </w:r>
          </w:p>
          <w:p w:rsidR="00A12CB0" w:rsidRDefault="00A12CB0" w:rsidP="00A12CB0">
            <w:pPr>
              <w:pStyle w:val="a5"/>
              <w:numPr>
                <w:ilvl w:val="0"/>
                <w:numId w:val="10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B45AF">
              <w:rPr>
                <w:rFonts w:ascii="宋体" w:hAnsi="宋体" w:hint="eastAsia"/>
                <w:sz w:val="21"/>
                <w:szCs w:val="21"/>
              </w:rPr>
              <w:t>联系人视图显示：显示此联系人的今年内的纪念日列表</w:t>
            </w:r>
            <w:r>
              <w:rPr>
                <w:rFonts w:ascii="宋体" w:hAnsi="宋体" w:hint="eastAsia"/>
                <w:sz w:val="21"/>
                <w:szCs w:val="21"/>
              </w:rPr>
              <w:t>，同下4</w:t>
            </w:r>
          </w:p>
          <w:p w:rsidR="00A12CB0" w:rsidRDefault="00A12CB0" w:rsidP="00A12CB0">
            <w:pPr>
              <w:pStyle w:val="a5"/>
              <w:numPr>
                <w:ilvl w:val="0"/>
                <w:numId w:val="10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B45AF">
              <w:rPr>
                <w:rFonts w:ascii="宋体" w:hAnsi="宋体" w:hint="eastAsia"/>
                <w:sz w:val="21"/>
                <w:szCs w:val="21"/>
              </w:rPr>
              <w:t>联系人列表提示：显示本月、下月的纪念日，提示用户。</w:t>
            </w:r>
          </w:p>
          <w:p w:rsidR="00A12CB0" w:rsidRDefault="00A12CB0" w:rsidP="00361F2B">
            <w:pPr>
              <w:pStyle w:val="a5"/>
              <w:overflowPunct/>
              <w:autoSpaceDE/>
              <w:autoSpaceDN/>
              <w:adjustRightInd/>
              <w:spacing w:before="100" w:beforeAutospacing="1" w:after="100" w:afterAutospacing="1"/>
              <w:ind w:left="360" w:firstLineChars="0" w:firstLine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纪念日日期、联系人（点击可以查看联系人明细）、纪念日主题（点击可以查看纪念日明细）、联系人联系方式。</w:t>
            </w:r>
          </w:p>
          <w:p w:rsidR="00A12CB0" w:rsidRPr="009B45AF" w:rsidRDefault="00A12CB0" w:rsidP="00A12CB0">
            <w:pPr>
              <w:pStyle w:val="a5"/>
              <w:numPr>
                <w:ilvl w:val="0"/>
                <w:numId w:val="109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9B45AF">
              <w:rPr>
                <w:rFonts w:ascii="宋体" w:hAnsi="宋体" w:hint="eastAsia"/>
                <w:sz w:val="21"/>
                <w:szCs w:val="21"/>
              </w:rPr>
              <w:t>纪念日列表页面显示：</w:t>
            </w:r>
          </w:p>
          <w:tbl>
            <w:tblPr>
              <w:tblW w:w="76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599"/>
              <w:gridCol w:w="850"/>
              <w:gridCol w:w="1701"/>
              <w:gridCol w:w="3544"/>
            </w:tblGrid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输出</w:t>
                  </w:r>
                  <w:r w:rsidRPr="00504AF4">
                    <w:rPr>
                      <w:rFonts w:ascii="宋体" w:hAnsi="宋体" w:hint="eastAsia"/>
                      <w:szCs w:val="21"/>
                    </w:rPr>
                    <w:t>项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必填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描述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 w:rsidRPr="00504AF4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0.ID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表主键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504AF4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1.纪念日主题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纪念日主题</w:t>
                  </w:r>
                </w:p>
              </w:tc>
              <w:tc>
                <w:tcPr>
                  <w:tcW w:w="3544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点击查看明细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2.纪念日类型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纪念日类型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RPr="00721D73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纪念日对象，关联客户，</w:t>
                  </w:r>
                </w:p>
              </w:tc>
              <w:tc>
                <w:tcPr>
                  <w:tcW w:w="3544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点击查看客户视图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721D73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4.联系人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纪念日对象，具体对象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点击查看联系人明细</w:t>
                  </w: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6.纪念日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纪念日日期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7.下一次提醒</w:t>
                  </w:r>
                </w:p>
              </w:tc>
              <w:tc>
                <w:tcPr>
                  <w:tcW w:w="850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A12CB0" w:rsidRPr="00504AF4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提醒日期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8.创建日期</w:t>
                  </w: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创建日期</w:t>
                  </w: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A12CB0" w:rsidTr="00361F2B">
              <w:tc>
                <w:tcPr>
                  <w:tcW w:w="1599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544" w:type="dxa"/>
                </w:tcPr>
                <w:p w:rsidR="00A12CB0" w:rsidRDefault="00A12CB0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br/>
            </w:r>
            <w:r>
              <w:rPr>
                <w:rFonts w:ascii="宋体" w:hAnsi="宋体" w:hint="eastAsia"/>
                <w:szCs w:val="21"/>
              </w:rPr>
              <w:lastRenderedPageBreak/>
              <w:t>其他：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分页第几页；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分页当前页；</w:t>
            </w:r>
          </w:p>
          <w:p w:rsidR="00A12CB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分页列表信息行数</w:t>
            </w:r>
          </w:p>
          <w:p w:rsidR="00A12CB0" w:rsidRPr="00386890" w:rsidRDefault="00A12CB0" w:rsidP="00A12CB0">
            <w:pPr>
              <w:pStyle w:val="a5"/>
              <w:numPr>
                <w:ilvl w:val="0"/>
                <w:numId w:val="103"/>
              </w:numPr>
              <w:overflowPunct/>
              <w:autoSpaceDE/>
              <w:autoSpaceDN/>
              <w:adjustRightInd/>
              <w:spacing w:before="100" w:beforeAutospacing="1" w:after="100" w:afterAutospacing="1"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386890">
              <w:rPr>
                <w:rFonts w:ascii="宋体" w:hAnsi="宋体" w:hint="eastAsia"/>
                <w:sz w:val="21"/>
                <w:szCs w:val="21"/>
              </w:rPr>
              <w:t>排序方式，</w:t>
            </w:r>
          </w:p>
          <w:p w:rsidR="00A12CB0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回收站显示：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A12CB0" w:rsidRPr="002C1EDD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lastRenderedPageBreak/>
              <w:t>基本事件流</w:t>
            </w: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</w:p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DC1DF3" w:rsidRDefault="00A12CB0" w:rsidP="00361F2B">
            <w:pPr>
              <w:rPr>
                <w:rFonts w:ascii="宋体" w:hAnsi="宋体"/>
                <w:szCs w:val="21"/>
              </w:rPr>
            </w:pPr>
            <w:r w:rsidRPr="00DC1DF3">
              <w:rPr>
                <w:rFonts w:ascii="宋体" w:hAnsi="宋体" w:hint="eastAsia"/>
                <w:szCs w:val="21"/>
              </w:rPr>
              <w:t>查询明细：</w:t>
            </w:r>
          </w:p>
          <w:p w:rsidR="00A12CB0" w:rsidRPr="001C1C81" w:rsidRDefault="00A12CB0" w:rsidP="00A12CB0">
            <w:pPr>
              <w:pStyle w:val="a5"/>
              <w:numPr>
                <w:ilvl w:val="0"/>
                <w:numId w:val="104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1C1C81">
              <w:rPr>
                <w:rFonts w:ascii="宋体" w:hAnsi="宋体" w:hint="eastAsia"/>
                <w:sz w:val="21"/>
                <w:szCs w:val="21"/>
              </w:rPr>
              <w:t>用户点击</w:t>
            </w:r>
            <w:r>
              <w:rPr>
                <w:rFonts w:ascii="宋体" w:hAnsi="宋体" w:hint="eastAsia"/>
                <w:sz w:val="21"/>
                <w:szCs w:val="21"/>
              </w:rPr>
              <w:t>纪念日主题</w:t>
            </w:r>
            <w:r w:rsidRPr="001C1C81">
              <w:rPr>
                <w:rFonts w:ascii="宋体" w:hAnsi="宋体" w:hint="eastAsia"/>
                <w:sz w:val="21"/>
                <w:szCs w:val="21"/>
              </w:rPr>
              <w:t>,弹出</w:t>
            </w:r>
            <w:r>
              <w:rPr>
                <w:rFonts w:ascii="宋体" w:hAnsi="宋体" w:hint="eastAsia"/>
                <w:sz w:val="21"/>
                <w:szCs w:val="21"/>
              </w:rPr>
              <w:t>纪念日信息</w:t>
            </w:r>
            <w:r w:rsidRPr="001C1C81">
              <w:rPr>
                <w:rFonts w:ascii="宋体" w:hAnsi="宋体" w:hint="eastAsia"/>
                <w:sz w:val="21"/>
                <w:szCs w:val="21"/>
              </w:rPr>
              <w:t>窗口，信息对应显示；</w:t>
            </w:r>
          </w:p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 w:rsidRPr="00DC1DF3">
              <w:rPr>
                <w:rFonts w:ascii="宋体" w:hAnsi="宋体" w:hint="eastAsia"/>
                <w:szCs w:val="21"/>
              </w:rPr>
              <w:t>列表查询：</w:t>
            </w:r>
          </w:p>
          <w:p w:rsidR="00A12CB0" w:rsidRPr="00303D5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B9341A">
              <w:rPr>
                <w:rFonts w:ascii="宋体" w:hAnsi="宋体" w:hint="eastAsia"/>
                <w:sz w:val="21"/>
                <w:szCs w:val="21"/>
              </w:rPr>
              <w:t>用户在菜单点击“</w:t>
            </w:r>
            <w:r>
              <w:rPr>
                <w:rFonts w:ascii="宋体" w:hAnsi="宋体" w:hint="eastAsia"/>
                <w:sz w:val="21"/>
                <w:szCs w:val="21"/>
              </w:rPr>
              <w:t>联系人管理</w:t>
            </w:r>
            <w:r w:rsidRPr="00B9341A">
              <w:rPr>
                <w:rFonts w:ascii="宋体" w:hAnsi="宋体" w:hint="eastAsia"/>
                <w:sz w:val="21"/>
                <w:szCs w:val="21"/>
              </w:rPr>
              <w:t>”，显示</w:t>
            </w:r>
            <w:r>
              <w:rPr>
                <w:rFonts w:ascii="宋体" w:hAnsi="宋体" w:hint="eastAsia"/>
                <w:sz w:val="21"/>
                <w:szCs w:val="21"/>
              </w:rPr>
              <w:t>联系人在本月、下月有纪念日的纪念日信息</w:t>
            </w:r>
            <w:r w:rsidRPr="00B9341A">
              <w:rPr>
                <w:rFonts w:ascii="宋体" w:hAnsi="宋体" w:hint="eastAsia"/>
                <w:sz w:val="21"/>
                <w:szCs w:val="21"/>
              </w:rPr>
              <w:t>，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点击头行数据项名，按升、降交替排序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点击“新建”，执行CRM</w:t>
            </w:r>
            <w:r>
              <w:rPr>
                <w:rFonts w:ascii="宋体" w:hAnsi="宋体" w:hint="eastAsia"/>
                <w:sz w:val="21"/>
                <w:szCs w:val="21"/>
              </w:rPr>
              <w:t>4.05.</w:t>
            </w:r>
            <w:r w:rsidRPr="00C44A89">
              <w:rPr>
                <w:rFonts w:ascii="宋体" w:hAnsi="宋体" w:hint="eastAsia"/>
                <w:sz w:val="21"/>
                <w:szCs w:val="21"/>
              </w:rPr>
              <w:t>01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点击“编辑”，执行CRM</w:t>
            </w:r>
            <w:r>
              <w:rPr>
                <w:rFonts w:ascii="宋体" w:hAnsi="宋体" w:hint="eastAsia"/>
                <w:sz w:val="21"/>
                <w:szCs w:val="21"/>
              </w:rPr>
              <w:t>4.05.02。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点击“删除”，执行CRM</w:t>
            </w:r>
            <w:r>
              <w:rPr>
                <w:rFonts w:ascii="宋体" w:hAnsi="宋体" w:hint="eastAsia"/>
                <w:sz w:val="21"/>
                <w:szCs w:val="21"/>
              </w:rPr>
              <w:t>4.05.03。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选择多项信息，点击“批量删除”，执行点击“删除”，执行CRM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Pr="00C44A89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05.</w:t>
            </w:r>
            <w:r w:rsidRPr="00C44A89">
              <w:rPr>
                <w:rFonts w:ascii="宋体" w:hAnsi="宋体" w:hint="eastAsia"/>
                <w:sz w:val="21"/>
                <w:szCs w:val="21"/>
              </w:rPr>
              <w:t>03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点击没有显示条数，该页显示条数改变，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 w:rsidRPr="00C44A89">
              <w:rPr>
                <w:rFonts w:ascii="宋体" w:hAnsi="宋体" w:hint="eastAsia"/>
                <w:sz w:val="21"/>
                <w:szCs w:val="21"/>
              </w:rPr>
              <w:t>输入第几页，点击“Go”页面就跳转至第几页。</w:t>
            </w:r>
          </w:p>
          <w:p w:rsidR="00A12CB0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用户在回收站中点击“恢复”、“确定”，恢复数据</w:t>
            </w:r>
          </w:p>
          <w:p w:rsidR="00A12CB0" w:rsidRPr="00C44A89" w:rsidRDefault="00A12CB0" w:rsidP="00A12CB0">
            <w:pPr>
              <w:pStyle w:val="a5"/>
              <w:numPr>
                <w:ilvl w:val="0"/>
                <w:numId w:val="105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老板在回收站点击“彻底删除”、“确定”，彻底删除数据，</w:t>
            </w: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备选流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8E1A12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FC2E7C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Default="00A12CB0" w:rsidP="00361F2B">
            <w:pPr>
              <w:rPr>
                <w:rFonts w:ascii="宋体" w:hAnsi="宋体"/>
                <w:szCs w:val="21"/>
              </w:rPr>
            </w:pPr>
            <w:r w:rsidRPr="00DF7C36">
              <w:rPr>
                <w:rFonts w:ascii="宋体" w:hAnsi="宋体" w:hint="eastAsia"/>
                <w:szCs w:val="21"/>
              </w:rPr>
              <w:t>如果没有满足条件的</w:t>
            </w:r>
            <w:r>
              <w:rPr>
                <w:rFonts w:ascii="宋体" w:hAnsi="宋体" w:hint="eastAsia"/>
                <w:szCs w:val="21"/>
              </w:rPr>
              <w:t>纪念日</w:t>
            </w:r>
            <w:r w:rsidRPr="00DF7C36">
              <w:rPr>
                <w:rFonts w:ascii="宋体" w:hAnsi="宋体" w:hint="eastAsia"/>
                <w:szCs w:val="21"/>
              </w:rPr>
              <w:t>，则显示列表中位空。并提示，没有满足你需求的</w:t>
            </w:r>
            <w:r>
              <w:rPr>
                <w:rFonts w:ascii="宋体" w:hAnsi="宋体" w:hint="eastAsia"/>
                <w:szCs w:val="21"/>
              </w:rPr>
              <w:t>纪念日</w:t>
            </w:r>
            <w:r w:rsidRPr="00DF7C36">
              <w:rPr>
                <w:rFonts w:ascii="宋体" w:hAnsi="宋体" w:hint="eastAsia"/>
                <w:szCs w:val="21"/>
              </w:rPr>
              <w:t>信息。</w:t>
            </w:r>
          </w:p>
          <w:p w:rsidR="00A12CB0" w:rsidRPr="004A7A67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504AF4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</w:t>
            </w:r>
            <w:r w:rsidRPr="00504AF4">
              <w:rPr>
                <w:rFonts w:ascii="宋体" w:hAnsi="宋体" w:hint="eastAsia"/>
                <w:szCs w:val="21"/>
              </w:rPr>
              <w:t>成功，可以</w:t>
            </w:r>
            <w:r>
              <w:rPr>
                <w:rFonts w:ascii="宋体" w:hAnsi="宋体" w:hint="eastAsia"/>
                <w:szCs w:val="21"/>
              </w:rPr>
              <w:t>查看明细、修改、删除。</w:t>
            </w: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业务规则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C701B1" w:rsidRDefault="00A12CB0" w:rsidP="00A12CB0">
            <w:pPr>
              <w:pStyle w:val="a5"/>
              <w:numPr>
                <w:ilvl w:val="0"/>
                <w:numId w:val="10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C701B1">
              <w:rPr>
                <w:rFonts w:ascii="宋体" w:hAnsi="宋体" w:cs="宋体" w:hint="eastAsia"/>
                <w:sz w:val="21"/>
                <w:szCs w:val="21"/>
              </w:rPr>
              <w:t>在此模块中业务员只能对自己的</w:t>
            </w:r>
            <w:r>
              <w:rPr>
                <w:rFonts w:ascii="宋体" w:hAnsi="宋体" w:cs="宋体" w:hint="eastAsia"/>
                <w:sz w:val="21"/>
                <w:szCs w:val="21"/>
              </w:rPr>
              <w:t>纪念日</w:t>
            </w:r>
            <w:r w:rsidRPr="00C701B1">
              <w:rPr>
                <w:rFonts w:ascii="宋体" w:hAnsi="宋体" w:cs="宋体" w:hint="eastAsia"/>
                <w:sz w:val="21"/>
                <w:szCs w:val="21"/>
              </w:rPr>
              <w:t>信息进行查询，主管可以查询自己的和下属的</w:t>
            </w:r>
            <w:r>
              <w:rPr>
                <w:rFonts w:ascii="宋体" w:hAnsi="宋体" w:cs="宋体" w:hint="eastAsia"/>
                <w:sz w:val="21"/>
                <w:szCs w:val="21"/>
              </w:rPr>
              <w:t>纪念日</w:t>
            </w:r>
            <w:r w:rsidRPr="00C701B1">
              <w:rPr>
                <w:rFonts w:ascii="宋体" w:hAnsi="宋体" w:cs="宋体" w:hint="eastAsia"/>
                <w:sz w:val="21"/>
                <w:szCs w:val="21"/>
              </w:rPr>
              <w:t>信息，老板可以对公司所有的</w:t>
            </w:r>
            <w:r>
              <w:rPr>
                <w:rFonts w:ascii="宋体" w:hAnsi="宋体" w:cs="宋体" w:hint="eastAsia"/>
                <w:sz w:val="21"/>
                <w:szCs w:val="21"/>
              </w:rPr>
              <w:t>纪念日</w:t>
            </w:r>
            <w:r w:rsidRPr="00C701B1">
              <w:rPr>
                <w:rFonts w:ascii="宋体" w:hAnsi="宋体" w:cs="宋体" w:hint="eastAsia"/>
                <w:sz w:val="21"/>
                <w:szCs w:val="21"/>
              </w:rPr>
              <w:t>信息进行查询。</w:t>
            </w:r>
          </w:p>
          <w:p w:rsidR="00A12CB0" w:rsidRDefault="00A12CB0" w:rsidP="00A12CB0">
            <w:pPr>
              <w:pStyle w:val="a5"/>
              <w:numPr>
                <w:ilvl w:val="0"/>
                <w:numId w:val="10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纪念日</w:t>
            </w:r>
            <w:r w:rsidRPr="00C701B1">
              <w:rPr>
                <w:rFonts w:ascii="宋体" w:hAnsi="宋体" w:cs="宋体" w:hint="eastAsia"/>
                <w:sz w:val="21"/>
                <w:szCs w:val="21"/>
              </w:rPr>
              <w:t>列表显示的是状态为“有效”的客户信息。</w:t>
            </w:r>
          </w:p>
          <w:p w:rsidR="00A12CB0" w:rsidRPr="00C701B1" w:rsidRDefault="00A12CB0" w:rsidP="00A12CB0">
            <w:pPr>
              <w:pStyle w:val="a5"/>
              <w:numPr>
                <w:ilvl w:val="0"/>
                <w:numId w:val="106"/>
              </w:numPr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 w:rsidRPr="00C701B1">
              <w:rPr>
                <w:rFonts w:ascii="宋体" w:hAnsi="宋体" w:hint="eastAsia"/>
                <w:sz w:val="21"/>
                <w:szCs w:val="21"/>
              </w:rPr>
              <w:t>主管、老板可以在回收站查看信息的状态是“无效</w:t>
            </w:r>
            <w:r w:rsidRPr="00C701B1">
              <w:rPr>
                <w:rFonts w:ascii="宋体" w:hAnsi="宋体"/>
                <w:sz w:val="21"/>
                <w:szCs w:val="21"/>
              </w:rPr>
              <w:t>”</w:t>
            </w:r>
            <w:r w:rsidRPr="00C701B1">
              <w:rPr>
                <w:rFonts w:ascii="宋体" w:hAnsi="宋体" w:hint="eastAsia"/>
                <w:sz w:val="21"/>
                <w:szCs w:val="21"/>
              </w:rPr>
              <w:t>的信息。同上。</w:t>
            </w:r>
          </w:p>
          <w:p w:rsidR="00A12CB0" w:rsidRPr="00C701B1" w:rsidRDefault="00A12CB0" w:rsidP="00361F2B">
            <w:pPr>
              <w:rPr>
                <w:rFonts w:ascii="宋体" w:hAnsi="宋体"/>
                <w:szCs w:val="21"/>
              </w:rPr>
            </w:pPr>
          </w:p>
        </w:tc>
      </w:tr>
      <w:tr w:rsidR="00A12CB0" w:rsidRPr="00905BA6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504AF4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 w:rsidRPr="00504AF4">
              <w:rPr>
                <w:rFonts w:ascii="宋体" w:hAnsi="宋体" w:hint="eastAsia"/>
                <w:b/>
                <w:szCs w:val="21"/>
              </w:rPr>
              <w:t>特殊需求</w:t>
            </w:r>
          </w:p>
        </w:tc>
        <w:tc>
          <w:tcPr>
            <w:tcW w:w="80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CB0" w:rsidRPr="00905BA6" w:rsidRDefault="00A12CB0" w:rsidP="00361F2B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593CDE" w:rsidRDefault="00593CDE" w:rsidP="00593CDE"/>
    <w:p w:rsidR="00593CDE" w:rsidRDefault="00593CDE" w:rsidP="00593CDE"/>
    <w:p w:rsidR="00593CDE" w:rsidRPr="00DE398B" w:rsidRDefault="00593CDE" w:rsidP="00593CDE"/>
    <w:p w:rsidR="00593CDE" w:rsidRDefault="00593CDE"/>
    <w:p w:rsidR="00593CDE" w:rsidRDefault="00593CDE"/>
    <w:p w:rsidR="00593CDE" w:rsidRDefault="00593CDE"/>
    <w:p w:rsidR="00593CDE" w:rsidRDefault="00593CDE"/>
    <w:p w:rsidR="00946A2C" w:rsidRDefault="00221596" w:rsidP="00221596">
      <w:r>
        <w:rPr>
          <w:rFonts w:hint="eastAsia"/>
        </w:rPr>
        <w:t>销售机会</w:t>
      </w:r>
      <w:r>
        <w:rPr>
          <w:rFonts w:hint="eastAsia"/>
        </w:rPr>
        <w:t>------&gt;</w:t>
      </w:r>
      <w:r>
        <w:rPr>
          <w:rFonts w:hint="eastAsia"/>
        </w:rPr>
        <w:t>详细需求</w:t>
      </w:r>
      <w:r>
        <w:rPr>
          <w:rFonts w:hint="eastAsia"/>
        </w:rPr>
        <w:t>-----&gt;</w:t>
      </w:r>
      <w:r>
        <w:rPr>
          <w:rFonts w:hint="eastAsia"/>
        </w:rPr>
        <w:t>【解决方案】</w:t>
      </w:r>
      <w:r>
        <w:rPr>
          <w:rFonts w:hint="eastAsia"/>
        </w:rPr>
        <w:t>----&gt;</w:t>
      </w:r>
      <w:r>
        <w:rPr>
          <w:rFonts w:hint="eastAsia"/>
        </w:rPr>
        <w:t>【历史报价】</w:t>
      </w:r>
      <w:r>
        <w:rPr>
          <w:rFonts w:hint="eastAsia"/>
        </w:rPr>
        <w:t>---&gt;</w:t>
      </w:r>
      <w:r>
        <w:rPr>
          <w:rFonts w:hint="eastAsia"/>
        </w:rPr>
        <w:t>【竞争对象】</w:t>
      </w:r>
      <w:r>
        <w:rPr>
          <w:rFonts w:hint="eastAsia"/>
        </w:rPr>
        <w:t>----&gt;</w:t>
      </w:r>
      <w:r>
        <w:rPr>
          <w:rFonts w:hint="eastAsia"/>
        </w:rPr>
        <w:t>订单</w:t>
      </w:r>
    </w:p>
    <w:p w:rsidR="001420D1" w:rsidRDefault="001420D1" w:rsidP="00221596"/>
    <w:p w:rsidR="001420D1" w:rsidRDefault="004C17EF" w:rsidP="00221596">
      <w:r>
        <w:rPr>
          <w:rFonts w:hint="eastAsia"/>
        </w:rPr>
        <w:t>销售机会来源：销售员添加、上级分配。</w:t>
      </w:r>
    </w:p>
    <w:p w:rsidR="004C17EF" w:rsidRDefault="004C17EF" w:rsidP="00221596">
      <w:r>
        <w:rPr>
          <w:rFonts w:hint="eastAsia"/>
        </w:rPr>
        <w:t>销售机会去向：</w:t>
      </w:r>
      <w:r w:rsidR="00EA468E">
        <w:rPr>
          <w:rFonts w:hint="eastAsia"/>
        </w:rPr>
        <w:t>4</w:t>
      </w:r>
      <w:r w:rsidR="00EA468E">
        <w:rPr>
          <w:rFonts w:hint="eastAsia"/>
        </w:rPr>
        <w:t>个</w:t>
      </w:r>
    </w:p>
    <w:p w:rsidR="00217819" w:rsidRDefault="00217819" w:rsidP="00221596"/>
    <w:p w:rsidR="00135076" w:rsidRDefault="00135076" w:rsidP="006C0BA1">
      <w:pPr>
        <w:pStyle w:val="2"/>
      </w:pPr>
      <w:bookmarkStart w:id="68" w:name="_Toc303244053"/>
      <w:r w:rsidRPr="000A2412">
        <w:rPr>
          <w:rFonts w:hint="eastAsia"/>
        </w:rPr>
        <w:t>CRM5</w:t>
      </w:r>
      <w:r>
        <w:rPr>
          <w:rFonts w:hint="eastAsia"/>
        </w:rPr>
        <w:t>.1</w:t>
      </w:r>
      <w:r>
        <w:rPr>
          <w:rFonts w:hint="eastAsia"/>
        </w:rPr>
        <w:t>销售机会</w:t>
      </w:r>
      <w:bookmarkEnd w:id="68"/>
    </w:p>
    <w:p w:rsidR="00946A2C" w:rsidRPr="000A2412" w:rsidRDefault="000A2412" w:rsidP="006C0BA1">
      <w:pPr>
        <w:pStyle w:val="3"/>
      </w:pPr>
      <w:bookmarkStart w:id="69" w:name="_Toc303244054"/>
      <w:r w:rsidRPr="000A2412">
        <w:rPr>
          <w:rFonts w:ascii="宋体" w:hAnsi="宋体" w:hint="eastAsia"/>
        </w:rPr>
        <w:t>CRM5.1</w:t>
      </w:r>
      <w:r w:rsidR="003213E3">
        <w:rPr>
          <w:rFonts w:ascii="宋体" w:hAnsi="宋体" w:hint="eastAsia"/>
        </w:rPr>
        <w:t>：</w:t>
      </w:r>
      <w:r w:rsidR="00217819" w:rsidRPr="000A2412">
        <w:rPr>
          <w:rFonts w:hint="eastAsia"/>
        </w:rPr>
        <w:t>销售机会用例图</w:t>
      </w:r>
      <w:bookmarkEnd w:id="69"/>
    </w:p>
    <w:p w:rsidR="00217819" w:rsidRDefault="004D34EF">
      <w:r>
        <w:rPr>
          <w:noProof/>
        </w:rPr>
        <w:drawing>
          <wp:inline distT="0" distB="0" distL="0" distR="0">
            <wp:extent cx="5139055" cy="3284855"/>
            <wp:effectExtent l="0" t="0" r="444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67" w:rsidRDefault="00853967"/>
    <w:p w:rsidR="00217819" w:rsidRDefault="0005249D" w:rsidP="006C0BA1">
      <w:pPr>
        <w:pStyle w:val="4"/>
      </w:pPr>
      <w:r>
        <w:rPr>
          <w:rFonts w:hint="eastAsia"/>
        </w:rPr>
        <w:t>CRM5.1.1</w:t>
      </w:r>
      <w:r>
        <w:rPr>
          <w:rFonts w:hint="eastAsia"/>
        </w:rPr>
        <w:t>：添加销售机会用例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FB5EA7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添加销售机会</w:t>
            </w: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CRM5.1</w:t>
            </w:r>
            <w:r w:rsidR="000B29FB">
              <w:rPr>
                <w:rFonts w:ascii="宋体" w:hAnsi="宋体" w:hint="eastAsia"/>
              </w:rPr>
              <w:t>.1</w:t>
            </w: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销售机会</w:t>
            </w: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FB5EA7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FB5EA7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FB5EA7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FB5EA7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处理、分配</w:t>
            </w:r>
          </w:p>
        </w:tc>
      </w:tr>
      <w:tr w:rsidR="00FB5EA7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处理、分配</w:t>
            </w: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  <w:p w:rsidR="00950959" w:rsidRDefault="0095095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并且要有客户</w:t>
            </w:r>
          </w:p>
        </w:tc>
      </w:tr>
      <w:tr w:rsidR="00FB5EA7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客户视图点击新建机会、</w:t>
            </w:r>
          </w:p>
          <w:p w:rsidR="009058AB" w:rsidRDefault="009058AB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进入销售机会视图，新建机会</w:t>
            </w:r>
          </w:p>
          <w:p w:rsidR="002B1714" w:rsidRDefault="002B171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FB5EA7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1.主题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销售机会相应主题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 客户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该销售机会对应的客户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 w:rsidR="00392DA0">
                    <w:rPr>
                      <w:rFonts w:ascii="宋体" w:hAnsi="宋体" w:hint="eastAsia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关联CRM3.1</w:t>
                  </w:r>
                  <w:r w:rsidR="002B1714">
                    <w:rPr>
                      <w:rFonts w:ascii="宋体" w:hAnsi="宋体" w:hint="eastAsia"/>
                    </w:rPr>
                    <w:t>（客户视图）</w:t>
                  </w:r>
                  <w:r>
                    <w:rPr>
                      <w:rFonts w:ascii="宋体" w:hAnsi="宋体" w:hint="eastAsia"/>
                    </w:rPr>
                    <w:t>,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关联时没有该客户</w:t>
                  </w:r>
                  <w:r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FB5EA7" w:rsidRDefault="00D851C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可根据名称、头拼查询</w:t>
                  </w:r>
                  <w:r w:rsidR="00FB5EA7">
                    <w:rPr>
                      <w:rFonts w:ascii="宋体" w:hAnsi="宋体" w:hint="eastAsia"/>
                    </w:rPr>
                    <w:t>，</w:t>
                  </w:r>
                  <w:r w:rsidR="00FB5EA7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3.客户联系人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可自动带出、也可填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4.类型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客户类型</w:t>
                  </w:r>
                </w:p>
              </w:tc>
              <w:tc>
                <w:tcPr>
                  <w:tcW w:w="5198" w:type="dxa"/>
                </w:tcPr>
                <w:p w:rsidR="00FB5EA7" w:rsidRPr="002B1714" w:rsidRDefault="00FB5EA7" w:rsidP="00226324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自动带出、非选择项。</w:t>
                  </w:r>
                  <w:r w:rsidR="00392DA0"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依赖于客户类型参考</w:t>
                  </w:r>
                  <w:r w:rsidR="002B1714">
                    <w:rPr>
                      <w:rFonts w:ascii="宋体" w:hAnsi="宋体" w:hint="eastAsia"/>
                    </w:rPr>
                    <w:t>CRM3.1（</w:t>
                  </w:r>
                  <w:r w:rsidR="00CE00B4">
                    <w:rPr>
                      <w:rFonts w:ascii="宋体" w:hAnsi="宋体" w:hint="eastAsia"/>
                    </w:rPr>
                    <w:t>客户等级</w:t>
                  </w:r>
                  <w:r w:rsidR="002B1714">
                    <w:rPr>
                      <w:rFonts w:ascii="宋体" w:hAnsi="宋体" w:hint="eastAsia"/>
                    </w:rPr>
                    <w:t>）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5.发现时间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发现销售机会的时间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默认当前日期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6.来源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分配或其他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7.负责人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当前销售员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当前操作人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8.提供人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2B1714" w:rsidP="006C358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默认为空，可填</w:t>
                  </w:r>
                  <w:r>
                    <w:rPr>
                      <w:rFonts w:ascii="宋体" w:hAnsi="宋体"/>
                    </w:rPr>
                    <w:br/>
                  </w:r>
                  <w:r w:rsidR="00FB5EA7">
                    <w:rPr>
                      <w:rFonts w:ascii="宋体" w:hAnsi="宋体" w:hint="eastAsia"/>
                    </w:rPr>
                    <w:t>当前销售机会可以是经理分配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9.客户需求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模糊需求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客户购买什么样式的产品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获得提示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该客户以前的历史记录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该客户以前购买过什么产品列出供用户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 xml:space="preserve">选择  、列出公司产品 、 </w:t>
                  </w:r>
                  <w:r>
                    <w:rPr>
                      <w:rFonts w:ascii="宋体" w:hAnsi="宋体" w:hint="eastAsia"/>
                    </w:rPr>
                    <w:br/>
                    <w:t>手动输入客户需求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10.预期签单时间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模糊项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 预期金额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模糊项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12. 阶段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bookmarkStart w:id="70" w:name="OLE_LINK5"/>
                  <w:bookmarkStart w:id="71" w:name="OLE_LINK6"/>
                  <w:r>
                    <w:rPr>
                      <w:rFonts w:ascii="宋体" w:hAnsi="宋体" w:hint="eastAsia"/>
                    </w:rPr>
                    <w:t>初期沟通、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立项评估、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需求分析、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方案制定、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竞争、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商务谈判、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合同签约</w:t>
                  </w:r>
                  <w:bookmarkEnd w:id="70"/>
                  <w:bookmarkEnd w:id="71"/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选择项，默认为初期沟通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见名称解释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 可能性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该销售机会成功可能性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选择项10%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14. 状态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bookmarkStart w:id="72" w:name="OLE_LINK7"/>
                  <w:bookmarkStart w:id="73" w:name="OLE_LINK8"/>
                  <w:r>
                    <w:rPr>
                      <w:rFonts w:hint="eastAsia"/>
                      <w:sz w:val="24"/>
                    </w:rPr>
                    <w:t>跟踪、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成功、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失败、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搁置、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失效</w:t>
                  </w:r>
                  <w:bookmarkEnd w:id="72"/>
                  <w:bookmarkEnd w:id="73"/>
                </w:p>
              </w:tc>
              <w:tc>
                <w:tcPr>
                  <w:tcW w:w="5198" w:type="dxa"/>
                </w:tcPr>
                <w:p w:rsidR="00FB5EA7" w:rsidRDefault="00FB5EA7" w:rsidP="002B1714">
                  <w:pPr>
                    <w:widowControl/>
                    <w:spacing w:before="24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 w:rsidR="002B1714">
                    <w:rPr>
                      <w:rFonts w:ascii="宋体" w:hAnsi="宋体" w:hint="eastAsia"/>
                    </w:rPr>
                    <w:t>（什么情况下可以修改）</w:t>
                  </w:r>
                  <w:r w:rsidR="002B1714">
                    <w:rPr>
                      <w:rFonts w:ascii="宋体" w:hAnsi="宋体"/>
                    </w:rPr>
                    <w:br/>
                  </w:r>
                  <w:r w:rsidR="002B1714">
                    <w:rPr>
                      <w:rFonts w:ascii="宋体" w:hAnsi="宋体" w:hint="eastAsia"/>
                    </w:rPr>
                    <w:t>状态描述</w:t>
                  </w:r>
                  <w:r w:rsidR="00B267F3">
                    <w:rPr>
                      <w:rFonts w:ascii="宋体" w:hAnsi="宋体"/>
                    </w:rPr>
                    <w:br/>
                  </w:r>
                  <w:r w:rsidR="00B267F3">
                    <w:rPr>
                      <w:rFonts w:ascii="宋体" w:hAnsi="宋体"/>
                      <w:noProof/>
                    </w:rPr>
                    <w:drawing>
                      <wp:inline distT="0" distB="0" distL="0" distR="0">
                        <wp:extent cx="2303145" cy="146494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3145" cy="1464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15. 阶段备注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16. 阶段停留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系统自动给出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本阶段开始至今的天数间隔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依赖销售机会历史记录</w:t>
                  </w:r>
                </w:p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(从记录表中统计该销售机会的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阶段及时间)</w:t>
                  </w: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17. 附件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B5EA7" w:rsidTr="00226324">
              <w:tc>
                <w:tcPr>
                  <w:tcW w:w="1446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18.分配</w:t>
                  </w:r>
                </w:p>
              </w:tc>
              <w:tc>
                <w:tcPr>
                  <w:tcW w:w="850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下属</w:t>
                  </w:r>
                </w:p>
              </w:tc>
              <w:tc>
                <w:tcPr>
                  <w:tcW w:w="5198" w:type="dxa"/>
                </w:tcPr>
                <w:p w:rsidR="00FB5EA7" w:rsidRDefault="00FB5EA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FB5EA7" w:rsidRDefault="00FB5EA7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FB5EA7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0C42DB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将添加的销售机会记录到日志</w:t>
            </w:r>
          </w:p>
          <w:p w:rsidR="0005249D" w:rsidRPr="0005249D" w:rsidRDefault="002B171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行动历史</w:t>
            </w:r>
          </w:p>
        </w:tc>
      </w:tr>
      <w:tr w:rsidR="00FB5EA7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用户点击“销售机会”页面</w:t>
            </w:r>
          </w:p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1)新建功能:</w:t>
            </w:r>
          </w:p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a）点击“销售机会”项进入“销售机会”界面，点击“新建”</w:t>
            </w:r>
          </w:p>
          <w:p w:rsidR="00FB5EA7" w:rsidRDefault="00FB5EA7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</w:t>
            </w:r>
            <w:r w:rsidR="009153F1">
              <w:rPr>
                <w:rFonts w:ascii="宋体" w:hAnsi="宋体" w:hint="eastAsia"/>
                <w:sz w:val="21"/>
              </w:rPr>
              <w:t>弹出“新建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c）添加上对话窗体中的信息（机会主题、客户、发现时间等）后，点击保存。其中附件不能大于5M。</w:t>
            </w:r>
          </w:p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d）添加信息完成后，点击保存即完成</w:t>
            </w:r>
          </w:p>
          <w:p w:rsidR="009153F1" w:rsidRDefault="009153F1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2）查看客户信息时：</w:t>
            </w:r>
          </w:p>
          <w:p w:rsidR="009153F1" w:rsidRDefault="009153F1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可看到与客户有关的销售机会</w:t>
            </w:r>
          </w:p>
          <w:p w:rsidR="009153F1" w:rsidRDefault="009153F1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点击“新建”打开事务窗口</w:t>
            </w:r>
          </w:p>
          <w:p w:rsidR="009153F1" w:rsidRPr="009153F1" w:rsidRDefault="009153F1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c）添加上对话窗体中的信息（机会主题、客户、发现时间等）后，点击保存。其中附件不能大于5M。</w:t>
            </w:r>
          </w:p>
          <w:p w:rsidR="009153F1" w:rsidRDefault="00FB5EA7" w:rsidP="009153F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</w:t>
            </w:r>
            <w:r w:rsidR="009153F1">
              <w:rPr>
                <w:rFonts w:ascii="宋体" w:hAnsi="宋体" w:hint="eastAsia"/>
                <w:sz w:val="21"/>
              </w:rPr>
              <w:t xml:space="preserve">  d）添加信息完成后，点击保存即完成</w:t>
            </w:r>
          </w:p>
          <w:p w:rsidR="00FB5EA7" w:rsidRPr="009153F1" w:rsidRDefault="00FB5EA7" w:rsidP="0005249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FB5EA7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34C" w:rsidRPr="00C3634C" w:rsidRDefault="00C3634C" w:rsidP="00C3634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添加完成销售机会可以进入下面任意操作：</w:t>
            </w:r>
          </w:p>
          <w:p w:rsidR="00C3634C" w:rsidRDefault="00C3634C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 w:rsidRPr="00C3634C">
              <w:rPr>
                <w:rFonts w:ascii="宋体" w:hAnsi="宋体" w:hint="eastAsia"/>
              </w:rPr>
              <w:t>详细需求</w:t>
            </w:r>
          </w:p>
          <w:p w:rsidR="00C3634C" w:rsidRDefault="00C3634C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解决方案</w:t>
            </w:r>
          </w:p>
          <w:p w:rsidR="00C3634C" w:rsidRDefault="00C3634C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报价</w:t>
            </w:r>
          </w:p>
          <w:p w:rsidR="00C3634C" w:rsidRDefault="00C3634C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竞争对手</w:t>
            </w:r>
          </w:p>
          <w:p w:rsidR="00C3634C" w:rsidRPr="00C3634C" w:rsidRDefault="00C3634C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</w:t>
            </w:r>
          </w:p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FB5EA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5EA7" w:rsidRDefault="00FB5EA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需要随时关注机会的阶段与可能性</w:t>
            </w:r>
          </w:p>
        </w:tc>
      </w:tr>
    </w:tbl>
    <w:p w:rsidR="00FB5EA7" w:rsidRDefault="00FB5EA7"/>
    <w:p w:rsidR="00F97D80" w:rsidRDefault="00F97D80"/>
    <w:p w:rsidR="00F97D80" w:rsidRDefault="00F97D80"/>
    <w:p w:rsidR="0005249D" w:rsidRDefault="0005249D" w:rsidP="006C0BA1">
      <w:pPr>
        <w:pStyle w:val="4"/>
      </w:pPr>
      <w:r>
        <w:rPr>
          <w:rFonts w:hint="eastAsia"/>
        </w:rPr>
        <w:t>CRM5.1.2</w:t>
      </w:r>
      <w:r>
        <w:rPr>
          <w:rFonts w:hint="eastAsia"/>
        </w:rPr>
        <w:t>：</w:t>
      </w:r>
      <w:r>
        <w:rPr>
          <w:rFonts w:ascii="宋体" w:hAnsi="宋体" w:hint="eastAsia"/>
        </w:rPr>
        <w:t>修改销售机会</w:t>
      </w:r>
      <w:r>
        <w:rPr>
          <w:rFonts w:hint="eastAsia"/>
        </w:rPr>
        <w:t>用例</w:t>
      </w:r>
    </w:p>
    <w:p w:rsidR="00FB5EA7" w:rsidRPr="0005249D" w:rsidRDefault="00FB5EA7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3E172F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修改销售机会</w:t>
            </w: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737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</w:t>
            </w:r>
            <w:r w:rsidR="00273764">
              <w:rPr>
                <w:rFonts w:ascii="宋体" w:hAnsi="宋体" w:hint="eastAsia"/>
              </w:rPr>
              <w:t>1.2</w:t>
            </w: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销售机会</w:t>
            </w: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boss、</w:t>
            </w:r>
          </w:p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3E172F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3E172F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3E172F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3E172F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处理、分配</w:t>
            </w:r>
          </w:p>
        </w:tc>
      </w:tr>
      <w:tr w:rsidR="003E172F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处理、分配</w:t>
            </w: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3E172F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043BA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销售视图编辑、查看销售详细信息编辑</w:t>
            </w:r>
          </w:p>
        </w:tc>
      </w:tr>
      <w:tr w:rsidR="003E172F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1.主题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销售机会相应主题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 客户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该销售机会对应的客户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关联时没有该客户</w:t>
                  </w:r>
                  <w:r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3E172F" w:rsidRDefault="00D851C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可根据名称、头拼查询，</w:t>
                  </w:r>
                  <w:r w:rsidR="003E172F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3.客户联系人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可自动带出、也可填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4.类型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b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客户类型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自动带出、非选择项。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依赖于客户类型参考xx</w:t>
                  </w:r>
                </w:p>
                <w:p w:rsidR="003E172F" w:rsidRDefault="003E172F" w:rsidP="00226324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。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5.发现时间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发现销售机会的时间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默认当前日期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6.来源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分配或其他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7.负责人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当前销售员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当前操作人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8.提供人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当前销售机会可以是经理分配</w:t>
                  </w:r>
                  <w:r w:rsidR="003A2821">
                    <w:rPr>
                      <w:rFonts w:ascii="宋体" w:hAnsi="宋体"/>
                    </w:rPr>
                    <w:br/>
                  </w:r>
                  <w:r w:rsidR="003A2821">
                    <w:rPr>
                      <w:rFonts w:ascii="宋体" w:hAnsi="宋体" w:hint="eastAsia"/>
                    </w:rPr>
                    <w:t>给自己的下属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9.客户需求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模糊需求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客户购买什么样式的产品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获得提示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该客户以前的历史记录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该客户以前购买过什么产品列出供用户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 xml:space="preserve">选择  、列出公司产品 、 </w:t>
                  </w:r>
                  <w:r>
                    <w:rPr>
                      <w:rFonts w:ascii="宋体" w:hAnsi="宋体" w:hint="eastAsia"/>
                    </w:rPr>
                    <w:br/>
                    <w:t>手动输入客户需求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10.预期签单时间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模糊项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 预期金</w:t>
                  </w:r>
                  <w:r>
                    <w:rPr>
                      <w:rFonts w:ascii="宋体" w:hAnsi="宋体" w:hint="eastAsia"/>
                    </w:rPr>
                    <w:lastRenderedPageBreak/>
                    <w:t>额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模糊项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12. 阶段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初期沟通、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立项评估、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需求分析、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方案制定、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竞争、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商务谈判、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合同签约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选择项，默认为初期沟通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见名称解释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 可能性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该销售机会成功可能性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 w:rsidR="00EB083B">
                    <w:rPr>
                      <w:rFonts w:ascii="宋体" w:hAnsi="宋体"/>
                    </w:rPr>
                    <w:br/>
                  </w:r>
                  <w:r w:rsidR="00EB083B">
                    <w:rPr>
                      <w:rFonts w:ascii="宋体" w:hAnsi="宋体" w:hint="eastAsia"/>
                    </w:rPr>
                    <w:t>以</w:t>
                  </w:r>
                  <w:r>
                    <w:rPr>
                      <w:rFonts w:ascii="宋体" w:hAnsi="宋体" w:hint="eastAsia"/>
                    </w:rPr>
                    <w:t>10%</w:t>
                  </w:r>
                  <w:r w:rsidR="00EB083B">
                    <w:rPr>
                      <w:rFonts w:ascii="宋体" w:hAnsi="宋体" w:hint="eastAsia"/>
                    </w:rPr>
                    <w:t>为步长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14. 状态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hint="eastAsia"/>
                      <w:sz w:val="24"/>
                    </w:rPr>
                    <w:t>跟踪、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成功、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失败、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搁置、</w:t>
                  </w:r>
                  <w:r>
                    <w:rPr>
                      <w:sz w:val="24"/>
                    </w:rPr>
                    <w:br/>
                  </w:r>
                  <w:r>
                    <w:rPr>
                      <w:rFonts w:hint="eastAsia"/>
                      <w:sz w:val="24"/>
                    </w:rPr>
                    <w:t>失效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 w:rsidR="00C9036F">
                    <w:rPr>
                      <w:rFonts w:ascii="宋体" w:hAnsi="宋体"/>
                    </w:rPr>
                    <w:br/>
                  </w:r>
                  <w:r w:rsidR="00C9036F" w:rsidRPr="00C9036F">
                    <w:rPr>
                      <w:rFonts w:ascii="宋体" w:hAnsi="宋体"/>
                      <w:noProof/>
                    </w:rPr>
                    <w:drawing>
                      <wp:inline distT="0" distB="0" distL="0" distR="0">
                        <wp:extent cx="2303145" cy="1464945"/>
                        <wp:effectExtent l="0" t="0" r="0" b="0"/>
                        <wp:docPr id="1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3145" cy="1464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15. 阶段备注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16. 阶段停留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系统自动给出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本阶段开始至今的天数间隔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依赖销售机会历史记录</w:t>
                  </w:r>
                </w:p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(从记录表中统计该销售机会的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阶段及时间)</w:t>
                  </w: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17. 附件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172F" w:rsidTr="003A2821">
              <w:tc>
                <w:tcPr>
                  <w:tcW w:w="1446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18.分配</w:t>
                  </w:r>
                </w:p>
              </w:tc>
              <w:tc>
                <w:tcPr>
                  <w:tcW w:w="850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下属</w:t>
                  </w:r>
                </w:p>
              </w:tc>
              <w:tc>
                <w:tcPr>
                  <w:tcW w:w="5198" w:type="dxa"/>
                </w:tcPr>
                <w:p w:rsidR="003E172F" w:rsidRDefault="003E172F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3E172F" w:rsidRDefault="003E172F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E172F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05249D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将修改后的信息记录到日志中</w:t>
            </w:r>
          </w:p>
        </w:tc>
      </w:tr>
      <w:tr w:rsidR="003E172F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用户点击“销售机会”页面</w:t>
            </w:r>
          </w:p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</w:t>
            </w:r>
            <w:r w:rsidR="00D65B4D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>功能:</w:t>
            </w:r>
          </w:p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</w:t>
            </w:r>
            <w:r w:rsidR="00D65B4D">
              <w:rPr>
                <w:rFonts w:ascii="宋体" w:hAnsi="宋体" w:hint="eastAsia"/>
                <w:sz w:val="21"/>
              </w:rPr>
              <w:t>）点击“销售机会”项进入“销售机会”界面，点击“编辑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3E172F" w:rsidRDefault="003E172F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</w:t>
            </w:r>
            <w:r w:rsidR="00D65B4D">
              <w:rPr>
                <w:rFonts w:ascii="宋体" w:hAnsi="宋体" w:hint="eastAsia"/>
                <w:sz w:val="21"/>
              </w:rPr>
              <w:t>弹出“销售编辑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</w:t>
            </w:r>
            <w:r w:rsidR="00D65B4D">
              <w:rPr>
                <w:rFonts w:ascii="宋体" w:hAnsi="宋体" w:hint="eastAsia"/>
                <w:sz w:val="21"/>
              </w:rPr>
              <w:t>）修改</w:t>
            </w:r>
            <w:r>
              <w:rPr>
                <w:rFonts w:ascii="宋体" w:hAnsi="宋体" w:hint="eastAsia"/>
                <w:sz w:val="21"/>
              </w:rPr>
              <w:t>上对话窗体中的信息（机会主题、客户、发现时间等）后，点击保存。其中附件不能大于5M。</w:t>
            </w:r>
          </w:p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</w:t>
            </w:r>
            <w:r w:rsidR="00D65B4D">
              <w:rPr>
                <w:rFonts w:ascii="宋体" w:hAnsi="宋体" w:hint="eastAsia"/>
                <w:sz w:val="21"/>
              </w:rPr>
              <w:t>）修改</w:t>
            </w:r>
            <w:r>
              <w:rPr>
                <w:rFonts w:ascii="宋体" w:hAnsi="宋体" w:hint="eastAsia"/>
                <w:sz w:val="21"/>
              </w:rPr>
              <w:t>信息完成后，点击保存即完成</w:t>
            </w:r>
          </w:p>
          <w:p w:rsidR="003E172F" w:rsidRDefault="00D65B4D" w:rsidP="00D65B4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2)查看销售详细信息</w:t>
            </w:r>
          </w:p>
          <w:p w:rsidR="00D65B4D" w:rsidRDefault="00D65B4D" w:rsidP="00D65B4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点击“销售详细信息”项进入详细界面</w:t>
            </w:r>
          </w:p>
          <w:p w:rsidR="00D65B4D" w:rsidRDefault="00D65B4D" w:rsidP="00D65B4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点击“编辑”显示项修为修改项</w:t>
            </w:r>
          </w:p>
          <w:p w:rsidR="00D65B4D" w:rsidRDefault="00D65B4D" w:rsidP="00D65B4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修改销售信息</w:t>
            </w:r>
          </w:p>
          <w:p w:rsidR="00D65B4D" w:rsidRPr="00D65B4D" w:rsidRDefault="00D65B4D" w:rsidP="00D65B4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保存修改信息</w:t>
            </w:r>
          </w:p>
          <w:p w:rsidR="005062F1" w:rsidRDefault="005062F1" w:rsidP="005062F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2）查看客户信息时：</w:t>
            </w:r>
          </w:p>
          <w:p w:rsidR="005062F1" w:rsidRDefault="005062F1" w:rsidP="005062F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可看到与客户有关的销售机会</w:t>
            </w:r>
          </w:p>
          <w:p w:rsidR="005062F1" w:rsidRDefault="005062F1" w:rsidP="005062F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点击“销售机会”进入详细信息界面</w:t>
            </w:r>
          </w:p>
          <w:p w:rsidR="005062F1" w:rsidRPr="009153F1" w:rsidRDefault="005062F1" w:rsidP="005062F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c）点击编辑，填写信息</w:t>
            </w:r>
          </w:p>
          <w:p w:rsidR="00D65B4D" w:rsidRDefault="005062F1" w:rsidP="005062F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d）保存</w:t>
            </w:r>
          </w:p>
          <w:p w:rsidR="00CF318F" w:rsidRPr="005062F1" w:rsidRDefault="00CF318F" w:rsidP="005062F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E172F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5B4D" w:rsidRPr="00C3634C" w:rsidRDefault="00D65B4D" w:rsidP="00D65B4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修改完成销售机会可以进入下面任意操作：</w:t>
            </w:r>
          </w:p>
          <w:p w:rsidR="00D65B4D" w:rsidRDefault="00D65B4D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 w:rsidRPr="00C3634C">
              <w:rPr>
                <w:rFonts w:ascii="宋体" w:hAnsi="宋体" w:hint="eastAsia"/>
              </w:rPr>
              <w:t>详细需求</w:t>
            </w:r>
          </w:p>
          <w:p w:rsidR="00D65B4D" w:rsidRDefault="00D65B4D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解决方案</w:t>
            </w:r>
          </w:p>
          <w:p w:rsidR="00D65B4D" w:rsidRDefault="00D65B4D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报价</w:t>
            </w:r>
          </w:p>
          <w:p w:rsidR="00D65B4D" w:rsidRDefault="00D65B4D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竞争对手</w:t>
            </w:r>
          </w:p>
          <w:p w:rsidR="003E172F" w:rsidRPr="00D65B4D" w:rsidRDefault="00D65B4D" w:rsidP="00230C32">
            <w:pPr>
              <w:pStyle w:val="a5"/>
              <w:numPr>
                <w:ilvl w:val="0"/>
                <w:numId w:val="3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</w:t>
            </w: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E172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72F" w:rsidRDefault="003E172F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需要随时关注机会的阶段与可能性</w:t>
            </w:r>
          </w:p>
        </w:tc>
      </w:tr>
    </w:tbl>
    <w:p w:rsidR="00946A2C" w:rsidRDefault="00946A2C"/>
    <w:p w:rsidR="00221596" w:rsidRDefault="00221596"/>
    <w:p w:rsidR="0005249D" w:rsidRDefault="0005249D" w:rsidP="006C0BA1">
      <w:pPr>
        <w:pStyle w:val="4"/>
      </w:pPr>
      <w:r>
        <w:rPr>
          <w:rFonts w:hint="eastAsia"/>
        </w:rPr>
        <w:t>CRM5.1.3</w:t>
      </w:r>
      <w:r>
        <w:rPr>
          <w:rFonts w:hint="eastAsia"/>
        </w:rPr>
        <w:t>：</w:t>
      </w:r>
      <w:r>
        <w:rPr>
          <w:rFonts w:ascii="宋体" w:hAnsi="宋体" w:hint="eastAsia"/>
        </w:rPr>
        <w:t>删除销售机会</w:t>
      </w:r>
      <w:r>
        <w:rPr>
          <w:rFonts w:hint="eastAsia"/>
        </w:rPr>
        <w:t>用例</w:t>
      </w:r>
    </w:p>
    <w:p w:rsidR="00F433F8" w:rsidRPr="0005249D" w:rsidRDefault="00F433F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F433F8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删除销售机会</w:t>
            </w: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</w:t>
            </w:r>
            <w:r w:rsidR="004E40A7">
              <w:rPr>
                <w:rFonts w:ascii="宋体" w:hAnsi="宋体" w:hint="eastAsia"/>
              </w:rPr>
              <w:t>1.3</w:t>
            </w: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销售机会</w:t>
            </w: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F433F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F433F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F433F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F433F8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F433F8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  <w:p w:rsidR="0050491A" w:rsidRDefault="00C35653" w:rsidP="00C3565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销售机会没有生成订单 </w:t>
            </w:r>
          </w:p>
        </w:tc>
      </w:tr>
      <w:tr w:rsidR="00F433F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F433F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销售视图删除</w:t>
            </w:r>
          </w:p>
        </w:tc>
      </w:tr>
      <w:tr w:rsidR="00F433F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F433F8" w:rsidTr="00F433F8">
              <w:tc>
                <w:tcPr>
                  <w:tcW w:w="1446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F433F8" w:rsidTr="00F433F8">
              <w:tc>
                <w:tcPr>
                  <w:tcW w:w="1446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1.销售id</w:t>
                  </w:r>
                </w:p>
              </w:tc>
              <w:tc>
                <w:tcPr>
                  <w:tcW w:w="850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销售机会对应编号</w:t>
                  </w:r>
                </w:p>
              </w:tc>
              <w:tc>
                <w:tcPr>
                  <w:tcW w:w="5198" w:type="dxa"/>
                </w:tcPr>
                <w:p w:rsidR="00F433F8" w:rsidRDefault="00F433F8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表id</w:t>
                  </w:r>
                </w:p>
              </w:tc>
            </w:tr>
            <w:tr w:rsidR="00AD56C6" w:rsidTr="00F433F8">
              <w:tc>
                <w:tcPr>
                  <w:tcW w:w="1446" w:type="dxa"/>
                </w:tcPr>
                <w:p w:rsidR="00AD56C6" w:rsidRDefault="00AD56C6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2.状态</w:t>
                  </w:r>
                </w:p>
              </w:tc>
              <w:tc>
                <w:tcPr>
                  <w:tcW w:w="850" w:type="dxa"/>
                </w:tcPr>
                <w:p w:rsidR="00AD56C6" w:rsidRDefault="00AD56C6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AD56C6" w:rsidRDefault="00AD56C6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对应该信息是否有效</w:t>
                  </w:r>
                </w:p>
              </w:tc>
              <w:tc>
                <w:tcPr>
                  <w:tcW w:w="5198" w:type="dxa"/>
                </w:tcPr>
                <w:p w:rsidR="00AD56C6" w:rsidRDefault="00AD56C6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1有效 0无效</w:t>
                  </w:r>
                </w:p>
              </w:tc>
            </w:tr>
          </w:tbl>
          <w:p w:rsidR="00F433F8" w:rsidRDefault="00F433F8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F433F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AF05E7" w:rsidP="00AF05E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删除成功或失败</w:t>
            </w:r>
          </w:p>
          <w:p w:rsidR="00AF05E7" w:rsidRDefault="00AF05E7" w:rsidP="00AF05E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将删除的数据记录到日志中</w:t>
            </w:r>
          </w:p>
          <w:p w:rsidR="00CD16FF" w:rsidRDefault="00CD16FF" w:rsidP="00AF05E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F433F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用户点击“销售机会”页面</w:t>
            </w:r>
          </w:p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</w:t>
            </w:r>
            <w:r w:rsidR="00840AD8">
              <w:rPr>
                <w:rFonts w:ascii="宋体" w:hAnsi="宋体" w:hint="eastAsia"/>
                <w:sz w:val="21"/>
              </w:rPr>
              <w:t>删除</w:t>
            </w:r>
            <w:r>
              <w:rPr>
                <w:rFonts w:ascii="宋体" w:hAnsi="宋体" w:hint="eastAsia"/>
                <w:sz w:val="21"/>
              </w:rPr>
              <w:t>功能:</w:t>
            </w:r>
          </w:p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</w:t>
            </w:r>
            <w:r w:rsidR="006D4B38">
              <w:rPr>
                <w:rFonts w:ascii="宋体" w:hAnsi="宋体" w:hint="eastAsia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进入“销售机会”界面，点击“删除”</w:t>
            </w:r>
          </w:p>
          <w:p w:rsidR="00F433F8" w:rsidRDefault="00F433F8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b)弹出“确认”事务窗口 (是/否)</w:t>
            </w:r>
          </w:p>
          <w:p w:rsidR="00F433F8" w:rsidRDefault="00F433F8" w:rsidP="00F433F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c）是，提示操作成功，否提示失败</w:t>
            </w:r>
          </w:p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2)查看销售详细信息</w:t>
            </w:r>
          </w:p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点击“销售详细信息”项进入详细界面</w:t>
            </w:r>
          </w:p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</w:t>
            </w:r>
            <w:r w:rsidR="00A307F8">
              <w:rPr>
                <w:rFonts w:ascii="宋体" w:hAnsi="宋体" w:hint="eastAsia"/>
                <w:sz w:val="21"/>
              </w:rPr>
              <w:t>删除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</w:t>
            </w:r>
            <w:r w:rsidR="00A307F8">
              <w:rPr>
                <w:rFonts w:ascii="宋体" w:hAnsi="宋体" w:hint="eastAsia"/>
                <w:sz w:val="21"/>
              </w:rPr>
              <w:t>确认是否</w:t>
            </w:r>
          </w:p>
          <w:p w:rsidR="00DE4626" w:rsidRDefault="00F433F8" w:rsidP="00DE462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</w:t>
            </w:r>
            <w:r w:rsidR="00A307F8">
              <w:rPr>
                <w:rFonts w:ascii="宋体" w:hAnsi="宋体" w:hint="eastAsia"/>
                <w:sz w:val="21"/>
              </w:rPr>
              <w:t>提示操作成功，或操作失败</w:t>
            </w:r>
            <w:r w:rsidR="00DE4626">
              <w:rPr>
                <w:rFonts w:ascii="宋体" w:hAnsi="宋体"/>
                <w:sz w:val="21"/>
              </w:rPr>
              <w:t xml:space="preserve"> </w:t>
            </w:r>
          </w:p>
          <w:p w:rsidR="00DE4626" w:rsidRDefault="00DE4626" w:rsidP="00DE4626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DE4626" w:rsidRPr="00004802" w:rsidRDefault="00DE4626" w:rsidP="00DE462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</w:t>
            </w:r>
            <w:r>
              <w:rPr>
                <w:rFonts w:ascii="宋体" w:hAnsi="宋体"/>
                <w:sz w:val="21"/>
              </w:rPr>
              <w:t xml:space="preserve"> “</w:t>
            </w:r>
            <w:r w:rsidR="00C25B31">
              <w:rPr>
                <w:rFonts w:ascii="宋体" w:hAnsi="宋体" w:hint="eastAsia"/>
                <w:sz w:val="21"/>
              </w:rPr>
              <w:t>销售机会</w:t>
            </w:r>
            <w:r>
              <w:rPr>
                <w:rFonts w:ascii="宋体" w:hAnsi="宋体"/>
                <w:sz w:val="21"/>
              </w:rPr>
              <w:t>”</w:t>
            </w:r>
            <w:r>
              <w:rPr>
                <w:rFonts w:ascii="宋体" w:hAnsi="宋体" w:hint="eastAsia"/>
                <w:sz w:val="21"/>
              </w:rPr>
              <w:br/>
              <w:t xml:space="preserve">        b) 点击</w:t>
            </w:r>
            <w:r w:rsidR="008276C8">
              <w:rPr>
                <w:rFonts w:ascii="宋体" w:hAnsi="宋体" w:hint="eastAsia"/>
                <w:sz w:val="21"/>
              </w:rPr>
              <w:t>销售机会</w:t>
            </w:r>
            <w:r>
              <w:rPr>
                <w:rFonts w:ascii="宋体" w:hAnsi="宋体" w:hint="eastAsia"/>
                <w:sz w:val="21"/>
              </w:rPr>
              <w:t>查看详细信息</w:t>
            </w:r>
          </w:p>
          <w:p w:rsidR="00DE4626" w:rsidRDefault="00DE4626" w:rsidP="00DE462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可进行删除操作</w:t>
            </w:r>
          </w:p>
          <w:p w:rsidR="00DE4626" w:rsidRDefault="00DE4626" w:rsidP="00DE462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弹出“确认是否”事务窗口</w:t>
            </w:r>
          </w:p>
          <w:p w:rsidR="00DE4626" w:rsidRDefault="00DE4626" w:rsidP="00DE4626">
            <w:pPr>
              <w:pStyle w:val="10"/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 是：操作成功，否：不处理</w:t>
            </w:r>
          </w:p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F433F8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F433F8" w:rsidRDefault="00F433F8" w:rsidP="00C65F5F"/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046" w:rsidRPr="00437046" w:rsidRDefault="00437046" w:rsidP="00A307F8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删除本数据及视图下关联数据：</w:t>
            </w:r>
            <w:r>
              <w:rPr>
                <w:rFonts w:ascii="宋体" w:hAnsi="宋体" w:hint="eastAsia"/>
              </w:rPr>
              <w:br/>
              <w:t>详细需求、解决方案、历史报价、</w:t>
            </w:r>
            <w:r w:rsidRPr="0044078A">
              <w:rPr>
                <w:rFonts w:ascii="宋体" w:hAnsi="宋体" w:hint="eastAsia"/>
              </w:rPr>
              <w:t>竞争对手</w:t>
            </w: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F433F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3F8" w:rsidRDefault="00F433F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需要随时关注机会的阶段与可能性</w:t>
            </w:r>
          </w:p>
        </w:tc>
      </w:tr>
    </w:tbl>
    <w:p w:rsidR="00F433F8" w:rsidRDefault="00F433F8"/>
    <w:p w:rsidR="008D7457" w:rsidRDefault="008D7457"/>
    <w:p w:rsidR="001A6E2F" w:rsidRDefault="001A6E2F" w:rsidP="006C0BA1">
      <w:pPr>
        <w:pStyle w:val="4"/>
      </w:pPr>
      <w:r>
        <w:rPr>
          <w:rFonts w:hint="eastAsia"/>
        </w:rPr>
        <w:lastRenderedPageBreak/>
        <w:t>CRM5.1.4</w:t>
      </w:r>
      <w:r>
        <w:rPr>
          <w:rFonts w:hint="eastAsia"/>
        </w:rPr>
        <w:t>：</w:t>
      </w:r>
      <w:r>
        <w:rPr>
          <w:rFonts w:ascii="宋体" w:hAnsi="宋体" w:hint="eastAsia"/>
        </w:rPr>
        <w:t>查询销售机会</w:t>
      </w:r>
      <w:r>
        <w:rPr>
          <w:rFonts w:hint="eastAsia"/>
        </w:rPr>
        <w:t>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913CFF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查询销售机会</w:t>
            </w: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CRM5.1.4</w:t>
            </w: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销售机会</w:t>
            </w: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913CFF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913CFF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913CFF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913CFF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913CFF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913CFF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输入条件，点击查询</w:t>
            </w:r>
          </w:p>
        </w:tc>
      </w:tr>
      <w:tr w:rsidR="00913CFF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087" w:rsidRDefault="00E15087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E15087" w:rsidTr="00361F2B">
              <w:tc>
                <w:tcPr>
                  <w:tcW w:w="1446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E15087" w:rsidTr="00361F2B">
              <w:tc>
                <w:tcPr>
                  <w:tcW w:w="1446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1.机会主题</w:t>
                  </w:r>
                </w:p>
              </w:tc>
              <w:tc>
                <w:tcPr>
                  <w:tcW w:w="850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E15087" w:rsidRDefault="00E15087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选择项，同时也可填</w:t>
                  </w:r>
                </w:p>
              </w:tc>
            </w:tr>
          </w:tbl>
          <w:p w:rsidR="00E15087" w:rsidRDefault="00E15087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  <w:t>高级查询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1.id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销售机会对应编号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选择项，同时也可填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2.客户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客户查询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直接查询客户拼头，编号，关键字</w:t>
                  </w:r>
                </w:p>
                <w:p w:rsidR="002606BF" w:rsidRPr="00913CF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浏览选客户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3.客户联系人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选择项，同时也可填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4.机会主题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选择项，同时也可填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5.发现日期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从**——**时间段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6.预计签单日期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从**——**时间段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2606BF" w:rsidTr="0044078A">
              <w:trPr>
                <w:trHeight w:val="399"/>
              </w:trPr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7.预期金额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选择项，同时也可填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8.可能性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选择项，同时可填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9.阶段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初期沟通，立项评估。。。</w:t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10.状态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跟踪，成功，失败，搁置，失效</w:t>
                  </w:r>
                  <w:r w:rsidR="006120BB">
                    <w:rPr>
                      <w:rFonts w:ascii="宋体" w:hAnsi="宋体"/>
                    </w:rPr>
                    <w:br/>
                  </w:r>
                  <w:r w:rsidR="006120BB" w:rsidRPr="006120BB">
                    <w:rPr>
                      <w:rFonts w:ascii="宋体" w:hAnsi="宋体"/>
                      <w:noProof/>
                    </w:rPr>
                    <w:drawing>
                      <wp:inline distT="0" distB="0" distL="0" distR="0">
                        <wp:extent cx="2303145" cy="1464945"/>
                        <wp:effectExtent l="0" t="0" r="0" b="0"/>
                        <wp:docPr id="1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3145" cy="1464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11.创建日期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从**——**时间段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12.负责人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机会负责人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2606BF" w:rsidTr="002606BF">
              <w:tc>
                <w:tcPr>
                  <w:tcW w:w="1446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13.所有者</w:t>
                  </w:r>
                </w:p>
              </w:tc>
              <w:tc>
                <w:tcPr>
                  <w:tcW w:w="1985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机会所有者</w:t>
                  </w:r>
                </w:p>
              </w:tc>
              <w:tc>
                <w:tcPr>
                  <w:tcW w:w="5198" w:type="dxa"/>
                </w:tcPr>
                <w:p w:rsidR="002606BF" w:rsidRDefault="002606B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913CFF" w:rsidRDefault="00E15087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</w:r>
            <w:r w:rsidR="00913CFF">
              <w:rPr>
                <w:rFonts w:ascii="宋体" w:hAnsi="宋体" w:hint="eastAsia"/>
              </w:rPr>
              <w:t xml:space="preserve"> </w:t>
            </w:r>
          </w:p>
        </w:tc>
      </w:tr>
      <w:tr w:rsidR="00913CFF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678" w:rsidRDefault="00707697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输出销售机会视图列表：</w:t>
            </w:r>
            <w:r w:rsidR="00E72988">
              <w:rPr>
                <w:rFonts w:ascii="宋体" w:hAnsi="宋体"/>
              </w:rPr>
              <w:br/>
            </w:r>
            <w:r w:rsidR="00C04495">
              <w:rPr>
                <w:rFonts w:ascii="宋体" w:hAnsi="宋体" w:hint="eastAsia"/>
                <w:b/>
              </w:rPr>
              <w:t>隔</w:t>
            </w:r>
            <w:r w:rsidR="00E72988" w:rsidRPr="009C1CB4">
              <w:rPr>
                <w:rFonts w:ascii="宋体" w:hAnsi="宋体" w:hint="eastAsia"/>
                <w:b/>
              </w:rPr>
              <w:t>行变色、</w:t>
            </w:r>
            <w:r w:rsidR="00800071">
              <w:rPr>
                <w:rFonts w:ascii="宋体" w:hAnsi="宋体" w:hint="eastAsia"/>
                <w:b/>
              </w:rPr>
              <w:t>第一</w:t>
            </w:r>
            <w:r w:rsidR="0044078A">
              <w:rPr>
                <w:rFonts w:ascii="宋体" w:hAnsi="宋体" w:hint="eastAsia"/>
                <w:b/>
              </w:rPr>
              <w:t>列</w:t>
            </w:r>
            <w:r w:rsidR="00CB4BF4">
              <w:rPr>
                <w:rFonts w:ascii="宋体" w:hAnsi="宋体" w:hint="eastAsia"/>
                <w:b/>
              </w:rPr>
              <w:t>显示选中该信息操作项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905"/>
              <w:gridCol w:w="5802"/>
            </w:tblGrid>
            <w:tr w:rsidR="00F72678" w:rsidTr="004C42DA">
              <w:tc>
                <w:tcPr>
                  <w:tcW w:w="1905" w:type="dxa"/>
                </w:tcPr>
                <w:p w:rsidR="00F72678" w:rsidRP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输出项</w:t>
                  </w:r>
                </w:p>
              </w:tc>
              <w:tc>
                <w:tcPr>
                  <w:tcW w:w="5802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</w:tr>
            <w:tr w:rsidR="00F72678" w:rsidTr="004C42DA">
              <w:tc>
                <w:tcPr>
                  <w:tcW w:w="1905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行号id</w:t>
                  </w:r>
                </w:p>
              </w:tc>
              <w:tc>
                <w:tcPr>
                  <w:tcW w:w="5802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结果集详细排序</w:t>
                  </w:r>
                </w:p>
              </w:tc>
            </w:tr>
            <w:tr w:rsidR="00F72678" w:rsidTr="004C42DA">
              <w:tc>
                <w:tcPr>
                  <w:tcW w:w="1905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</w:t>
                  </w:r>
                </w:p>
              </w:tc>
              <w:tc>
                <w:tcPr>
                  <w:tcW w:w="5802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附件，如果没有则不显示</w:t>
                  </w:r>
                </w:p>
              </w:tc>
            </w:tr>
            <w:tr w:rsidR="00F72678" w:rsidTr="004C42DA">
              <w:tc>
                <w:tcPr>
                  <w:tcW w:w="1905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机会主题</w:t>
                  </w:r>
                </w:p>
              </w:tc>
              <w:tc>
                <w:tcPr>
                  <w:tcW w:w="5802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销售机会的主题</w:t>
                  </w:r>
                </w:p>
              </w:tc>
            </w:tr>
            <w:tr w:rsidR="00F72678" w:rsidTr="004C42DA">
              <w:tc>
                <w:tcPr>
                  <w:tcW w:w="1905" w:type="dxa"/>
                </w:tcPr>
                <w:p w:rsidR="00F72678" w:rsidRP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802" w:type="dxa"/>
                </w:tcPr>
                <w:p w:rsidR="00F72678" w:rsidRDefault="00F72678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显示出客户名称的同时有明显的提示</w:t>
                  </w:r>
                  <w:r w:rsidR="00113996">
                    <w:rPr>
                      <w:rFonts w:ascii="宋体" w:hAnsi="宋体" w:hint="eastAsia"/>
                    </w:rPr>
                    <w:t>，</w:t>
                  </w:r>
                  <w:r w:rsidR="00113996"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可以点击查看客户的详细信息</w:t>
                  </w: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897D5C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E72988">
                    <w:rPr>
                      <w:rFonts w:ascii="宋体" w:hAnsi="宋体" w:hint="eastAsia"/>
                      <w:b/>
                    </w:rPr>
                    <w:t>类型</w:t>
                  </w:r>
                </w:p>
              </w:tc>
              <w:tc>
                <w:tcPr>
                  <w:tcW w:w="5802" w:type="dxa"/>
                </w:tcPr>
                <w:p w:rsidR="00897D5C" w:rsidRDefault="00897D5C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897D5C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负责人</w:t>
                  </w:r>
                </w:p>
              </w:tc>
              <w:tc>
                <w:tcPr>
                  <w:tcW w:w="5802" w:type="dxa"/>
                </w:tcPr>
                <w:p w:rsidR="00897D5C" w:rsidRDefault="004C42D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机会负责人</w:t>
                  </w: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897D5C" w:rsidP="00897D5C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预计签单日期</w:t>
                  </w:r>
                  <w:r>
                    <w:rPr>
                      <w:rFonts w:ascii="宋体" w:hAnsi="宋体"/>
                    </w:rPr>
                    <w:br/>
                  </w:r>
                </w:p>
              </w:tc>
              <w:tc>
                <w:tcPr>
                  <w:tcW w:w="5802" w:type="dxa"/>
                </w:tcPr>
                <w:p w:rsidR="00897D5C" w:rsidRDefault="004C42D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签单日期（近期可以用，今天、明天、后天，昨天）显示</w:t>
                  </w: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4C42DA" w:rsidP="00897D5C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预期金额</w:t>
                  </w:r>
                  <w:r w:rsidR="00897D5C">
                    <w:rPr>
                      <w:rFonts w:ascii="宋体" w:hAnsi="宋体"/>
                    </w:rPr>
                    <w:br/>
                  </w:r>
                </w:p>
              </w:tc>
              <w:tc>
                <w:tcPr>
                  <w:tcW w:w="5802" w:type="dxa"/>
                </w:tcPr>
                <w:p w:rsidR="00897D5C" w:rsidRDefault="004C42D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预期签单金额，显示当前页的同时，用一列进行统计显示的金额，一列统计所有合计金额</w:t>
                  </w: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897D5C" w:rsidP="00897D5C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可能性</w:t>
                  </w:r>
                  <w:r>
                    <w:rPr>
                      <w:rFonts w:ascii="宋体" w:hAnsi="宋体"/>
                    </w:rPr>
                    <w:br/>
                  </w:r>
                </w:p>
              </w:tc>
              <w:tc>
                <w:tcPr>
                  <w:tcW w:w="5802" w:type="dxa"/>
                </w:tcPr>
                <w:p w:rsidR="00897D5C" w:rsidRDefault="004C42DA" w:rsidP="004C42DA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用户手动输入,同时可根据机会可能性，进行销售预测值</w:t>
                  </w: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897D5C" w:rsidP="00897D5C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阶段</w:t>
                  </w:r>
                </w:p>
              </w:tc>
              <w:tc>
                <w:tcPr>
                  <w:tcW w:w="5802" w:type="dxa"/>
                </w:tcPr>
                <w:p w:rsidR="00897D5C" w:rsidRDefault="00A909B6" w:rsidP="004C42DA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hint="eastAsia"/>
                    </w:rPr>
                    <w:t>阶段分为：详细可见名词分析</w:t>
                  </w:r>
                  <w:r>
                    <w:br/>
                  </w:r>
                  <w:r w:rsidR="004C42DA">
                    <w:rPr>
                      <w:rFonts w:hint="eastAsia"/>
                    </w:rPr>
                    <w:t>销售机会</w:t>
                  </w:r>
                  <w:r w:rsidR="004C42DA">
                    <w:rPr>
                      <w:rFonts w:hint="eastAsia"/>
                    </w:rPr>
                    <w:br/>
                  </w:r>
                  <w:r w:rsidR="004C42DA">
                    <w:rPr>
                      <w:rFonts w:hint="eastAsia"/>
                    </w:rPr>
                    <w:t>详细需求</w:t>
                  </w:r>
                  <w:r w:rsidR="004C42DA">
                    <w:br/>
                  </w:r>
                  <w:r w:rsidR="004C42DA">
                    <w:rPr>
                      <w:rFonts w:hint="eastAsia"/>
                    </w:rPr>
                    <w:t>解决方案</w:t>
                  </w:r>
                  <w:r w:rsidR="004C42DA">
                    <w:rPr>
                      <w:rFonts w:hint="eastAsia"/>
                    </w:rPr>
                    <w:br/>
                  </w:r>
                  <w:r w:rsidR="004C42DA">
                    <w:rPr>
                      <w:rFonts w:hint="eastAsia"/>
                    </w:rPr>
                    <w:t>历史报价</w:t>
                  </w:r>
                  <w:r w:rsidR="004C42DA">
                    <w:rPr>
                      <w:rFonts w:hint="eastAsia"/>
                    </w:rPr>
                    <w:br/>
                  </w:r>
                  <w:r w:rsidR="004C42DA">
                    <w:rPr>
                      <w:rFonts w:hint="eastAsia"/>
                    </w:rPr>
                    <w:t>竞争对象</w:t>
                  </w: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897D5C" w:rsidP="00897D5C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状态</w:t>
                  </w:r>
                </w:p>
              </w:tc>
              <w:tc>
                <w:tcPr>
                  <w:tcW w:w="5802" w:type="dxa"/>
                </w:tcPr>
                <w:p w:rsidR="00897D5C" w:rsidRDefault="00A909B6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跟踪，成功，失败，搁置，失效</w:t>
                  </w:r>
                </w:p>
              </w:tc>
            </w:tr>
            <w:tr w:rsidR="00897D5C" w:rsidTr="004C42DA">
              <w:tc>
                <w:tcPr>
                  <w:tcW w:w="1905" w:type="dxa"/>
                </w:tcPr>
                <w:p w:rsidR="00897D5C" w:rsidRDefault="00897D5C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阶段停留</w:t>
                  </w:r>
                </w:p>
              </w:tc>
              <w:tc>
                <w:tcPr>
                  <w:tcW w:w="5802" w:type="dxa"/>
                </w:tcPr>
                <w:p w:rsidR="00897D5C" w:rsidRDefault="00A909B6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记录上一阶段至当前阶段停留的天数</w:t>
                  </w:r>
                </w:p>
              </w:tc>
            </w:tr>
          </w:tbl>
          <w:p w:rsidR="00707697" w:rsidRDefault="00707697" w:rsidP="00897D5C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E72988">
              <w:rPr>
                <w:rFonts w:ascii="宋体" w:hAnsi="宋体"/>
                <w:b/>
              </w:rPr>
              <w:br/>
            </w:r>
          </w:p>
        </w:tc>
      </w:tr>
      <w:tr w:rsidR="00913CFF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点击“销售机会”页面</w:t>
            </w:r>
            <w:r w:rsidR="00105DB0">
              <w:rPr>
                <w:rFonts w:ascii="宋体" w:hAnsi="宋体" w:hint="eastAsia"/>
                <w:sz w:val="21"/>
              </w:rPr>
              <w:t>：</w:t>
            </w:r>
          </w:p>
          <w:p w:rsidR="00707697" w:rsidRDefault="00707697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</w:t>
            </w:r>
            <w:r w:rsidR="00913CFF">
              <w:rPr>
                <w:rFonts w:ascii="宋体" w:hAnsi="宋体" w:hint="eastAsia"/>
                <w:sz w:val="21"/>
              </w:rPr>
              <w:t>)</w:t>
            </w:r>
            <w:r>
              <w:rPr>
                <w:rFonts w:ascii="宋体" w:hAnsi="宋体" w:hint="eastAsia"/>
                <w:sz w:val="21"/>
              </w:rPr>
              <w:t>切换高级查询</w:t>
            </w:r>
          </w:p>
          <w:p w:rsidR="00707697" w:rsidRDefault="00913CFF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</w:t>
            </w:r>
            <w:r w:rsidR="00707697">
              <w:rPr>
                <w:rFonts w:ascii="宋体" w:hAnsi="宋体" w:hint="eastAsia"/>
                <w:sz w:val="21"/>
              </w:rPr>
              <w:t xml:space="preserve"> 输入条件，或组合</w:t>
            </w:r>
          </w:p>
          <w:p w:rsidR="00913CFF" w:rsidRDefault="00913CFF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</w:t>
            </w:r>
            <w:r w:rsidR="00707697">
              <w:rPr>
                <w:rFonts w:ascii="宋体" w:hAnsi="宋体" w:hint="eastAsia"/>
                <w:sz w:val="21"/>
              </w:rPr>
              <w:t xml:space="preserve"> 点击开始查询</w:t>
            </w:r>
            <w:r w:rsidR="00707697">
              <w:rPr>
                <w:rFonts w:ascii="宋体" w:hAnsi="宋体"/>
                <w:sz w:val="21"/>
              </w:rPr>
              <w:t xml:space="preserve"> </w:t>
            </w:r>
          </w:p>
          <w:p w:rsidR="00913CFF" w:rsidRPr="00D65B4D" w:rsidRDefault="00913CFF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</w:t>
            </w:r>
            <w:r w:rsidR="00707697">
              <w:rPr>
                <w:rFonts w:ascii="宋体" w:hAnsi="宋体" w:hint="eastAsia"/>
                <w:sz w:val="21"/>
              </w:rPr>
              <w:t>显示</w:t>
            </w:r>
          </w:p>
          <w:p w:rsidR="00913CFF" w:rsidRDefault="00913CFF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913CFF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913CFF" w:rsidRDefault="00913CFF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Pr="00800071" w:rsidRDefault="00800071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删除</w:t>
            </w: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913CFF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CFF" w:rsidRDefault="00913CFF" w:rsidP="00CB4BF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8D7457" w:rsidRPr="00913CFF" w:rsidRDefault="008D7457"/>
    <w:p w:rsidR="001A6E2F" w:rsidRDefault="001A6E2F"/>
    <w:p w:rsidR="001A6E2F" w:rsidRDefault="001A6E2F"/>
    <w:p w:rsidR="008D7457" w:rsidRPr="006C0BA1" w:rsidRDefault="008D7457" w:rsidP="006C0BA1">
      <w:pPr>
        <w:pStyle w:val="3"/>
      </w:pPr>
      <w:bookmarkStart w:id="74" w:name="_Toc303244055"/>
      <w:r w:rsidRPr="006C0BA1">
        <w:rPr>
          <w:rFonts w:hint="eastAsia"/>
        </w:rPr>
        <w:t>CRM5.2</w:t>
      </w:r>
      <w:r w:rsidRPr="006C0BA1">
        <w:rPr>
          <w:rFonts w:hint="eastAsia"/>
        </w:rPr>
        <w:t>：详细需求用例图</w:t>
      </w:r>
      <w:bookmarkEnd w:id="74"/>
    </w:p>
    <w:p w:rsidR="008D7457" w:rsidRDefault="00F16FF2">
      <w:r>
        <w:rPr>
          <w:noProof/>
        </w:rPr>
        <w:drawing>
          <wp:inline distT="0" distB="0" distL="0" distR="0">
            <wp:extent cx="4978400" cy="32512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57" w:rsidRDefault="008D7457"/>
    <w:p w:rsidR="0005249D" w:rsidRDefault="0005249D" w:rsidP="006C0BA1">
      <w:pPr>
        <w:pStyle w:val="4"/>
      </w:pPr>
      <w:r>
        <w:rPr>
          <w:rFonts w:hint="eastAsia"/>
        </w:rPr>
        <w:lastRenderedPageBreak/>
        <w:t>CRM5.2.1</w:t>
      </w:r>
      <w:r>
        <w:rPr>
          <w:rFonts w:hint="eastAsia"/>
        </w:rPr>
        <w:t>：</w:t>
      </w:r>
      <w:r>
        <w:rPr>
          <w:rFonts w:ascii="宋体" w:hAnsi="宋体" w:hint="eastAsia"/>
        </w:rPr>
        <w:t>添加详细需求</w:t>
      </w:r>
      <w:r>
        <w:rPr>
          <w:rFonts w:hint="eastAsia"/>
        </w:rPr>
        <w:t>用例</w:t>
      </w:r>
    </w:p>
    <w:p w:rsidR="0005249D" w:rsidRPr="0005249D" w:rsidRDefault="0005249D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D7457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0B29FB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添加详细需求</w:t>
            </w: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CRM5.2.1</w:t>
            </w: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7E7CBA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详细需求</w:t>
            </w: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8D7457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D7457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D7457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8D7457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8D7457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  <w:p w:rsidR="00D2541F" w:rsidRDefault="008B35F3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并且要有</w:t>
            </w:r>
            <w:r w:rsidR="00CD16FF">
              <w:rPr>
                <w:rFonts w:ascii="宋体" w:hAnsi="宋体" w:hint="eastAsia"/>
              </w:rPr>
              <w:t>销售机会</w:t>
            </w:r>
          </w:p>
        </w:tc>
      </w:tr>
      <w:tr w:rsidR="008D7457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7CBA" w:rsidRDefault="007E7CBA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 w:rsidRPr="00D2541F">
              <w:rPr>
                <w:rFonts w:ascii="宋体" w:hAnsi="宋体" w:hint="eastAsia"/>
                <w:b/>
              </w:rPr>
              <w:t>销售机会</w:t>
            </w:r>
            <w:r>
              <w:rPr>
                <w:rFonts w:ascii="宋体" w:hAnsi="宋体" w:hint="eastAsia"/>
              </w:rPr>
              <w:t>详细信息时，新建详细需求</w:t>
            </w:r>
          </w:p>
          <w:p w:rsidR="007E7CBA" w:rsidRDefault="007E7CBA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添加销售机会的同时，新建详细需求</w:t>
            </w:r>
          </w:p>
          <w:p w:rsidR="00AD18D3" w:rsidRDefault="00AD18D3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从工作台进入详细需求界面，新建需求</w:t>
            </w:r>
          </w:p>
          <w:p w:rsidR="00190A0A" w:rsidRDefault="00190A0A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查询客户视图时，可查看到详细需求模块，可做新建操作</w:t>
            </w:r>
          </w:p>
          <w:p w:rsidR="00AD18D3" w:rsidRDefault="00AD18D3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7E7CBA" w:rsidRDefault="007E7CBA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D7457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8D7457" w:rsidTr="00226324">
              <w:tc>
                <w:tcPr>
                  <w:tcW w:w="1446" w:type="dxa"/>
                </w:tcPr>
                <w:p w:rsidR="008D7457" w:rsidRDefault="008D745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8D7457" w:rsidRDefault="008D745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8D7457" w:rsidRDefault="008D745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8D7457" w:rsidRDefault="008D745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D7457" w:rsidTr="00226324">
              <w:tc>
                <w:tcPr>
                  <w:tcW w:w="1446" w:type="dxa"/>
                </w:tcPr>
                <w:p w:rsidR="008D7457" w:rsidRDefault="008D745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</w:t>
                  </w:r>
                  <w:r w:rsidR="007E7CBA">
                    <w:rPr>
                      <w:rFonts w:ascii="宋体" w:hAnsi="宋体" w:hint="eastAsia"/>
                    </w:rPr>
                    <w:t>需求主题</w:t>
                  </w:r>
                </w:p>
              </w:tc>
              <w:tc>
                <w:tcPr>
                  <w:tcW w:w="850" w:type="dxa"/>
                </w:tcPr>
                <w:p w:rsidR="008D7457" w:rsidRDefault="008D745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8D7457" w:rsidRDefault="007E7CBA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需求</w:t>
                  </w:r>
                  <w:r w:rsidR="008D7457">
                    <w:rPr>
                      <w:rFonts w:ascii="宋体" w:hAnsi="宋体" w:hint="eastAsia"/>
                    </w:rPr>
                    <w:t>对应编号</w:t>
                  </w:r>
                </w:p>
              </w:tc>
              <w:tc>
                <w:tcPr>
                  <w:tcW w:w="5198" w:type="dxa"/>
                </w:tcPr>
                <w:p w:rsidR="008D7457" w:rsidRDefault="007E7CBA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F7335B" w:rsidTr="00226324">
              <w:tc>
                <w:tcPr>
                  <w:tcW w:w="1446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2.需求提供人</w:t>
                  </w:r>
                </w:p>
              </w:tc>
              <w:tc>
                <w:tcPr>
                  <w:tcW w:w="850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7335B" w:rsidTr="00226324">
              <w:tc>
                <w:tcPr>
                  <w:tcW w:w="1446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7335B" w:rsidRDefault="00F7335B" w:rsidP="00F7335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该详细需求对应的客户</w:t>
                  </w:r>
                </w:p>
              </w:tc>
              <w:tc>
                <w:tcPr>
                  <w:tcW w:w="5198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F7335B" w:rsidRDefault="00D851C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可根据名称、头拼查询，</w:t>
                  </w:r>
                  <w:r w:rsidR="00F7335B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7335B" w:rsidTr="00226324">
              <w:tc>
                <w:tcPr>
                  <w:tcW w:w="1446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4.对应机会</w:t>
                  </w:r>
                </w:p>
              </w:tc>
              <w:tc>
                <w:tcPr>
                  <w:tcW w:w="850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自动带出最新的那份销售机会</w:t>
                  </w:r>
                </w:p>
                <w:p w:rsidR="00F7335B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</w:tc>
            </w:tr>
            <w:tr w:rsidR="00F7335B" w:rsidTr="00226324">
              <w:tc>
                <w:tcPr>
                  <w:tcW w:w="1446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5.记录时间</w:t>
                  </w:r>
                </w:p>
              </w:tc>
              <w:tc>
                <w:tcPr>
                  <w:tcW w:w="850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当前日期</w:t>
                  </w:r>
                </w:p>
              </w:tc>
              <w:tc>
                <w:tcPr>
                  <w:tcW w:w="5198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可直接显示今天，或 年/月/日</w:t>
                  </w:r>
                </w:p>
              </w:tc>
            </w:tr>
            <w:tr w:rsidR="00F7335B" w:rsidTr="00226324">
              <w:tc>
                <w:tcPr>
                  <w:tcW w:w="1446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6.重要程度</w:t>
                  </w:r>
                </w:p>
              </w:tc>
              <w:tc>
                <w:tcPr>
                  <w:tcW w:w="850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该需求的价值程度</w:t>
                  </w:r>
                </w:p>
              </w:tc>
              <w:tc>
                <w:tcPr>
                  <w:tcW w:w="5198" w:type="dxa"/>
                </w:tcPr>
                <w:p w:rsidR="00F7335B" w:rsidRPr="00064F09" w:rsidRDefault="00EA4B14" w:rsidP="008C7CBF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添加默认为1</w:t>
                  </w:r>
                  <w:r w:rsidR="00F7335B" w:rsidRPr="00064F09">
                    <w:rPr>
                      <w:rFonts w:ascii="宋体" w:hAnsi="宋体" w:hint="eastAsia"/>
                    </w:rPr>
                    <w:t>，可手动更改</w:t>
                  </w:r>
                  <w:r w:rsidR="00800071">
                    <w:rPr>
                      <w:rFonts w:ascii="宋体" w:hAnsi="宋体"/>
                    </w:rPr>
                    <w:br/>
                  </w:r>
                  <w:r w:rsidR="004442B7">
                    <w:rPr>
                      <w:rFonts w:ascii="宋体" w:hAnsi="宋体" w:hint="eastAsia"/>
                    </w:rPr>
                    <w:t>用1、2、3代表严重程度逐级递增</w:t>
                  </w:r>
                  <w:r w:rsidR="004442B7">
                    <w:rPr>
                      <w:rFonts w:ascii="宋体" w:hAnsi="宋体"/>
                    </w:rPr>
                    <w:br/>
                  </w:r>
                  <w:r w:rsidR="004442B7">
                    <w:rPr>
                      <w:rFonts w:ascii="宋体" w:hAnsi="宋体" w:hint="eastAsia"/>
                    </w:rPr>
                    <w:t>，例如：</w:t>
                  </w:r>
                  <w:r w:rsidR="004442B7">
                    <w:rPr>
                      <w:rFonts w:ascii="宋体" w:hAnsi="宋体"/>
                      <w:noProof/>
                    </w:rPr>
                    <w:drawing>
                      <wp:inline distT="0" distB="0" distL="0" distR="0">
                        <wp:extent cx="135255" cy="118745"/>
                        <wp:effectExtent l="19050" t="0" r="0" b="0"/>
                        <wp:docPr id="20" name="图片 1" descr="C:\Documents and Settings\Administrator\桌面\严重级别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dministrator\桌面\严重级别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18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42B7">
                    <w:rPr>
                      <w:rFonts w:ascii="宋体" w:hAnsi="宋体" w:hint="eastAsia"/>
                    </w:rPr>
                    <w:t>级别最高</w:t>
                  </w:r>
                  <w:r w:rsidR="004442B7">
                    <w:rPr>
                      <w:rFonts w:ascii="宋体" w:hAnsi="宋体"/>
                    </w:rPr>
                    <w:br/>
                  </w:r>
                </w:p>
              </w:tc>
            </w:tr>
            <w:tr w:rsidR="00F7335B" w:rsidTr="00226324">
              <w:tc>
                <w:tcPr>
                  <w:tcW w:w="1446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7.需求内容</w:t>
                  </w:r>
                </w:p>
              </w:tc>
              <w:tc>
                <w:tcPr>
                  <w:tcW w:w="850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7335B" w:rsidRPr="00064F09" w:rsidRDefault="000D70A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客户需要的具体产品信息</w:t>
                  </w:r>
                </w:p>
              </w:tc>
              <w:tc>
                <w:tcPr>
                  <w:tcW w:w="5198" w:type="dxa"/>
                </w:tcPr>
                <w:p w:rsidR="000D70A4" w:rsidRDefault="000D70A4" w:rsidP="000D70A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获得提示</w:t>
                  </w:r>
                </w:p>
                <w:p w:rsidR="000D70A4" w:rsidRDefault="000D70A4" w:rsidP="000D70A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该客户以前的历史记录</w:t>
                  </w:r>
                </w:p>
                <w:p w:rsidR="00F7335B" w:rsidRPr="00064F09" w:rsidRDefault="000D70A4" w:rsidP="000D70A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该客户以前购买过什么产品列出供用户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 xml:space="preserve">选择  、列出公司产品 、 </w:t>
                  </w:r>
                  <w:r>
                    <w:rPr>
                      <w:rFonts w:ascii="宋体" w:hAnsi="宋体" w:hint="eastAsia"/>
                    </w:rPr>
                    <w:br/>
                    <w:t>手动输入客户需求</w:t>
                  </w:r>
                </w:p>
              </w:tc>
            </w:tr>
            <w:tr w:rsidR="00F7335B" w:rsidTr="00226324">
              <w:tc>
                <w:tcPr>
                  <w:tcW w:w="1446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8.附件</w:t>
                  </w:r>
                </w:p>
              </w:tc>
              <w:tc>
                <w:tcPr>
                  <w:tcW w:w="850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7335B" w:rsidRPr="00064F09" w:rsidRDefault="00F7335B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8D7457" w:rsidRDefault="008D7457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D7457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FFE" w:rsidRDefault="005E4FFE" w:rsidP="005E4FFE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将添加的详细需求记录到日志</w:t>
            </w:r>
          </w:p>
          <w:p w:rsidR="008D7457" w:rsidRPr="005E4FFE" w:rsidRDefault="00800071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添加至行动历史</w:t>
            </w:r>
          </w:p>
        </w:tc>
      </w:tr>
      <w:tr w:rsidR="008D7457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05249D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用户点击“详细需求</w:t>
            </w:r>
            <w:r w:rsidR="008D7457">
              <w:rPr>
                <w:rFonts w:ascii="宋体" w:hAnsi="宋体" w:hint="eastAsia"/>
                <w:sz w:val="21"/>
              </w:rPr>
              <w:t>”页面</w:t>
            </w:r>
          </w:p>
          <w:p w:rsidR="008D7457" w:rsidRDefault="008D745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</w:t>
            </w:r>
            <w:r w:rsidR="00FC49D7">
              <w:rPr>
                <w:rFonts w:ascii="宋体" w:hAnsi="宋体" w:hint="eastAsia"/>
                <w:sz w:val="21"/>
              </w:rPr>
              <w:t>新建</w:t>
            </w:r>
            <w:r>
              <w:rPr>
                <w:rFonts w:ascii="宋体" w:hAnsi="宋体" w:hint="eastAsia"/>
                <w:sz w:val="21"/>
              </w:rPr>
              <w:t>功能:</w:t>
            </w:r>
          </w:p>
          <w:p w:rsidR="008D7457" w:rsidRDefault="008D745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</w:t>
            </w:r>
            <w:r w:rsidR="0005249D">
              <w:rPr>
                <w:rFonts w:ascii="宋体" w:hAnsi="宋体" w:hint="eastAsia"/>
                <w:sz w:val="21"/>
              </w:rPr>
              <w:t>进入“详细需求”界面，点击“新建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8D7457" w:rsidRDefault="008D7457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</w:t>
            </w:r>
            <w:r w:rsidR="00925099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>弹出“</w:t>
            </w:r>
            <w:r w:rsidR="0005249D">
              <w:rPr>
                <w:rFonts w:ascii="宋体" w:hAnsi="宋体" w:hint="eastAsia"/>
                <w:sz w:val="21"/>
              </w:rPr>
              <w:t>添加需求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05249D" w:rsidRDefault="0005249D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填写添加必要信息（如主题，客户，机会等）</w:t>
            </w:r>
          </w:p>
          <w:p w:rsidR="0005249D" w:rsidRPr="0005249D" w:rsidRDefault="0005249D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8D7457" w:rsidRDefault="00F83C35" w:rsidP="0005249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</w:t>
            </w:r>
            <w:r w:rsidR="008D7457">
              <w:rPr>
                <w:rFonts w:ascii="宋体" w:hAnsi="宋体" w:hint="eastAsia"/>
                <w:sz w:val="21"/>
              </w:rPr>
              <w:t>）是，提示操作成功，否提示失败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2）查询销售机会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进入“销售机会”其中可以查看到“详细需求”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并且可以添加详细需求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填写添加必要信息（如主题，客户，机会等）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FC49D7" w:rsidRDefault="00FC49D7" w:rsidP="00FC49D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3）查看客户信息时：</w:t>
            </w:r>
          </w:p>
          <w:p w:rsidR="00FC49D7" w:rsidRDefault="00FC49D7" w:rsidP="00FC49D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可看到与客户有关的详细需求</w:t>
            </w:r>
          </w:p>
          <w:p w:rsidR="00FC49D7" w:rsidRDefault="00FC49D7" w:rsidP="00FC49D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点击“新建”打开事务窗口</w:t>
            </w:r>
          </w:p>
          <w:p w:rsidR="00FC49D7" w:rsidRPr="009153F1" w:rsidRDefault="00FC49D7" w:rsidP="00FC49D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c）添加上对话窗体中的信息（机会主题、客户、发现时间等）后，点击保存。其中附件不能大于5M。</w:t>
            </w:r>
          </w:p>
          <w:p w:rsidR="00FC49D7" w:rsidRDefault="00FC49D7" w:rsidP="00FC49D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d）添加信息完成后，点击保存即完成</w:t>
            </w:r>
          </w:p>
          <w:p w:rsidR="00F83C35" w:rsidRPr="00FC49D7" w:rsidRDefault="00F83C35" w:rsidP="0005249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D7457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8D7457" w:rsidRDefault="008D7457" w:rsidP="00226324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05249D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添加完详细需求可进入下面任意：</w:t>
            </w:r>
          </w:p>
          <w:p w:rsidR="0005249D" w:rsidRDefault="0005249D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解决方案</w:t>
            </w:r>
          </w:p>
          <w:p w:rsidR="0005249D" w:rsidRDefault="0005249D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历史报价</w:t>
            </w:r>
          </w:p>
          <w:p w:rsidR="0005249D" w:rsidRDefault="0005249D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竞争对象</w:t>
            </w:r>
          </w:p>
          <w:p w:rsidR="0005249D" w:rsidRPr="00C3634C" w:rsidRDefault="0005249D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8D7457" w:rsidRPr="00D65B4D" w:rsidRDefault="008D7457" w:rsidP="00226324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D745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7457" w:rsidRDefault="008D7457" w:rsidP="00C56C6A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8D7457" w:rsidRPr="008D7457" w:rsidRDefault="008D7457"/>
    <w:p w:rsidR="008D7457" w:rsidRDefault="008D7457"/>
    <w:p w:rsidR="00680CD7" w:rsidRDefault="00680CD7" w:rsidP="006C0BA1">
      <w:pPr>
        <w:pStyle w:val="4"/>
      </w:pPr>
      <w:r>
        <w:rPr>
          <w:rFonts w:hint="eastAsia"/>
        </w:rPr>
        <w:t>CRM5.2.2</w:t>
      </w:r>
      <w:r>
        <w:rPr>
          <w:rFonts w:hint="eastAsia"/>
        </w:rPr>
        <w:t>：</w:t>
      </w:r>
      <w:r>
        <w:rPr>
          <w:rFonts w:ascii="宋体" w:hAnsi="宋体" w:hint="eastAsia"/>
        </w:rPr>
        <w:t>修改详细需求</w:t>
      </w:r>
      <w:r>
        <w:rPr>
          <w:rFonts w:hint="eastAsia"/>
        </w:rPr>
        <w:t>用例</w:t>
      </w:r>
    </w:p>
    <w:p w:rsidR="008D7457" w:rsidRPr="00680CD7" w:rsidRDefault="008D7457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680CD7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修改详细需求</w:t>
            </w: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CRM5.2.2</w:t>
            </w: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详细需求</w:t>
            </w: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680CD7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680CD7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680CD7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680CD7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680CD7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  <w:p w:rsidR="008B35F3" w:rsidRDefault="008B35F3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并且要有销售机会</w:t>
            </w:r>
          </w:p>
        </w:tc>
      </w:tr>
      <w:tr w:rsidR="00680CD7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从工作台进入详细需求界面，编辑</w:t>
            </w:r>
          </w:p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点击详细需求进入详细界面时都可编辑</w:t>
            </w:r>
          </w:p>
          <w:p w:rsidR="00087DFA" w:rsidRDefault="00087DFA" w:rsidP="00087DF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 w:rsidRPr="00D2541F">
              <w:rPr>
                <w:rFonts w:ascii="宋体" w:hAnsi="宋体" w:hint="eastAsia"/>
                <w:b/>
              </w:rPr>
              <w:t>销售机会</w:t>
            </w:r>
            <w:r>
              <w:rPr>
                <w:rFonts w:ascii="宋体" w:hAnsi="宋体" w:hint="eastAsia"/>
                <w:b/>
              </w:rPr>
              <w:t>视图，可查看</w:t>
            </w:r>
            <w:r>
              <w:rPr>
                <w:rFonts w:ascii="宋体" w:hAnsi="宋体" w:hint="eastAsia"/>
              </w:rPr>
              <w:t>详细需求时，点击查看详细信息，可编辑详细需求</w:t>
            </w:r>
          </w:p>
          <w:p w:rsidR="00087DFA" w:rsidRDefault="00087DFA" w:rsidP="00087DF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查询客户视图时，可查看到详细需求模块，点击查看详细信息，可做编辑操作</w:t>
            </w:r>
          </w:p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80CD7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680CD7" w:rsidTr="00226324">
              <w:tc>
                <w:tcPr>
                  <w:tcW w:w="1446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1.需求主题</w:t>
                  </w:r>
                </w:p>
              </w:tc>
              <w:tc>
                <w:tcPr>
                  <w:tcW w:w="850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需求对应编号</w:t>
                  </w:r>
                </w:p>
              </w:tc>
              <w:tc>
                <w:tcPr>
                  <w:tcW w:w="5198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2.需求提供人</w:t>
                  </w:r>
                </w:p>
              </w:tc>
              <w:tc>
                <w:tcPr>
                  <w:tcW w:w="850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850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该详细需求对应的客户</w:t>
                  </w:r>
                </w:p>
              </w:tc>
              <w:tc>
                <w:tcPr>
                  <w:tcW w:w="5198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680CD7" w:rsidRDefault="00D851C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可根据名称、头拼查询，</w:t>
                  </w:r>
                  <w:r w:rsidR="00680CD7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4.对应机会</w:t>
                  </w:r>
                </w:p>
              </w:tc>
              <w:tc>
                <w:tcPr>
                  <w:tcW w:w="850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自动带出最新的那份销售机会</w:t>
                  </w:r>
                </w:p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5.记录时间</w:t>
                  </w:r>
                </w:p>
              </w:tc>
              <w:tc>
                <w:tcPr>
                  <w:tcW w:w="850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当前日期</w:t>
                  </w:r>
                </w:p>
              </w:tc>
              <w:tc>
                <w:tcPr>
                  <w:tcW w:w="5198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可直接显示今天，或 年/月/日</w:t>
                  </w: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6.重要程度</w:t>
                  </w:r>
                </w:p>
              </w:tc>
              <w:tc>
                <w:tcPr>
                  <w:tcW w:w="850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该需求的价值程度</w:t>
                  </w:r>
                </w:p>
              </w:tc>
              <w:tc>
                <w:tcPr>
                  <w:tcW w:w="5198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自动带出程度，可手动更改</w:t>
                  </w:r>
                  <w:r w:rsidR="00D27663">
                    <w:rPr>
                      <w:rFonts w:ascii="宋体" w:hAnsi="宋体"/>
                    </w:rPr>
                    <w:br/>
                  </w:r>
                  <w:r w:rsidR="00D27663">
                    <w:rPr>
                      <w:rFonts w:ascii="宋体" w:hAnsi="宋体" w:hint="eastAsia"/>
                    </w:rPr>
                    <w:t>用1、2、3代表严重程度逐级递增</w:t>
                  </w:r>
                  <w:r w:rsidR="00D27663">
                    <w:rPr>
                      <w:rFonts w:ascii="宋体" w:hAnsi="宋体"/>
                    </w:rPr>
                    <w:br/>
                  </w:r>
                  <w:r w:rsidR="00D27663">
                    <w:rPr>
                      <w:rFonts w:ascii="宋体" w:hAnsi="宋体" w:hint="eastAsia"/>
                    </w:rPr>
                    <w:t>，例如：</w:t>
                  </w:r>
                  <w:r w:rsidR="00D27663">
                    <w:rPr>
                      <w:rFonts w:ascii="宋体" w:hAnsi="宋体"/>
                      <w:noProof/>
                    </w:rPr>
                    <w:drawing>
                      <wp:inline distT="0" distB="0" distL="0" distR="0">
                        <wp:extent cx="135255" cy="118745"/>
                        <wp:effectExtent l="19050" t="0" r="0" b="0"/>
                        <wp:docPr id="21" name="图片 1" descr="C:\Documents and Settings\Administrator\桌面\严重级别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dministrator\桌面\严重级别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18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27663">
                    <w:rPr>
                      <w:rFonts w:ascii="宋体" w:hAnsi="宋体" w:hint="eastAsia"/>
                    </w:rPr>
                    <w:t>级别最高</w:t>
                  </w: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7.需求内容</w:t>
                  </w:r>
                </w:p>
              </w:tc>
              <w:tc>
                <w:tcPr>
                  <w:tcW w:w="850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客户需要的具体产品信息</w:t>
                  </w:r>
                </w:p>
              </w:tc>
              <w:tc>
                <w:tcPr>
                  <w:tcW w:w="5198" w:type="dxa"/>
                </w:tcPr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获得提示</w:t>
                  </w:r>
                </w:p>
                <w:p w:rsidR="00680CD7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该客户以前的历史记录</w:t>
                  </w:r>
                </w:p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该客户以前购买过什么产品列出供用户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 xml:space="preserve">选择  、列出公司产品 、 </w:t>
                  </w:r>
                  <w:r>
                    <w:rPr>
                      <w:rFonts w:ascii="宋体" w:hAnsi="宋体" w:hint="eastAsia"/>
                    </w:rPr>
                    <w:br/>
                    <w:t>手动输入客户需求</w:t>
                  </w:r>
                </w:p>
              </w:tc>
            </w:tr>
            <w:tr w:rsidR="00680CD7" w:rsidTr="00226324">
              <w:tc>
                <w:tcPr>
                  <w:tcW w:w="1446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8.附件</w:t>
                  </w:r>
                </w:p>
              </w:tc>
              <w:tc>
                <w:tcPr>
                  <w:tcW w:w="850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80CD7" w:rsidRPr="00064F09" w:rsidRDefault="00680CD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680CD7" w:rsidRDefault="00680CD7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680CD7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840AD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将修改信息记录到日志中</w:t>
            </w:r>
          </w:p>
        </w:tc>
      </w:tr>
      <w:tr w:rsidR="00680CD7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用户点击“详细需求”页面</w:t>
            </w:r>
          </w:p>
          <w:p w:rsidR="00680CD7" w:rsidRDefault="00680CD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1)编辑功能:</w:t>
            </w:r>
          </w:p>
          <w:p w:rsidR="00680CD7" w:rsidRDefault="00680CD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</w:t>
            </w:r>
            <w:r w:rsidR="00840AD8">
              <w:rPr>
                <w:rFonts w:ascii="宋体" w:hAnsi="宋体" w:hint="eastAsia"/>
                <w:sz w:val="21"/>
              </w:rPr>
              <w:t>项进入“详细需求”界面，点击“编辑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680CD7" w:rsidRDefault="00680CD7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</w:t>
            </w:r>
            <w:r w:rsidR="00840AD8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>弹出“</w:t>
            </w:r>
            <w:r w:rsidR="00840AD8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 xml:space="preserve">需求”事务窗口 </w:t>
            </w:r>
          </w:p>
          <w:p w:rsidR="00680CD7" w:rsidRDefault="00680CD7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     c)</w:t>
            </w:r>
            <w:r w:rsidR="00840AD8">
              <w:rPr>
                <w:rFonts w:ascii="宋体" w:hAnsi="宋体" w:hint="eastAsia"/>
                <w:sz w:val="21"/>
              </w:rPr>
              <w:t xml:space="preserve"> 修改</w:t>
            </w:r>
            <w:r>
              <w:rPr>
                <w:rFonts w:ascii="宋体" w:hAnsi="宋体" w:hint="eastAsia"/>
                <w:sz w:val="21"/>
              </w:rPr>
              <w:t>信息（如主题，客户，机会等）</w:t>
            </w:r>
          </w:p>
          <w:p w:rsidR="00680CD7" w:rsidRPr="0005249D" w:rsidRDefault="00680CD7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680CD7" w:rsidRDefault="00B34DFB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</w:t>
            </w:r>
            <w:r w:rsidR="00680CD7">
              <w:rPr>
                <w:rFonts w:ascii="宋体" w:hAnsi="宋体" w:hint="eastAsia"/>
                <w:sz w:val="21"/>
              </w:rPr>
              <w:t>）是，提示操作成功，否提示失败</w:t>
            </w:r>
          </w:p>
        </w:tc>
      </w:tr>
      <w:tr w:rsidR="00680CD7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2）查询销售机会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进入“销售机会”其中可以查看到“详细需求”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点击可以查看该销售机会的详细需求，并且可编辑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填写需要修改的信息（如主题，客户，机会等）</w:t>
            </w:r>
          </w:p>
          <w:p w:rsidR="00EB04F6" w:rsidRDefault="00EB04F6" w:rsidP="00EB04F6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5A5308" w:rsidRDefault="005A5308" w:rsidP="005A530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5A5308" w:rsidRDefault="005A5308" w:rsidP="005A530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可看到与客户有关的详细需求</w:t>
            </w:r>
          </w:p>
          <w:p w:rsidR="005A5308" w:rsidRDefault="005A5308" w:rsidP="005A530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点击进入详细需求界面</w:t>
            </w:r>
          </w:p>
          <w:p w:rsidR="005A5308" w:rsidRPr="009153F1" w:rsidRDefault="005A5308" w:rsidP="005A530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c）点击编辑，填写信息</w:t>
            </w:r>
          </w:p>
          <w:p w:rsidR="00680CD7" w:rsidRPr="005A5308" w:rsidRDefault="005A5308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d）填写完成后，点击保存即完成</w:t>
            </w:r>
          </w:p>
          <w:p w:rsidR="00680CD7" w:rsidRPr="005A5308" w:rsidRDefault="00680CD7" w:rsidP="00226324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14122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</w:t>
            </w:r>
            <w:r w:rsidR="00680CD7">
              <w:rPr>
                <w:rFonts w:ascii="宋体" w:hAnsi="宋体" w:hint="eastAsia"/>
              </w:rPr>
              <w:t>完详细需求可进入下面任意：</w:t>
            </w:r>
          </w:p>
          <w:p w:rsidR="00680CD7" w:rsidRDefault="00680CD7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解决方案</w:t>
            </w:r>
          </w:p>
          <w:p w:rsidR="00680CD7" w:rsidRDefault="00680CD7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历史报价</w:t>
            </w:r>
          </w:p>
          <w:p w:rsidR="00680CD7" w:rsidRDefault="00680CD7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竞争对象</w:t>
            </w:r>
          </w:p>
          <w:p w:rsidR="00680CD7" w:rsidRPr="00C3634C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680CD7" w:rsidRPr="00D65B4D" w:rsidRDefault="00680CD7" w:rsidP="00226324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680CD7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0CD7" w:rsidRDefault="00680CD7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680CD7" w:rsidRDefault="00680CD7"/>
    <w:p w:rsidR="00FC2433" w:rsidRDefault="00FC2433" w:rsidP="006C0BA1">
      <w:pPr>
        <w:pStyle w:val="4"/>
      </w:pPr>
      <w:r>
        <w:rPr>
          <w:rFonts w:hint="eastAsia"/>
        </w:rPr>
        <w:t>CRM5.2.</w:t>
      </w:r>
      <w:r w:rsidR="00197864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ascii="宋体" w:hAnsi="宋体" w:hint="eastAsia"/>
        </w:rPr>
        <w:t>删除详细需求</w:t>
      </w:r>
      <w:r>
        <w:rPr>
          <w:rFonts w:hint="eastAsia"/>
        </w:rPr>
        <w:t>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197864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删除详细需求</w:t>
            </w: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CRM5.2.3</w:t>
            </w: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详细需求</w:t>
            </w: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197864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197864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197864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97864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97864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  <w:p w:rsidR="00FC4C06" w:rsidRDefault="00FC4C06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197864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19786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工作台点击详细需求进入需求界面 点击“删除”</w:t>
            </w:r>
          </w:p>
          <w:p w:rsidR="00F664A2" w:rsidRDefault="00F664A2" w:rsidP="0019786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查询销售机会时，可查看到详细需求，点击查看详细信息，可做删除操作</w:t>
            </w:r>
          </w:p>
          <w:p w:rsidR="00F664A2" w:rsidRDefault="00F664A2" w:rsidP="0019786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查询客户视图时，可查看到详细需求，点击查看详细信息，可做删除操作</w:t>
            </w:r>
          </w:p>
          <w:p w:rsidR="00197864" w:rsidRDefault="00197864" w:rsidP="0019786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</w:tc>
      </w:tr>
      <w:tr w:rsidR="00197864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197864" w:rsidTr="00226324">
              <w:tc>
                <w:tcPr>
                  <w:tcW w:w="1446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97864" w:rsidTr="00226324">
              <w:tc>
                <w:tcPr>
                  <w:tcW w:w="1446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1.详细需求编号</w:t>
                  </w:r>
                </w:p>
              </w:tc>
              <w:tc>
                <w:tcPr>
                  <w:tcW w:w="850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需求对应编号</w:t>
                  </w:r>
                </w:p>
              </w:tc>
              <w:tc>
                <w:tcPr>
                  <w:tcW w:w="5198" w:type="dxa"/>
                </w:tcPr>
                <w:p w:rsidR="00197864" w:rsidRDefault="0019786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根据唯一标识删除信息</w:t>
                  </w:r>
                </w:p>
              </w:tc>
            </w:tr>
            <w:tr w:rsidR="002B4728" w:rsidTr="00226324">
              <w:tc>
                <w:tcPr>
                  <w:tcW w:w="1446" w:type="dxa"/>
                </w:tcPr>
                <w:p w:rsidR="002B4728" w:rsidRDefault="002B472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2.状态</w:t>
                  </w:r>
                </w:p>
              </w:tc>
              <w:tc>
                <w:tcPr>
                  <w:tcW w:w="850" w:type="dxa"/>
                </w:tcPr>
                <w:p w:rsidR="002B4728" w:rsidRDefault="002B472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2B4728" w:rsidRDefault="002B472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对应该信息是否有效</w:t>
                  </w:r>
                </w:p>
              </w:tc>
              <w:tc>
                <w:tcPr>
                  <w:tcW w:w="5198" w:type="dxa"/>
                </w:tcPr>
                <w:p w:rsidR="002B4728" w:rsidRDefault="002B472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1有效 0无效</w:t>
                  </w:r>
                </w:p>
              </w:tc>
            </w:tr>
          </w:tbl>
          <w:p w:rsidR="00197864" w:rsidRDefault="00197864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197864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C830A3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将删除</w:t>
            </w:r>
            <w:r w:rsidR="00197864">
              <w:rPr>
                <w:rFonts w:ascii="宋体" w:hAnsi="宋体" w:hint="eastAsia"/>
              </w:rPr>
              <w:t>信息记录到日志中</w:t>
            </w:r>
          </w:p>
        </w:tc>
      </w:tr>
      <w:tr w:rsidR="00197864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用户点击“详细需求”页面</w:t>
            </w:r>
          </w:p>
          <w:p w:rsidR="00197864" w:rsidRDefault="00C830A3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1）删除</w:t>
            </w:r>
            <w:r w:rsidR="00197864">
              <w:rPr>
                <w:rFonts w:ascii="宋体" w:hAnsi="宋体" w:hint="eastAsia"/>
                <w:sz w:val="21"/>
              </w:rPr>
              <w:t>功能:</w:t>
            </w:r>
          </w:p>
          <w:p w:rsidR="00197864" w:rsidRDefault="00197864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</w:t>
            </w:r>
            <w:r w:rsidR="00C830A3">
              <w:rPr>
                <w:rFonts w:ascii="宋体" w:hAnsi="宋体" w:hint="eastAsia"/>
                <w:sz w:val="21"/>
              </w:rPr>
              <w:t>进入“详细需求”界面，点击“删除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C830A3" w:rsidRDefault="00197864" w:rsidP="00C830A3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 弹出“</w:t>
            </w:r>
            <w:r w:rsidR="00C830A3">
              <w:rPr>
                <w:rFonts w:ascii="宋体" w:hAnsi="宋体" w:hint="eastAsia"/>
                <w:sz w:val="21"/>
              </w:rPr>
              <w:t>提示确认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197864" w:rsidRDefault="00197864" w:rsidP="00C830A3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  <w:r w:rsidR="00C830A3">
              <w:rPr>
                <w:rFonts w:ascii="宋体" w:hAnsi="宋体" w:hint="eastAsia"/>
                <w:sz w:val="21"/>
              </w:rPr>
              <w:t xml:space="preserve">       c</w:t>
            </w:r>
            <w:r>
              <w:rPr>
                <w:rFonts w:ascii="宋体" w:hAnsi="宋体" w:hint="eastAsia"/>
                <w:sz w:val="21"/>
              </w:rPr>
              <w:t>）是，提示操作成功，否提示失败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2）查询机会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</w:t>
            </w:r>
            <w:r>
              <w:rPr>
                <w:rFonts w:ascii="宋体" w:hAnsi="宋体" w:hint="eastAsia"/>
              </w:rPr>
              <w:t>详细需求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点击进入，</w:t>
            </w:r>
            <w:r>
              <w:rPr>
                <w:rFonts w:ascii="宋体" w:hAnsi="宋体" w:hint="eastAsia"/>
              </w:rPr>
              <w:t>详细需求</w:t>
            </w:r>
            <w:r>
              <w:rPr>
                <w:rFonts w:ascii="宋体" w:hAnsi="宋体" w:hint="eastAsia"/>
                <w:sz w:val="21"/>
              </w:rPr>
              <w:t>详细信息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可进行删除操作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弹出“确认是否”事务窗口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 是：操作成功，否：不处理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872407" w:rsidRPr="00004802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</w:t>
            </w:r>
            <w:r w:rsidR="000414FC">
              <w:rPr>
                <w:rFonts w:ascii="宋体" w:hAnsi="宋体"/>
                <w:sz w:val="21"/>
              </w:rPr>
              <w:t xml:space="preserve"> “</w:t>
            </w:r>
            <w:r w:rsidR="000414FC">
              <w:rPr>
                <w:rFonts w:ascii="宋体" w:hAnsi="宋体" w:hint="eastAsia"/>
              </w:rPr>
              <w:t>详细需求</w:t>
            </w:r>
            <w:r w:rsidR="000414FC">
              <w:rPr>
                <w:rFonts w:ascii="宋体" w:hAnsi="宋体"/>
                <w:sz w:val="21"/>
              </w:rPr>
              <w:t>”</w:t>
            </w:r>
            <w:r w:rsidR="000414FC">
              <w:rPr>
                <w:rFonts w:ascii="宋体" w:hAnsi="宋体" w:hint="eastAsia"/>
                <w:sz w:val="21"/>
              </w:rPr>
              <w:br/>
            </w:r>
            <w:r>
              <w:rPr>
                <w:rFonts w:ascii="宋体" w:hAnsi="宋体" w:hint="eastAsia"/>
                <w:sz w:val="21"/>
              </w:rPr>
              <w:t xml:space="preserve">        b) 点击</w:t>
            </w:r>
            <w:r w:rsidR="0011423D">
              <w:rPr>
                <w:rFonts w:ascii="宋体" w:hAnsi="宋体" w:hint="eastAsia"/>
              </w:rPr>
              <w:t>详细需求</w:t>
            </w:r>
            <w:r>
              <w:rPr>
                <w:rFonts w:ascii="宋体" w:hAnsi="宋体" w:hint="eastAsia"/>
                <w:sz w:val="21"/>
              </w:rPr>
              <w:t>查看详细信息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可进行删除操作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弹出“确认是否”事务窗口</w:t>
            </w:r>
          </w:p>
          <w:p w:rsidR="00872407" w:rsidRDefault="00872407" w:rsidP="00872407">
            <w:pPr>
              <w:pStyle w:val="10"/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 是：操作成功，否：不处理</w:t>
            </w:r>
          </w:p>
          <w:p w:rsidR="00872407" w:rsidRPr="00872407" w:rsidRDefault="00872407" w:rsidP="00C830A3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197864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197864" w:rsidRDefault="00197864" w:rsidP="00226324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Pr="00D65B4D" w:rsidRDefault="00197864" w:rsidP="00B97B3F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EF13D4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</w:rPr>
              <w:t>存在销售机会，销售机会没有生成订单</w:t>
            </w:r>
          </w:p>
        </w:tc>
      </w:tr>
      <w:tr w:rsidR="00197864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864" w:rsidRDefault="00197864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FC2433" w:rsidRDefault="00FC2433"/>
    <w:p w:rsidR="00EF6A8C" w:rsidRDefault="00A87451" w:rsidP="006C0BA1">
      <w:pPr>
        <w:pStyle w:val="4"/>
      </w:pPr>
      <w:r>
        <w:rPr>
          <w:rFonts w:hint="eastAsia"/>
        </w:rPr>
        <w:t>CRM5.2</w:t>
      </w:r>
      <w:r w:rsidR="00105DB0">
        <w:rPr>
          <w:rFonts w:hint="eastAsia"/>
        </w:rPr>
        <w:t>.4</w:t>
      </w:r>
      <w:r w:rsidR="00105DB0">
        <w:rPr>
          <w:rFonts w:hint="eastAsia"/>
        </w:rPr>
        <w:t>：</w:t>
      </w:r>
      <w:r w:rsidR="00105DB0">
        <w:rPr>
          <w:rFonts w:ascii="宋体" w:hAnsi="宋体" w:hint="eastAsia"/>
        </w:rPr>
        <w:t>查询详细需求</w:t>
      </w:r>
      <w:r w:rsidR="00105DB0">
        <w:rPr>
          <w:rFonts w:hint="eastAsia"/>
        </w:rPr>
        <w:t>用例</w:t>
      </w:r>
    </w:p>
    <w:p w:rsidR="00EF6A8C" w:rsidRPr="00C268BF" w:rsidRDefault="00EF6A8C" w:rsidP="00C268BF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105DB0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105DB0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查询详细需求</w:t>
            </w: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3227EB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CRM5.2</w:t>
            </w:r>
            <w:r w:rsidR="00105DB0">
              <w:rPr>
                <w:rFonts w:ascii="宋体" w:hAnsi="宋体" w:hint="eastAsia"/>
              </w:rPr>
              <w:t>.4</w:t>
            </w: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详细需求</w:t>
            </w: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105DB0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105DB0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105DB0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05DB0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05DB0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105DB0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输入条件，点击查询</w:t>
            </w:r>
          </w:p>
        </w:tc>
      </w:tr>
      <w:tr w:rsidR="00105DB0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CA1" w:rsidRDefault="009A0CA1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快速查询：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1.需求主题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9A0CA1" w:rsidRDefault="009A0CA1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  <w:t>高级查询：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1.需求主题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2.需求提供人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A1384" w:rsidRPr="00913CFF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客户查询</w:t>
                  </w: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直接查询客户拼头，编号，关键字</w:t>
                  </w:r>
                </w:p>
                <w:p w:rsidR="006A1384" w:rsidRPr="00913CFF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浏览选客户</w:t>
                  </w: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4.对应机会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浏览销售机会</w:t>
                  </w:r>
                </w:p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可手动输入</w:t>
                  </w: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Pr="00064F09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5.记录时间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从**——**时间段</w:t>
                  </w: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Pr="00064F09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6.重要程度</w:t>
                  </w: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需求的重要程度</w:t>
                  </w: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A1384" w:rsidTr="006A1384">
              <w:tc>
                <w:tcPr>
                  <w:tcW w:w="1446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A1384" w:rsidRDefault="006A1384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105DB0" w:rsidRDefault="009A0CA1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br/>
            </w:r>
            <w:r w:rsidR="00105DB0">
              <w:rPr>
                <w:rFonts w:ascii="宋体" w:hAnsi="宋体" w:hint="eastAsia"/>
              </w:rPr>
              <w:t xml:space="preserve"> </w:t>
            </w:r>
          </w:p>
        </w:tc>
      </w:tr>
      <w:tr w:rsidR="00105DB0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29" w:rsidRDefault="00105DB0" w:rsidP="00E52B4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输出销售机会视图列表：</w:t>
            </w:r>
          </w:p>
          <w:p w:rsidR="00D03A29" w:rsidRDefault="00D03A29" w:rsidP="00E52B4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头行显示选中该信息操作项、隔行变色、</w:t>
            </w:r>
            <w:r w:rsidRPr="009C1CB4">
              <w:rPr>
                <w:rFonts w:ascii="宋体" w:hAnsi="宋体" w:hint="eastAsia"/>
                <w:b/>
              </w:rPr>
              <w:t>严重级别颜色</w:t>
            </w:r>
            <w:r>
              <w:rPr>
                <w:rFonts w:ascii="宋体" w:hAnsi="宋体" w:hint="eastAsia"/>
                <w:b/>
              </w:rPr>
              <w:t>区分</w:t>
            </w:r>
            <w:r w:rsidRPr="009C1CB4">
              <w:rPr>
                <w:rFonts w:ascii="宋体" w:hAnsi="宋体" w:hint="eastAsia"/>
                <w:b/>
              </w:rPr>
              <w:t>显示</w:t>
            </w:r>
            <w:r>
              <w:rPr>
                <w:rFonts w:ascii="宋体" w:hAnsi="宋体" w:hint="eastAsia"/>
                <w:b/>
              </w:rPr>
              <w:t>、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2188"/>
              <w:gridCol w:w="5519"/>
            </w:tblGrid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输出项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行号id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结果集详细排序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附件，如果没有则不显示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需求主题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详细需求的主题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对应机会</w:t>
                  </w:r>
                </w:p>
              </w:tc>
              <w:tc>
                <w:tcPr>
                  <w:tcW w:w="5519" w:type="dxa"/>
                </w:tcPr>
                <w:p w:rsidR="00D03A29" w:rsidRDefault="00D03A29" w:rsidP="002710F9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显示机会主题的同时有明显的提示，</w:t>
                  </w:r>
                  <w:r w:rsidR="009B33B7"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可以点击查看机会的详细信息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Pr="00F72678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显示出客户名称的同时有明显的提示</w:t>
                  </w:r>
                  <w:r w:rsidR="009B33B7">
                    <w:rPr>
                      <w:rFonts w:ascii="宋体" w:hAnsi="宋体" w:hint="eastAsia"/>
                    </w:rPr>
                    <w:t>，</w:t>
                  </w:r>
                  <w:r w:rsidR="009B33B7"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可以点击查看客户的详细信息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重要程度</w:t>
                  </w:r>
                </w:p>
              </w:tc>
              <w:tc>
                <w:tcPr>
                  <w:tcW w:w="5519" w:type="dxa"/>
                </w:tcPr>
                <w:p w:rsidR="00D03A29" w:rsidRPr="00D03A29" w:rsidRDefault="00D03A29" w:rsidP="00B3499E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用1、2、3代表</w:t>
                  </w:r>
                  <w:r w:rsidR="00B3499E">
                    <w:rPr>
                      <w:rFonts w:ascii="宋体" w:hAnsi="宋体" w:hint="eastAsia"/>
                    </w:rPr>
                    <w:t>严重程度</w:t>
                  </w:r>
                  <w:r w:rsidR="002D2ACA">
                    <w:rPr>
                      <w:rFonts w:ascii="宋体" w:hAnsi="宋体" w:hint="eastAsia"/>
                    </w:rPr>
                    <w:t>逐级递增</w:t>
                  </w:r>
                  <w:r>
                    <w:rPr>
                      <w:rFonts w:ascii="宋体" w:hAnsi="宋体" w:hint="eastAsia"/>
                    </w:rPr>
                    <w:t>，例如：</w:t>
                  </w:r>
                  <w:r>
                    <w:rPr>
                      <w:rFonts w:ascii="宋体" w:hAnsi="宋体"/>
                      <w:noProof/>
                    </w:rPr>
                    <w:drawing>
                      <wp:inline distT="0" distB="0" distL="0" distR="0">
                        <wp:extent cx="135255" cy="118745"/>
                        <wp:effectExtent l="19050" t="0" r="0" b="0"/>
                        <wp:docPr id="6" name="图片 1" descr="C:\Documents and Settings\Administrator\桌面\严重级别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dministrator\桌面\严重级别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18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3499E">
                    <w:rPr>
                      <w:rFonts w:ascii="宋体" w:hAnsi="宋体" w:hint="eastAsia"/>
                    </w:rPr>
                    <w:t>级别最高</w:t>
                  </w:r>
                  <w:r>
                    <w:rPr>
                      <w:rFonts w:ascii="宋体" w:hAnsi="宋体"/>
                    </w:rPr>
                    <w:br/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需求提供人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可以没有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记录日期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详细需求记录的日期，年-月-日（最近两天，可以已：今天、明天的形式显示）</w:t>
                  </w:r>
                </w:p>
              </w:tc>
            </w:tr>
            <w:tr w:rsidR="00D03A29" w:rsidTr="00D03A29">
              <w:tc>
                <w:tcPr>
                  <w:tcW w:w="2188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需求内容</w:t>
                  </w:r>
                </w:p>
              </w:tc>
              <w:tc>
                <w:tcPr>
                  <w:tcW w:w="5519" w:type="dxa"/>
                </w:tcPr>
                <w:p w:rsidR="00D03A29" w:rsidRDefault="00D03A29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客户提供需求的详细内容</w:t>
                  </w:r>
                </w:p>
              </w:tc>
            </w:tr>
          </w:tbl>
          <w:p w:rsidR="00E52B45" w:rsidRPr="00E52B45" w:rsidRDefault="00E52B45" w:rsidP="00D03A29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br/>
            </w:r>
          </w:p>
        </w:tc>
      </w:tr>
      <w:tr w:rsidR="00105DB0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点击“</w:t>
            </w:r>
            <w:r w:rsidR="004667E1">
              <w:rPr>
                <w:rFonts w:ascii="宋体" w:hAnsi="宋体" w:hint="eastAsia"/>
                <w:sz w:val="21"/>
              </w:rPr>
              <w:t>详细需求</w:t>
            </w:r>
            <w:r>
              <w:rPr>
                <w:rFonts w:ascii="宋体" w:hAnsi="宋体" w:hint="eastAsia"/>
                <w:sz w:val="21"/>
              </w:rPr>
              <w:t>”页面：</w:t>
            </w:r>
          </w:p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1)切换高级查询</w:t>
            </w:r>
          </w:p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输入条件，或组合</w:t>
            </w:r>
          </w:p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点击开始查询</w:t>
            </w:r>
            <w:r>
              <w:rPr>
                <w:rFonts w:ascii="宋体" w:hAnsi="宋体"/>
                <w:sz w:val="21"/>
              </w:rPr>
              <w:t xml:space="preserve"> </w:t>
            </w:r>
          </w:p>
          <w:p w:rsidR="00105DB0" w:rsidRPr="00D65B4D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显示</w:t>
            </w:r>
          </w:p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105DB0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Pr="00D65B4D" w:rsidRDefault="00105DB0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105DB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B0" w:rsidRDefault="00105DB0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105DB0" w:rsidRPr="00105DB0" w:rsidRDefault="00105DB0"/>
    <w:p w:rsidR="007315F9" w:rsidRDefault="007315F9"/>
    <w:p w:rsidR="007315F9" w:rsidRDefault="007315F9" w:rsidP="006C0BA1">
      <w:pPr>
        <w:pStyle w:val="3"/>
      </w:pPr>
      <w:bookmarkStart w:id="75" w:name="_Toc303244056"/>
      <w:r>
        <w:rPr>
          <w:rFonts w:hint="eastAsia"/>
        </w:rPr>
        <w:t>CRM5.3</w:t>
      </w:r>
      <w:r>
        <w:rPr>
          <w:rFonts w:hint="eastAsia"/>
        </w:rPr>
        <w:t>：解决方案用例图</w:t>
      </w:r>
      <w:bookmarkEnd w:id="75"/>
    </w:p>
    <w:p w:rsidR="007315F9" w:rsidRDefault="007315F9">
      <w:pPr>
        <w:rPr>
          <w:noProof/>
        </w:rPr>
      </w:pPr>
    </w:p>
    <w:p w:rsidR="003F3A8C" w:rsidRDefault="003F3A8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986655" cy="3200400"/>
            <wp:effectExtent l="0" t="0" r="444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8C" w:rsidRDefault="003F3A8C"/>
    <w:p w:rsidR="007315F9" w:rsidRDefault="007315F9" w:rsidP="006C0BA1">
      <w:pPr>
        <w:pStyle w:val="4"/>
      </w:pPr>
      <w:r>
        <w:rPr>
          <w:rFonts w:hint="eastAsia"/>
        </w:rPr>
        <w:t>CRM5.3.1</w:t>
      </w:r>
      <w:r>
        <w:rPr>
          <w:rFonts w:hint="eastAsia"/>
        </w:rPr>
        <w:t>：</w:t>
      </w:r>
      <w:r>
        <w:rPr>
          <w:rFonts w:ascii="宋体" w:hAnsi="宋体" w:hint="eastAsia"/>
        </w:rPr>
        <w:t>添加解决方案</w:t>
      </w:r>
      <w:r>
        <w:rPr>
          <w:rFonts w:hint="eastAsia"/>
        </w:rPr>
        <w:t>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7315F9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7315F9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添加解决方案</w:t>
            </w: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CRM5.3.1</w:t>
            </w: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解决方案</w:t>
            </w: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7315F9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7315F9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7315F9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7315F9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7315F9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7315F9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查询销售机会详细信息时，新建</w:t>
            </w:r>
            <w:r w:rsidR="00000D9D">
              <w:rPr>
                <w:rFonts w:ascii="宋体" w:hAnsi="宋体" w:hint="eastAsia"/>
              </w:rPr>
              <w:t>解决方案</w:t>
            </w:r>
          </w:p>
          <w:p w:rsidR="007315F9" w:rsidRDefault="00000D9D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添加销售机会的同时，新建解决方案</w:t>
            </w:r>
          </w:p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从工作台进入解决方案界面，新建解决方案</w:t>
            </w:r>
          </w:p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7315F9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7315F9" w:rsidTr="00226324">
              <w:tc>
                <w:tcPr>
                  <w:tcW w:w="1446" w:type="dxa"/>
                </w:tcPr>
                <w:p w:rsidR="007315F9" w:rsidRDefault="007315F9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7315F9" w:rsidRDefault="007315F9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7315F9" w:rsidRDefault="007315F9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7315F9" w:rsidRDefault="007315F9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6A4534" w:rsidTr="00226324">
              <w:tc>
                <w:tcPr>
                  <w:tcW w:w="1446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1.客户</w:t>
                  </w:r>
                </w:p>
              </w:tc>
              <w:tc>
                <w:tcPr>
                  <w:tcW w:w="850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该详细需求对应的客户</w:t>
                  </w:r>
                </w:p>
              </w:tc>
              <w:tc>
                <w:tcPr>
                  <w:tcW w:w="5198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6A4534" w:rsidRDefault="00D851C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可根据名称、头拼查询，</w:t>
                  </w:r>
                  <w:r>
                    <w:rPr>
                      <w:rFonts w:ascii="宋体" w:hAnsi="宋体"/>
                    </w:rPr>
                    <w:br/>
                  </w:r>
                  <w:r w:rsidR="006A4534">
                    <w:rPr>
                      <w:rFonts w:ascii="宋体" w:hAnsi="宋体" w:hint="eastAsia"/>
                    </w:rPr>
                    <w:t>调用客户模块的查询页面查询。</w:t>
                  </w:r>
                </w:p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7315F9" w:rsidTr="00226324">
              <w:tc>
                <w:tcPr>
                  <w:tcW w:w="1446" w:type="dxa"/>
                </w:tcPr>
                <w:p w:rsidR="007315F9" w:rsidRDefault="007315F9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</w:t>
                  </w:r>
                  <w:r w:rsidR="006A4534">
                    <w:rPr>
                      <w:rFonts w:ascii="宋体" w:hAnsi="宋体" w:hint="eastAsia"/>
                    </w:rPr>
                    <w:t>方案主题</w:t>
                  </w:r>
                </w:p>
              </w:tc>
              <w:tc>
                <w:tcPr>
                  <w:tcW w:w="850" w:type="dxa"/>
                </w:tcPr>
                <w:p w:rsidR="007315F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7315F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5198" w:type="dxa"/>
                </w:tcPr>
                <w:p w:rsidR="007315F9" w:rsidRDefault="007315F9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A4534" w:rsidTr="00226324">
              <w:tc>
                <w:tcPr>
                  <w:tcW w:w="1446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3.对应机会</w:t>
                  </w:r>
                </w:p>
              </w:tc>
              <w:tc>
                <w:tcPr>
                  <w:tcW w:w="850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自动带出最新的那份销售机会</w:t>
                  </w:r>
                </w:p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</w:tc>
            </w:tr>
            <w:tr w:rsidR="006A4534" w:rsidTr="00226324">
              <w:tc>
                <w:tcPr>
                  <w:tcW w:w="1446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4.提交时间</w:t>
                  </w:r>
                </w:p>
              </w:tc>
              <w:tc>
                <w:tcPr>
                  <w:tcW w:w="850" w:type="dxa"/>
                </w:tcPr>
                <w:p w:rsidR="006A4534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当前日期</w:t>
                  </w:r>
                </w:p>
              </w:tc>
              <w:tc>
                <w:tcPr>
                  <w:tcW w:w="5198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可直接显示今天，或 年/月/日</w:t>
                  </w:r>
                </w:p>
              </w:tc>
            </w:tr>
            <w:tr w:rsidR="006A4534" w:rsidTr="00226324">
              <w:tc>
                <w:tcPr>
                  <w:tcW w:w="1446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</w:t>
                  </w:r>
                  <w:r>
                    <w:rPr>
                      <w:rFonts w:ascii="宋体" w:hAnsi="宋体" w:hint="eastAsia"/>
                    </w:rPr>
                    <w:t>方案内容</w:t>
                  </w:r>
                </w:p>
              </w:tc>
              <w:tc>
                <w:tcPr>
                  <w:tcW w:w="850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根据对应机会找到解决方法</w:t>
                  </w:r>
                </w:p>
              </w:tc>
            </w:tr>
            <w:tr w:rsidR="006A4534" w:rsidTr="00226324">
              <w:tc>
                <w:tcPr>
                  <w:tcW w:w="1446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</w:t>
                  </w:r>
                  <w:r>
                    <w:rPr>
                      <w:rFonts w:ascii="宋体" w:hAnsi="宋体" w:hint="eastAsia"/>
                    </w:rPr>
                    <w:t>客户反馈</w:t>
                  </w:r>
                </w:p>
              </w:tc>
              <w:tc>
                <w:tcPr>
                  <w:tcW w:w="850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客户反馈信息</w:t>
                  </w:r>
                </w:p>
              </w:tc>
              <w:tc>
                <w:tcPr>
                  <w:tcW w:w="5198" w:type="dxa"/>
                </w:tcPr>
                <w:p w:rsidR="006A4534" w:rsidRPr="00064F09" w:rsidRDefault="00D5074D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解决方案的记录重要，客户的反馈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更加重要，注意翔实的记录这个字段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的内容</w:t>
                  </w:r>
                </w:p>
              </w:tc>
            </w:tr>
            <w:tr w:rsidR="006A4534" w:rsidTr="00226324">
              <w:tc>
                <w:tcPr>
                  <w:tcW w:w="1446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8.附件</w:t>
                  </w:r>
                </w:p>
              </w:tc>
              <w:tc>
                <w:tcPr>
                  <w:tcW w:w="850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A4534" w:rsidRPr="00064F09" w:rsidRDefault="006A4534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7315F9" w:rsidRDefault="007315F9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7315F9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EAB" w:rsidRDefault="00BD1EAB" w:rsidP="00BD1EA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将添加的解决方案记录到日志</w:t>
            </w:r>
          </w:p>
          <w:p w:rsidR="007315F9" w:rsidRPr="00BD1EAB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7315F9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1F0432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用户点击“解决方案</w:t>
            </w:r>
            <w:r w:rsidR="007315F9">
              <w:rPr>
                <w:rFonts w:ascii="宋体" w:hAnsi="宋体" w:hint="eastAsia"/>
                <w:sz w:val="21"/>
              </w:rPr>
              <w:t>”页面</w:t>
            </w:r>
          </w:p>
          <w:p w:rsidR="007315F9" w:rsidRDefault="007315F9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</w:t>
            </w:r>
            <w:r w:rsidR="001F0432">
              <w:rPr>
                <w:rFonts w:ascii="宋体" w:hAnsi="宋体" w:hint="eastAsia"/>
                <w:sz w:val="21"/>
              </w:rPr>
              <w:t>添加</w:t>
            </w:r>
            <w:r>
              <w:rPr>
                <w:rFonts w:ascii="宋体" w:hAnsi="宋体" w:hint="eastAsia"/>
                <w:sz w:val="21"/>
              </w:rPr>
              <w:t>功能:</w:t>
            </w:r>
          </w:p>
          <w:p w:rsidR="007315F9" w:rsidRDefault="007315F9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</w:t>
            </w:r>
            <w:r w:rsidR="001F0432">
              <w:rPr>
                <w:rFonts w:ascii="宋体" w:hAnsi="宋体" w:hint="eastAsia"/>
                <w:sz w:val="21"/>
              </w:rPr>
              <w:t>项进入“解决方案</w:t>
            </w:r>
            <w:r>
              <w:rPr>
                <w:rFonts w:ascii="宋体" w:hAnsi="宋体" w:hint="eastAsia"/>
                <w:sz w:val="21"/>
              </w:rPr>
              <w:t>”界面，点击“新建”</w:t>
            </w:r>
          </w:p>
          <w:p w:rsidR="007315F9" w:rsidRDefault="007315F9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b)弹出“</w:t>
            </w:r>
            <w:r w:rsidR="001F0432">
              <w:rPr>
                <w:rFonts w:ascii="宋体" w:hAnsi="宋体" w:hint="eastAsia"/>
                <w:sz w:val="21"/>
              </w:rPr>
              <w:t>添加解决方案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7315F9" w:rsidRDefault="007315F9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填写添加必要信息（如主题，客户，机会等）</w:t>
            </w:r>
          </w:p>
          <w:p w:rsidR="007315F9" w:rsidRPr="0005249D" w:rsidRDefault="007315F9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     d) 填写完信息，点击保存</w:t>
            </w:r>
          </w:p>
          <w:p w:rsidR="007315F9" w:rsidRDefault="007315F9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e）</w:t>
            </w:r>
            <w:r w:rsidR="00960295">
              <w:rPr>
                <w:rFonts w:ascii="宋体" w:hAnsi="宋体" w:hint="eastAsia"/>
                <w:sz w:val="21"/>
              </w:rPr>
              <w:t>是：</w:t>
            </w:r>
            <w:r>
              <w:rPr>
                <w:rFonts w:ascii="宋体" w:hAnsi="宋体" w:hint="eastAsia"/>
                <w:sz w:val="21"/>
              </w:rPr>
              <w:t>提示操作成功，否</w:t>
            </w:r>
            <w:r w:rsidR="00960295">
              <w:rPr>
                <w:rFonts w:ascii="宋体" w:hAnsi="宋体" w:hint="eastAsia"/>
                <w:sz w:val="21"/>
              </w:rPr>
              <w:t>：</w:t>
            </w:r>
            <w:r>
              <w:rPr>
                <w:rFonts w:ascii="宋体" w:hAnsi="宋体" w:hint="eastAsia"/>
                <w:sz w:val="21"/>
              </w:rPr>
              <w:t>提示失败</w:t>
            </w:r>
          </w:p>
          <w:p w:rsidR="00C33825" w:rsidRDefault="00C33825" w:rsidP="00C3382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2）查询机会</w:t>
            </w:r>
          </w:p>
          <w:p w:rsidR="00C33825" w:rsidRDefault="00C33825" w:rsidP="00C3382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进入“销售机会”其中可以查看到“解决方案”</w:t>
            </w:r>
          </w:p>
          <w:p w:rsidR="00C33825" w:rsidRDefault="00C33825" w:rsidP="00C3382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点击新建，添加解决方案</w:t>
            </w:r>
          </w:p>
          <w:p w:rsidR="00C33825" w:rsidRDefault="00C33825" w:rsidP="00C3382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填写添加必要信息（如主题，客户，机会等）</w:t>
            </w:r>
          </w:p>
          <w:p w:rsidR="00C33825" w:rsidRDefault="00C33825" w:rsidP="00C3382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8B771F" w:rsidRDefault="008B771F" w:rsidP="008B771F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8B771F" w:rsidRDefault="008B771F" w:rsidP="008B771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可看到与客户有关的解决方案</w:t>
            </w:r>
          </w:p>
          <w:p w:rsidR="008B771F" w:rsidRDefault="008B771F" w:rsidP="008B771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点击“新建”打开事务窗口</w:t>
            </w:r>
          </w:p>
          <w:p w:rsidR="008B771F" w:rsidRPr="009153F1" w:rsidRDefault="008B771F" w:rsidP="008B771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c）添加上对话窗体中的信息（机会主题、客户、发现时间等）后，点击保存。其中附件不能大于5M。</w:t>
            </w:r>
          </w:p>
          <w:p w:rsidR="008B771F" w:rsidRDefault="008B771F" w:rsidP="008B771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d）添加信息完成后，点击保存即完成</w:t>
            </w:r>
          </w:p>
          <w:p w:rsidR="007315F9" w:rsidRPr="008B771F" w:rsidRDefault="007315F9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7315F9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7315F9" w:rsidRDefault="007315F9" w:rsidP="0082616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Pr="001F0432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添加完详细需求可进入下面任意：</w:t>
            </w:r>
          </w:p>
          <w:p w:rsidR="007315F9" w:rsidRDefault="007315F9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历史报价</w:t>
            </w:r>
          </w:p>
          <w:p w:rsidR="007315F9" w:rsidRDefault="007315F9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竞争对象</w:t>
            </w:r>
          </w:p>
          <w:p w:rsidR="007315F9" w:rsidRPr="00C3634C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7315F9" w:rsidRPr="00D65B4D" w:rsidRDefault="007315F9" w:rsidP="00226324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7315F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5F9" w:rsidRDefault="007315F9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7315F9" w:rsidRDefault="007315F9"/>
    <w:p w:rsidR="007315F9" w:rsidRDefault="007315F9"/>
    <w:p w:rsidR="007315F9" w:rsidRDefault="007315F9"/>
    <w:p w:rsidR="00C33825" w:rsidRDefault="00C33825" w:rsidP="006C0BA1">
      <w:pPr>
        <w:pStyle w:val="4"/>
      </w:pPr>
      <w:r>
        <w:rPr>
          <w:rFonts w:hint="eastAsia"/>
        </w:rPr>
        <w:t>CRM5.3.2</w:t>
      </w:r>
      <w:r>
        <w:rPr>
          <w:rFonts w:hint="eastAsia"/>
        </w:rPr>
        <w:t>：修改</w:t>
      </w:r>
      <w:r>
        <w:rPr>
          <w:rFonts w:ascii="宋体" w:hAnsi="宋体" w:hint="eastAsia"/>
        </w:rPr>
        <w:t>解决方案</w:t>
      </w:r>
      <w:r>
        <w:rPr>
          <w:rFonts w:hint="eastAsia"/>
        </w:rPr>
        <w:t>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33825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修改解决方案</w:t>
            </w: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CRM5.3.2</w:t>
            </w: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解决方案</w:t>
            </w: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boss、</w:t>
            </w:r>
          </w:p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C33825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33825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33825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33825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33825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33825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从工作台进入解决方案界面，编辑解决方案</w:t>
            </w:r>
          </w:p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查看销售机会的时候，可以看到该机会的解决方案，点击详细查看，可编辑</w:t>
            </w:r>
          </w:p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3825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C33825" w:rsidTr="00226324">
              <w:tc>
                <w:tcPr>
                  <w:tcW w:w="1446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33825" w:rsidTr="00226324">
              <w:tc>
                <w:tcPr>
                  <w:tcW w:w="1446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1.客户</w:t>
                  </w:r>
                </w:p>
              </w:tc>
              <w:tc>
                <w:tcPr>
                  <w:tcW w:w="850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该详细需求对应的客户</w:t>
                  </w:r>
                </w:p>
              </w:tc>
              <w:tc>
                <w:tcPr>
                  <w:tcW w:w="5198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</w:t>
                  </w:r>
                  <w:r w:rsidR="00D8641A">
                    <w:rPr>
                      <w:rFonts w:ascii="宋体" w:hAnsi="宋体" w:hint="eastAsia"/>
                    </w:rPr>
                    <w:t>头拼</w:t>
                  </w:r>
                  <w:r>
                    <w:rPr>
                      <w:rFonts w:ascii="宋体" w:hAnsi="宋体" w:hint="eastAsia"/>
                    </w:rPr>
                    <w:t>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33825" w:rsidTr="00226324">
              <w:tc>
                <w:tcPr>
                  <w:tcW w:w="1446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2.方案主题</w:t>
                  </w:r>
                </w:p>
              </w:tc>
              <w:tc>
                <w:tcPr>
                  <w:tcW w:w="850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5198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33825" w:rsidTr="00226324">
              <w:tc>
                <w:tcPr>
                  <w:tcW w:w="1446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3.对应机会</w:t>
                  </w:r>
                </w:p>
              </w:tc>
              <w:tc>
                <w:tcPr>
                  <w:tcW w:w="850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自动带出最新的那份销售机会</w:t>
                  </w:r>
                </w:p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</w:tc>
            </w:tr>
            <w:tr w:rsidR="00C33825" w:rsidTr="00226324">
              <w:tc>
                <w:tcPr>
                  <w:tcW w:w="1446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4.提交时间</w:t>
                  </w:r>
                </w:p>
              </w:tc>
              <w:tc>
                <w:tcPr>
                  <w:tcW w:w="850" w:type="dxa"/>
                </w:tcPr>
                <w:p w:rsidR="00C33825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当前日期</w:t>
                  </w:r>
                </w:p>
              </w:tc>
              <w:tc>
                <w:tcPr>
                  <w:tcW w:w="5198" w:type="dxa"/>
                </w:tcPr>
                <w:p w:rsidR="00C33825" w:rsidRPr="00064F09" w:rsidRDefault="009741F7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自动带出，</w:t>
                  </w:r>
                  <w:r w:rsidR="00C33825" w:rsidRPr="00064F09">
                    <w:rPr>
                      <w:rFonts w:ascii="宋体" w:hAnsi="宋体" w:hint="eastAsia"/>
                    </w:rPr>
                    <w:t>可直接显示今天，</w:t>
                  </w:r>
                  <w:r>
                    <w:rPr>
                      <w:rFonts w:ascii="宋体" w:hAnsi="宋体"/>
                    </w:rPr>
                    <w:br/>
                  </w:r>
                  <w:r w:rsidR="00C33825" w:rsidRPr="00064F09">
                    <w:rPr>
                      <w:rFonts w:ascii="宋体" w:hAnsi="宋体" w:hint="eastAsia"/>
                    </w:rPr>
                    <w:t>或 年</w:t>
                  </w:r>
                  <w:r w:rsidR="00D65C81">
                    <w:rPr>
                      <w:rFonts w:ascii="宋体" w:hAnsi="宋体" w:hint="eastAsia"/>
                    </w:rPr>
                    <w:t>-</w:t>
                  </w:r>
                  <w:r w:rsidR="00C33825" w:rsidRPr="00064F09">
                    <w:rPr>
                      <w:rFonts w:ascii="宋体" w:hAnsi="宋体" w:hint="eastAsia"/>
                    </w:rPr>
                    <w:t>月</w:t>
                  </w:r>
                  <w:r w:rsidR="00D65C81">
                    <w:rPr>
                      <w:rFonts w:ascii="宋体" w:hAnsi="宋体" w:hint="eastAsia"/>
                    </w:rPr>
                    <w:t>-</w:t>
                  </w:r>
                  <w:r w:rsidR="00C33825" w:rsidRPr="00064F09">
                    <w:rPr>
                      <w:rFonts w:ascii="宋体" w:hAnsi="宋体" w:hint="eastAsia"/>
                    </w:rPr>
                    <w:t>日</w:t>
                  </w:r>
                </w:p>
              </w:tc>
            </w:tr>
            <w:tr w:rsidR="00C33825" w:rsidTr="00226324">
              <w:tc>
                <w:tcPr>
                  <w:tcW w:w="1446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</w:t>
                  </w:r>
                  <w:r>
                    <w:rPr>
                      <w:rFonts w:ascii="宋体" w:hAnsi="宋体" w:hint="eastAsia"/>
                    </w:rPr>
                    <w:t>方案内容</w:t>
                  </w:r>
                </w:p>
              </w:tc>
              <w:tc>
                <w:tcPr>
                  <w:tcW w:w="850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根据对应机会找到解决方法</w:t>
                  </w:r>
                </w:p>
              </w:tc>
            </w:tr>
            <w:tr w:rsidR="00C33825" w:rsidTr="00226324">
              <w:tc>
                <w:tcPr>
                  <w:tcW w:w="1446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</w:t>
                  </w:r>
                  <w:r>
                    <w:rPr>
                      <w:rFonts w:ascii="宋体" w:hAnsi="宋体" w:hint="eastAsia"/>
                    </w:rPr>
                    <w:t>客户反馈</w:t>
                  </w:r>
                </w:p>
              </w:tc>
              <w:tc>
                <w:tcPr>
                  <w:tcW w:w="850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客户反馈信息</w:t>
                  </w:r>
                </w:p>
              </w:tc>
              <w:tc>
                <w:tcPr>
                  <w:tcW w:w="5198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33825" w:rsidTr="00226324">
              <w:tc>
                <w:tcPr>
                  <w:tcW w:w="1446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8.附件</w:t>
                  </w:r>
                </w:p>
              </w:tc>
              <w:tc>
                <w:tcPr>
                  <w:tcW w:w="850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33825" w:rsidRPr="00064F09" w:rsidRDefault="00C33825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C33825" w:rsidRDefault="00C33825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C33825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33825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用户点击“解决方案”页面</w:t>
            </w:r>
          </w:p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1)编辑功能:</w:t>
            </w:r>
          </w:p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a）项进入“解决方案”界面，点击“编辑”</w:t>
            </w:r>
          </w:p>
          <w:p w:rsidR="00C33825" w:rsidRDefault="00C33825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 xml:space="preserve">b)弹出“编辑解决方案”事务窗口 </w:t>
            </w:r>
          </w:p>
          <w:p w:rsidR="00C33825" w:rsidRDefault="00C33825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     c) 填写修改信息（如主题，客户，机会等）</w:t>
            </w:r>
          </w:p>
          <w:p w:rsidR="00C33825" w:rsidRPr="0005249D" w:rsidRDefault="00C33825" w:rsidP="00226324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2）查询机会</w:t>
            </w:r>
          </w:p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进入“销售机会”其中可以查看到“解决方案”</w:t>
            </w:r>
          </w:p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点击解决方案，查看详细</w:t>
            </w:r>
          </w:p>
          <w:p w:rsidR="00C33825" w:rsidRP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点击编辑，修改方案信息</w:t>
            </w:r>
          </w:p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9207F9" w:rsidRDefault="009207F9" w:rsidP="009207F9">
            <w:pPr>
              <w:pStyle w:val="10"/>
              <w:overflowPunct/>
              <w:autoSpaceDE/>
              <w:autoSpaceDN/>
              <w:adjustRightInd/>
              <w:ind w:firstLineChars="150" w:firstLine="315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9207F9" w:rsidRDefault="009207F9" w:rsidP="009207F9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</w:t>
            </w:r>
            <w:r w:rsidR="008B771F">
              <w:rPr>
                <w:rFonts w:ascii="宋体" w:hAnsi="宋体" w:hint="eastAsia"/>
                <w:sz w:val="21"/>
              </w:rPr>
              <w:t>解决方案</w:t>
            </w:r>
          </w:p>
          <w:p w:rsidR="009207F9" w:rsidRDefault="009207F9" w:rsidP="009207F9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</w:t>
            </w:r>
            <w:r w:rsidR="008B771F">
              <w:rPr>
                <w:rFonts w:ascii="宋体" w:hAnsi="宋体" w:hint="eastAsia"/>
                <w:sz w:val="21"/>
              </w:rPr>
              <w:t>点击进入解决方案的详细界面</w:t>
            </w:r>
          </w:p>
          <w:p w:rsidR="009207F9" w:rsidRPr="009153F1" w:rsidRDefault="009207F9" w:rsidP="009207F9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c）点击编辑，填写信息</w:t>
            </w:r>
          </w:p>
          <w:p w:rsidR="009207F9" w:rsidRPr="005A5308" w:rsidRDefault="009207F9" w:rsidP="009207F9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d）填写完成后，点击保存即完成</w:t>
            </w:r>
          </w:p>
          <w:p w:rsidR="00C33825" w:rsidRPr="009207F9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33825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C33825" w:rsidRDefault="00C33825" w:rsidP="00535AF0">
            <w:pPr>
              <w:pStyle w:val="10"/>
              <w:overflowPunct/>
              <w:autoSpaceDE/>
              <w:autoSpaceDN/>
              <w:adjustRightInd/>
              <w:ind w:left="420" w:firstLineChars="0" w:firstLine="0"/>
              <w:jc w:val="both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Pr="001F0432" w:rsidRDefault="001F4358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</w:t>
            </w:r>
            <w:r w:rsidR="00C33825">
              <w:rPr>
                <w:rFonts w:ascii="宋体" w:hAnsi="宋体" w:hint="eastAsia"/>
              </w:rPr>
              <w:t>完详细需求可进入下面任意：</w:t>
            </w:r>
          </w:p>
          <w:p w:rsidR="00C33825" w:rsidRDefault="00C33825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历史报价</w:t>
            </w:r>
          </w:p>
          <w:p w:rsidR="00C33825" w:rsidRDefault="00C33825" w:rsidP="00226324">
            <w:pPr>
              <w:spacing w:before="100" w:beforeAutospacing="1" w:after="100" w:afterAutospacing="1"/>
            </w:pPr>
            <w:r>
              <w:rPr>
                <w:rFonts w:hint="eastAsia"/>
              </w:rPr>
              <w:t>竞争对象</w:t>
            </w:r>
          </w:p>
          <w:p w:rsidR="00C33825" w:rsidRPr="00C3634C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C33825" w:rsidRPr="00D65B4D" w:rsidRDefault="00C33825" w:rsidP="00226324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3382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825" w:rsidRDefault="00C33825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7315F9" w:rsidRDefault="007315F9"/>
    <w:p w:rsidR="00535AF0" w:rsidRDefault="00535AF0" w:rsidP="006C0BA1">
      <w:pPr>
        <w:pStyle w:val="4"/>
      </w:pPr>
      <w:r>
        <w:rPr>
          <w:rFonts w:hint="eastAsia"/>
        </w:rPr>
        <w:t>CRM5.3.3</w:t>
      </w:r>
      <w:r>
        <w:rPr>
          <w:rFonts w:hint="eastAsia"/>
        </w:rPr>
        <w:t>：删除</w:t>
      </w:r>
      <w:r>
        <w:rPr>
          <w:rFonts w:ascii="宋体" w:hAnsi="宋体" w:hint="eastAsia"/>
        </w:rPr>
        <w:t>解决方案</w:t>
      </w:r>
      <w:r>
        <w:rPr>
          <w:rFonts w:hint="eastAsia"/>
        </w:rPr>
        <w:t>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535AF0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删除解决方案</w:t>
            </w: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CRM5.3.3</w:t>
            </w: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解决方案</w:t>
            </w: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535AF0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535AF0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535AF0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35AF0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35AF0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535AF0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</w:t>
            </w:r>
            <w:r w:rsidR="00897FDA">
              <w:rPr>
                <w:rFonts w:ascii="宋体" w:hAnsi="宋体" w:hint="eastAsia"/>
              </w:rPr>
              <w:t>解决方案界面，删除</w:t>
            </w:r>
            <w:r>
              <w:rPr>
                <w:rFonts w:ascii="宋体" w:hAnsi="宋体" w:hint="eastAsia"/>
              </w:rPr>
              <w:t>方案</w:t>
            </w:r>
          </w:p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</w:tc>
      </w:tr>
      <w:tr w:rsidR="00535AF0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535AF0" w:rsidTr="00226324">
              <w:tc>
                <w:tcPr>
                  <w:tcW w:w="1446" w:type="dxa"/>
                </w:tcPr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35AF0" w:rsidTr="00226324">
              <w:tc>
                <w:tcPr>
                  <w:tcW w:w="1446" w:type="dxa"/>
                </w:tcPr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</w:t>
                  </w:r>
                  <w:r w:rsidR="00B76FEA">
                    <w:rPr>
                      <w:rFonts w:ascii="宋体" w:hAnsi="宋体" w:hint="eastAsia"/>
                    </w:rPr>
                    <w:t>解决方案id</w:t>
                  </w:r>
                </w:p>
              </w:tc>
              <w:tc>
                <w:tcPr>
                  <w:tcW w:w="850" w:type="dxa"/>
                </w:tcPr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35AF0" w:rsidRDefault="00B76FEA" w:rsidP="00B76FE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该解决方案的唯一标识</w:t>
                  </w:r>
                </w:p>
              </w:tc>
              <w:tc>
                <w:tcPr>
                  <w:tcW w:w="5198" w:type="dxa"/>
                </w:tcPr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  <w:p w:rsidR="00535AF0" w:rsidRDefault="00535AF0" w:rsidP="0022632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4064BA" w:rsidTr="00226324">
              <w:tc>
                <w:tcPr>
                  <w:tcW w:w="1446" w:type="dxa"/>
                </w:tcPr>
                <w:p w:rsidR="004064BA" w:rsidRDefault="004064BA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2.状态</w:t>
                  </w:r>
                </w:p>
              </w:tc>
              <w:tc>
                <w:tcPr>
                  <w:tcW w:w="850" w:type="dxa"/>
                </w:tcPr>
                <w:p w:rsidR="004064BA" w:rsidRDefault="004064BA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4064BA" w:rsidRDefault="004064BA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对应该信息是否有效</w:t>
                  </w:r>
                </w:p>
              </w:tc>
              <w:tc>
                <w:tcPr>
                  <w:tcW w:w="5198" w:type="dxa"/>
                </w:tcPr>
                <w:p w:rsidR="004064BA" w:rsidRDefault="004064BA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1有效 0无效</w:t>
                  </w:r>
                </w:p>
              </w:tc>
            </w:tr>
          </w:tbl>
          <w:p w:rsidR="00535AF0" w:rsidRDefault="00535AF0" w:rsidP="00226324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535AF0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897FDA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将删除的信息添加到日志中</w:t>
            </w:r>
          </w:p>
        </w:tc>
      </w:tr>
      <w:tr w:rsidR="00535AF0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用户点击“解决方案”页面</w:t>
            </w:r>
          </w:p>
          <w:p w:rsidR="00B76FEA" w:rsidRDefault="00535AF0" w:rsidP="00B76FEA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</w:t>
            </w:r>
            <w:r w:rsidR="00B76FEA">
              <w:rPr>
                <w:rFonts w:ascii="宋体" w:hAnsi="宋体" w:hint="eastAsia"/>
                <w:sz w:val="21"/>
              </w:rPr>
              <w:t xml:space="preserve"> 1）删除功能:</w:t>
            </w:r>
          </w:p>
          <w:p w:rsidR="00B76FEA" w:rsidRDefault="00B76FEA" w:rsidP="00B76FEA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</w:t>
            </w:r>
            <w:r w:rsidR="008B77F2">
              <w:rPr>
                <w:rFonts w:ascii="宋体" w:hAnsi="宋体" w:hint="eastAsia"/>
                <w:sz w:val="21"/>
              </w:rPr>
              <w:t>进入“解决方案</w:t>
            </w:r>
            <w:r>
              <w:rPr>
                <w:rFonts w:ascii="宋体" w:hAnsi="宋体" w:hint="eastAsia"/>
                <w:sz w:val="21"/>
              </w:rPr>
              <w:t>”界面，点击“删除”</w:t>
            </w:r>
          </w:p>
          <w:p w:rsidR="00B76FEA" w:rsidRDefault="00B76FEA" w:rsidP="00B76FEA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 xml:space="preserve">b) 弹出“提示确认”事务窗口 </w:t>
            </w:r>
          </w:p>
          <w:p w:rsidR="00535AF0" w:rsidRDefault="00B76FEA" w:rsidP="00B76FEA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c）是，提示操作成功，否提示失败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2）查询机会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进入“销售机会”其中可以查看到“解决方案”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点击进入，解决方案详细信息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可进行删除操作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弹出“确认是否”事务窗口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 是：操作成功，否：不处理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392EC1" w:rsidRPr="00004802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</w:t>
            </w:r>
            <w:r w:rsidR="00004802">
              <w:rPr>
                <w:rFonts w:ascii="宋体" w:hAnsi="宋体" w:hint="eastAsia"/>
                <w:sz w:val="21"/>
              </w:rPr>
              <w:t>解决方案</w:t>
            </w:r>
            <w:r w:rsidR="00004802">
              <w:rPr>
                <w:rFonts w:ascii="宋体" w:hAnsi="宋体"/>
                <w:sz w:val="21"/>
              </w:rPr>
              <w:br/>
            </w:r>
            <w:r>
              <w:rPr>
                <w:rFonts w:ascii="宋体" w:hAnsi="宋体" w:hint="eastAsia"/>
                <w:sz w:val="21"/>
              </w:rPr>
              <w:t xml:space="preserve">        b)</w:t>
            </w:r>
            <w:r w:rsidR="00004802">
              <w:rPr>
                <w:rFonts w:ascii="宋体" w:hAnsi="宋体" w:hint="eastAsia"/>
                <w:sz w:val="21"/>
              </w:rPr>
              <w:t xml:space="preserve"> 点击解决方案查看详细信息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可进行删除操作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弹出“确认是否”事务窗口</w:t>
            </w:r>
          </w:p>
          <w:p w:rsidR="00392EC1" w:rsidRDefault="00392EC1" w:rsidP="00392EC1">
            <w:pPr>
              <w:pStyle w:val="10"/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 是：操作成功，否：不处理</w:t>
            </w:r>
          </w:p>
          <w:p w:rsidR="00392EC1" w:rsidRPr="00392EC1" w:rsidRDefault="00392EC1" w:rsidP="00B76FEA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35AF0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535AF0" w:rsidRDefault="00535AF0" w:rsidP="00226324">
            <w:pPr>
              <w:pStyle w:val="10"/>
              <w:overflowPunct/>
              <w:autoSpaceDE/>
              <w:autoSpaceDN/>
              <w:adjustRightInd/>
              <w:ind w:left="420" w:firstLineChars="0" w:firstLine="0"/>
              <w:jc w:val="both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Pr="00D65B4D" w:rsidRDefault="00535AF0" w:rsidP="008B77F2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EAA" w:rsidRDefault="00631EAA" w:rsidP="00631EA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存在销售机会，销售机会没有生成订单</w:t>
            </w:r>
          </w:p>
          <w:p w:rsidR="00535AF0" w:rsidRPr="00631EAA" w:rsidRDefault="00535AF0" w:rsidP="00226324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35AF0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5AF0" w:rsidRDefault="00535AF0" w:rsidP="0022632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7315F9" w:rsidRDefault="007315F9"/>
    <w:p w:rsidR="007315F9" w:rsidRDefault="007315F9"/>
    <w:p w:rsidR="00A87451" w:rsidRDefault="00A87451" w:rsidP="006C0BA1">
      <w:pPr>
        <w:pStyle w:val="4"/>
      </w:pPr>
      <w:r>
        <w:rPr>
          <w:rFonts w:hint="eastAsia"/>
        </w:rPr>
        <w:t>CRM5.3.4</w:t>
      </w:r>
      <w:r>
        <w:rPr>
          <w:rFonts w:hint="eastAsia"/>
        </w:rPr>
        <w:t>：</w:t>
      </w:r>
      <w:r>
        <w:rPr>
          <w:rFonts w:ascii="宋体" w:hAnsi="宋体" w:hint="eastAsia"/>
        </w:rPr>
        <w:t>查询解决方案</w:t>
      </w:r>
      <w:r>
        <w:rPr>
          <w:rFonts w:hint="eastAsia"/>
        </w:rPr>
        <w:t>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A87451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查询详细需求</w:t>
            </w: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677851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CRM5.3</w:t>
            </w:r>
            <w:r w:rsidR="00A87451">
              <w:rPr>
                <w:rFonts w:ascii="宋体" w:hAnsi="宋体" w:hint="eastAsia"/>
              </w:rPr>
              <w:t>.4</w:t>
            </w: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详细需求</w:t>
            </w: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A87451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A87451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A87451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A87451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A87451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A87451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输入条件，点击查询</w:t>
            </w:r>
          </w:p>
        </w:tc>
      </w:tr>
      <w:tr w:rsidR="00A87451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496" w:rsidRDefault="005E5496" w:rsidP="002A561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快速查询：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5E5496" w:rsidTr="00361F2B">
              <w:tc>
                <w:tcPr>
                  <w:tcW w:w="1446" w:type="dxa"/>
                </w:tcPr>
                <w:p w:rsidR="005E5496" w:rsidRDefault="005E5496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5E5496" w:rsidRDefault="005E5496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5E5496" w:rsidRDefault="005E5496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E5496" w:rsidRPr="00913CFF" w:rsidTr="006E73CF">
              <w:trPr>
                <w:trHeight w:val="557"/>
              </w:trPr>
              <w:tc>
                <w:tcPr>
                  <w:tcW w:w="1446" w:type="dxa"/>
                </w:tcPr>
                <w:p w:rsidR="005E5496" w:rsidRDefault="00FC0091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</w:t>
                  </w:r>
                  <w:r w:rsidR="005E5496">
                    <w:rPr>
                      <w:rFonts w:ascii="宋体" w:hAnsi="宋体" w:hint="eastAsia"/>
                    </w:rPr>
                    <w:t>.方案主题</w:t>
                  </w:r>
                </w:p>
              </w:tc>
              <w:tc>
                <w:tcPr>
                  <w:tcW w:w="1985" w:type="dxa"/>
                </w:tcPr>
                <w:p w:rsidR="005E5496" w:rsidRDefault="005E5496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E5496" w:rsidRDefault="005E5496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 w:rsidR="004C61A6">
                    <w:rPr>
                      <w:rFonts w:ascii="宋体" w:hAnsi="宋体" w:hint="eastAsia"/>
                    </w:rPr>
                    <w:t>，可填</w:t>
                  </w:r>
                </w:p>
                <w:p w:rsidR="005E5496" w:rsidRPr="00913CFF" w:rsidRDefault="005E5496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2A5612" w:rsidRDefault="005E5496" w:rsidP="002A561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  <w:t>高级查询：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2A5612" w:rsidTr="002424C1">
              <w:tc>
                <w:tcPr>
                  <w:tcW w:w="1446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2A5612" w:rsidTr="002424C1">
              <w:tc>
                <w:tcPr>
                  <w:tcW w:w="1446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1.客户</w:t>
                  </w:r>
                </w:p>
              </w:tc>
              <w:tc>
                <w:tcPr>
                  <w:tcW w:w="1985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客户查询</w:t>
                  </w:r>
                </w:p>
              </w:tc>
              <w:tc>
                <w:tcPr>
                  <w:tcW w:w="5198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直接查询客户拼头，编号，关键字</w:t>
                  </w:r>
                </w:p>
                <w:p w:rsidR="002A5612" w:rsidRPr="00913CFF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浏览选客户</w:t>
                  </w:r>
                </w:p>
              </w:tc>
            </w:tr>
            <w:tr w:rsidR="002A5612" w:rsidTr="002424C1">
              <w:tc>
                <w:tcPr>
                  <w:tcW w:w="1446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2.方案主题</w:t>
                  </w:r>
                </w:p>
              </w:tc>
              <w:tc>
                <w:tcPr>
                  <w:tcW w:w="1985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2A5612" w:rsidRPr="00913CFF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2A5612" w:rsidTr="002424C1">
              <w:tc>
                <w:tcPr>
                  <w:tcW w:w="1446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3.对应机会</w:t>
                  </w:r>
                </w:p>
              </w:tc>
              <w:tc>
                <w:tcPr>
                  <w:tcW w:w="1985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浏览销售机会</w:t>
                  </w:r>
                </w:p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可手动输入</w:t>
                  </w:r>
                </w:p>
              </w:tc>
            </w:tr>
            <w:tr w:rsidR="002A5612" w:rsidTr="002424C1">
              <w:tc>
                <w:tcPr>
                  <w:tcW w:w="1446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4.提交时间</w:t>
                  </w:r>
                </w:p>
              </w:tc>
              <w:tc>
                <w:tcPr>
                  <w:tcW w:w="1985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从**——**时间段</w:t>
                  </w:r>
                </w:p>
              </w:tc>
              <w:tc>
                <w:tcPr>
                  <w:tcW w:w="5198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2A5612" w:rsidTr="002424C1">
              <w:tc>
                <w:tcPr>
                  <w:tcW w:w="1446" w:type="dxa"/>
                </w:tcPr>
                <w:p w:rsidR="002A5612" w:rsidRPr="00064F09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A5612" w:rsidRDefault="002A561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2A5612" w:rsidRPr="002A5612" w:rsidRDefault="002A5612" w:rsidP="002A5612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A87451" w:rsidRPr="002A5612" w:rsidRDefault="00A87451" w:rsidP="002A5612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A87451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E1A" w:rsidRPr="00D3243B" w:rsidRDefault="00A87451" w:rsidP="00F608D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输出</w:t>
            </w:r>
            <w:r w:rsidR="005E5496">
              <w:rPr>
                <w:rFonts w:ascii="宋体" w:hAnsi="宋体" w:hint="eastAsia"/>
              </w:rPr>
              <w:t>解决方案</w:t>
            </w:r>
            <w:r>
              <w:rPr>
                <w:rFonts w:ascii="宋体" w:hAnsi="宋体" w:hint="eastAsia"/>
              </w:rPr>
              <w:t>视图列表：</w:t>
            </w:r>
            <w:r>
              <w:rPr>
                <w:rFonts w:ascii="宋体" w:hAnsi="宋体" w:hint="eastAsia"/>
              </w:rPr>
              <w:br/>
            </w:r>
            <w:r w:rsidR="00D3243B">
              <w:rPr>
                <w:rFonts w:ascii="宋体" w:hAnsi="宋体" w:hint="eastAsia"/>
                <w:b/>
              </w:rPr>
              <w:t>头行显示选中该信息操作项、隔行变色、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2188"/>
              <w:gridCol w:w="5519"/>
            </w:tblGrid>
            <w:tr w:rsidR="005C7E1A" w:rsidTr="002424C1">
              <w:tc>
                <w:tcPr>
                  <w:tcW w:w="2188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输出项</w:t>
                  </w:r>
                </w:p>
              </w:tc>
              <w:tc>
                <w:tcPr>
                  <w:tcW w:w="5519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</w:tr>
            <w:tr w:rsidR="005C7E1A" w:rsidTr="002424C1">
              <w:tc>
                <w:tcPr>
                  <w:tcW w:w="2188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行号id</w:t>
                  </w:r>
                </w:p>
              </w:tc>
              <w:tc>
                <w:tcPr>
                  <w:tcW w:w="5519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结果集排序</w:t>
                  </w:r>
                </w:p>
              </w:tc>
            </w:tr>
            <w:tr w:rsidR="005C7E1A" w:rsidTr="002424C1">
              <w:tc>
                <w:tcPr>
                  <w:tcW w:w="2188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</w:t>
                  </w:r>
                </w:p>
              </w:tc>
              <w:tc>
                <w:tcPr>
                  <w:tcW w:w="5519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附件，如果没有则不显示</w:t>
                  </w:r>
                </w:p>
              </w:tc>
            </w:tr>
            <w:tr w:rsidR="005C7E1A" w:rsidTr="002424C1">
              <w:tc>
                <w:tcPr>
                  <w:tcW w:w="2188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方案主题</w:t>
                  </w:r>
                </w:p>
              </w:tc>
              <w:tc>
                <w:tcPr>
                  <w:tcW w:w="5519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解决方案的主题</w:t>
                  </w:r>
                </w:p>
              </w:tc>
            </w:tr>
            <w:tr w:rsidR="005C7E1A" w:rsidTr="002424C1">
              <w:tc>
                <w:tcPr>
                  <w:tcW w:w="2188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对应机会</w:t>
                  </w:r>
                </w:p>
              </w:tc>
              <w:tc>
                <w:tcPr>
                  <w:tcW w:w="5519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显示机会主题的同时有明显的提示，</w:t>
                  </w:r>
                  <w:r w:rsidR="00391627"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可以点击查看机会的详细信息</w:t>
                  </w:r>
                </w:p>
              </w:tc>
            </w:tr>
            <w:tr w:rsidR="005C7E1A" w:rsidTr="002424C1">
              <w:tc>
                <w:tcPr>
                  <w:tcW w:w="2188" w:type="dxa"/>
                </w:tcPr>
                <w:p w:rsidR="005C7E1A" w:rsidRPr="00F72678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519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显示出客户名称的同时有明显的提示</w:t>
                  </w:r>
                  <w:r w:rsidR="00391627">
                    <w:rPr>
                      <w:rFonts w:ascii="宋体" w:hAnsi="宋体" w:hint="eastAsia"/>
                    </w:rPr>
                    <w:t>，</w:t>
                  </w:r>
                  <w:r w:rsidR="00391627"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可以点击查看客户的详细信息</w:t>
                  </w:r>
                </w:p>
              </w:tc>
            </w:tr>
            <w:tr w:rsidR="005C7E1A" w:rsidTr="002424C1">
              <w:tc>
                <w:tcPr>
                  <w:tcW w:w="2188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提交时间</w:t>
                  </w:r>
                </w:p>
              </w:tc>
              <w:tc>
                <w:tcPr>
                  <w:tcW w:w="5519" w:type="dxa"/>
                </w:tcPr>
                <w:p w:rsidR="005C7E1A" w:rsidRDefault="005C7E1A" w:rsidP="002424C1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详细需求记录的日期，年-月-日（最近两天，可以已：今天、明天的形式显示）</w:t>
                  </w:r>
                </w:p>
              </w:tc>
            </w:tr>
          </w:tbl>
          <w:p w:rsidR="00A87451" w:rsidRPr="00E52B45" w:rsidRDefault="00A87451" w:rsidP="005C7E1A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br/>
            </w:r>
          </w:p>
        </w:tc>
      </w:tr>
      <w:tr w:rsidR="00A87451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点击“详细需求”页面：</w:t>
            </w:r>
          </w:p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1)切换高级查询</w:t>
            </w:r>
          </w:p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输入条件，或组合</w:t>
            </w:r>
          </w:p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点击开始查询</w:t>
            </w:r>
            <w:r>
              <w:rPr>
                <w:rFonts w:ascii="宋体" w:hAnsi="宋体"/>
                <w:sz w:val="21"/>
              </w:rPr>
              <w:t xml:space="preserve"> </w:t>
            </w:r>
          </w:p>
          <w:p w:rsidR="00A87451" w:rsidRPr="00D65B4D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显示</w:t>
            </w:r>
          </w:p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A87451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Pr="00D65B4D" w:rsidRDefault="00A87451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A87451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7451" w:rsidRDefault="00A87451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A87451" w:rsidRPr="00A87451" w:rsidRDefault="00A87451"/>
    <w:p w:rsidR="007315F9" w:rsidRDefault="00226324" w:rsidP="006C0BA1">
      <w:pPr>
        <w:pStyle w:val="3"/>
      </w:pPr>
      <w:bookmarkStart w:id="76" w:name="_Toc303244057"/>
      <w:r>
        <w:rPr>
          <w:rFonts w:hint="eastAsia"/>
        </w:rPr>
        <w:t>CRM5.</w:t>
      </w:r>
      <w:r w:rsidR="00853967">
        <w:rPr>
          <w:rFonts w:hint="eastAsia"/>
        </w:rPr>
        <w:t>4</w:t>
      </w:r>
      <w:r w:rsidR="00853967">
        <w:rPr>
          <w:rFonts w:hint="eastAsia"/>
        </w:rPr>
        <w:t>：</w:t>
      </w:r>
      <w:r>
        <w:rPr>
          <w:rFonts w:hint="eastAsia"/>
        </w:rPr>
        <w:t>历史报价</w:t>
      </w:r>
      <w:r w:rsidR="00853967">
        <w:rPr>
          <w:rFonts w:hint="eastAsia"/>
        </w:rPr>
        <w:t>用例图</w:t>
      </w:r>
      <w:bookmarkEnd w:id="76"/>
    </w:p>
    <w:p w:rsidR="00853967" w:rsidRDefault="00853967" w:rsidP="00853967"/>
    <w:p w:rsidR="007D3E78" w:rsidRDefault="00D52BF8" w:rsidP="00853967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0145" cy="3225800"/>
            <wp:effectExtent l="0" t="0" r="190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BF8" w:rsidRDefault="00D52BF8" w:rsidP="00853967"/>
    <w:p w:rsidR="007D3E78" w:rsidRDefault="007D3E78" w:rsidP="006C0BA1">
      <w:pPr>
        <w:pStyle w:val="4"/>
      </w:pPr>
      <w:r>
        <w:rPr>
          <w:rFonts w:hint="eastAsia"/>
        </w:rPr>
        <w:t>CRM5.4.1</w:t>
      </w:r>
      <w:r>
        <w:rPr>
          <w:rFonts w:hint="eastAsia"/>
        </w:rPr>
        <w:t>：添加报价单用例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8B0EB9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8B0EB9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添加报价单</w:t>
            </w: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C50D0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</w:t>
            </w:r>
            <w:r w:rsidR="00C50D09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.1</w:t>
            </w: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报价单</w:t>
            </w: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8B0EB9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8B0EB9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B0EB9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8B0EB9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8B0EB9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B0EB9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查询销售机会详细信息时，新建报价单</w:t>
            </w:r>
          </w:p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添加销售机会的同时，新建报价单</w:t>
            </w:r>
          </w:p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从工作台进入报价单界面，新建报价单</w:t>
            </w:r>
          </w:p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B0EB9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8B0EB9" w:rsidTr="002424C1">
              <w:tc>
                <w:tcPr>
                  <w:tcW w:w="1446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B0EB9" w:rsidTr="002424C1">
              <w:tc>
                <w:tcPr>
                  <w:tcW w:w="1446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</w:t>
                  </w:r>
                  <w:r w:rsidR="001A36F0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850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8B0EB9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报价单主题</w:t>
                  </w:r>
                </w:p>
              </w:tc>
              <w:tc>
                <w:tcPr>
                  <w:tcW w:w="5198" w:type="dxa"/>
                </w:tcPr>
                <w:p w:rsidR="008B0EB9" w:rsidRDefault="008B0EB9" w:rsidP="001A36F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0B0D74" w:rsidTr="002424C1">
              <w:tc>
                <w:tcPr>
                  <w:tcW w:w="1446" w:type="dxa"/>
                </w:tcPr>
                <w:p w:rsidR="000B0D74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1.客户</w:t>
                  </w:r>
                </w:p>
              </w:tc>
              <w:tc>
                <w:tcPr>
                  <w:tcW w:w="850" w:type="dxa"/>
                </w:tcPr>
                <w:p w:rsidR="000B0D74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0B0D74" w:rsidRDefault="000B0D74" w:rsidP="000B0D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客户（公司）名称</w:t>
                  </w:r>
                </w:p>
              </w:tc>
              <w:tc>
                <w:tcPr>
                  <w:tcW w:w="5198" w:type="dxa"/>
                </w:tcPr>
                <w:p w:rsidR="000B0D74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0B0D74" w:rsidRDefault="00967CCF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可根据名称、头拼查询，</w:t>
                  </w:r>
                  <w:r w:rsidR="000B0D74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0B0D74" w:rsidRDefault="00603553" w:rsidP="00603553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选择后，可以点击客户查看客户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的详细信息。</w:t>
                  </w: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3.日期</w:t>
                  </w:r>
                </w:p>
              </w:tc>
              <w:tc>
                <w:tcPr>
                  <w:tcW w:w="850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当前日期</w:t>
                  </w:r>
                </w:p>
              </w:tc>
              <w:tc>
                <w:tcPr>
                  <w:tcW w:w="5198" w:type="dxa"/>
                </w:tcPr>
                <w:p w:rsidR="001A36F0" w:rsidRPr="00064F09" w:rsidRDefault="000B0D74" w:rsidP="000B0D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默认显示当前日期：</w:t>
                  </w:r>
                  <w:r w:rsidR="001A36F0" w:rsidRPr="00064F09">
                    <w:rPr>
                      <w:rFonts w:ascii="宋体" w:hAnsi="宋体" w:hint="eastAsia"/>
                    </w:rPr>
                    <w:t xml:space="preserve"> 年/月/日</w:t>
                  </w:r>
                </w:p>
              </w:tc>
            </w:tr>
            <w:tr w:rsidR="008B0EB9" w:rsidTr="002424C1">
              <w:tc>
                <w:tcPr>
                  <w:tcW w:w="1446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</w:t>
                  </w:r>
                  <w:r w:rsidR="001A36F0">
                    <w:rPr>
                      <w:rFonts w:ascii="宋体" w:hAnsi="宋体" w:hint="eastAsia"/>
                    </w:rPr>
                    <w:t>报价</w:t>
                  </w:r>
                </w:p>
              </w:tc>
              <w:tc>
                <w:tcPr>
                  <w:tcW w:w="850" w:type="dxa"/>
                </w:tcPr>
                <w:p w:rsidR="008B0EB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B0EB9" w:rsidRPr="00064F0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962E3" w:rsidRPr="006962E3" w:rsidRDefault="00CF0C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添加时，可不填写</w:t>
                  </w:r>
                  <w:r w:rsidR="00160D9B">
                    <w:rPr>
                      <w:rFonts w:ascii="宋体" w:hAnsi="宋体" w:hint="eastAsia"/>
                    </w:rPr>
                    <w:t>，保存后出现</w:t>
                  </w:r>
                  <w:r w:rsidR="00160D9B">
                    <w:rPr>
                      <w:rFonts w:ascii="宋体" w:hAnsi="宋体"/>
                    </w:rPr>
                    <w:br/>
                  </w:r>
                  <w:r w:rsidR="00160D9B">
                    <w:rPr>
                      <w:rFonts w:ascii="宋体" w:hAnsi="宋体" w:hint="eastAsia"/>
                    </w:rPr>
                    <w:t>“编辑明细”点击，在编辑报价明细</w:t>
                  </w:r>
                  <w:r w:rsidR="00160D9B">
                    <w:rPr>
                      <w:rFonts w:ascii="宋体" w:hAnsi="宋体"/>
                    </w:rPr>
                    <w:br/>
                  </w:r>
                  <w:r w:rsidR="00160D9B">
                    <w:rPr>
                      <w:rFonts w:ascii="宋体" w:hAnsi="宋体" w:hint="eastAsia"/>
                    </w:rPr>
                    <w:t>界面自动计算。</w:t>
                  </w:r>
                  <w:r w:rsidR="00160D9B"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修改时：（</w:t>
                  </w:r>
                  <w:r w:rsidR="006962E3">
                    <w:rPr>
                      <w:rFonts w:ascii="宋体" w:hAnsi="宋体" w:hint="eastAsia"/>
                    </w:rPr>
                    <w:t>报价可默认明细报价，</w:t>
                  </w:r>
                  <w:r w:rsidR="00160D9B">
                    <w:rPr>
                      <w:rFonts w:ascii="宋体" w:hAnsi="宋体" w:hint="eastAsia"/>
                    </w:rPr>
                    <w:br/>
                  </w:r>
                  <w:r w:rsidR="006962E3">
                    <w:rPr>
                      <w:rFonts w:ascii="宋体" w:hAnsi="宋体" w:hint="eastAsia"/>
                    </w:rPr>
                    <w:t>如果输入的报价与明细合计不符，</w:t>
                  </w:r>
                  <w:r w:rsidR="006962E3">
                    <w:rPr>
                      <w:rFonts w:ascii="宋体" w:hAnsi="宋体"/>
                    </w:rPr>
                    <w:br/>
                  </w:r>
                  <w:r w:rsidR="006962E3" w:rsidRPr="006962E3">
                    <w:rPr>
                      <w:rFonts w:ascii="宋体" w:hAnsi="宋体" w:hint="eastAsia"/>
                      <w:b/>
                    </w:rPr>
                    <w:t>则警告</w:t>
                  </w:r>
                  <w:r w:rsidR="002864FC">
                    <w:rPr>
                      <w:rFonts w:ascii="宋体" w:hAnsi="宋体" w:hint="eastAsia"/>
                      <w:b/>
                    </w:rPr>
                    <w:t>提醒</w:t>
                  </w:r>
                  <w:r>
                    <w:rPr>
                      <w:rFonts w:ascii="宋体" w:hAnsi="宋体" w:hint="eastAsia"/>
                      <w:b/>
                    </w:rPr>
                    <w:t>）</w:t>
                  </w:r>
                </w:p>
              </w:tc>
            </w:tr>
            <w:tr w:rsidR="000B0D74" w:rsidTr="002424C1">
              <w:tc>
                <w:tcPr>
                  <w:tcW w:w="1446" w:type="dxa"/>
                </w:tcPr>
                <w:p w:rsidR="000B0D74" w:rsidRPr="00064F09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</w:t>
                  </w:r>
                  <w:r>
                    <w:rPr>
                      <w:rFonts w:ascii="宋体" w:hAnsi="宋体" w:hint="eastAsia"/>
                    </w:rPr>
                    <w:t>销售机会</w:t>
                  </w:r>
                </w:p>
              </w:tc>
              <w:tc>
                <w:tcPr>
                  <w:tcW w:w="850" w:type="dxa"/>
                </w:tcPr>
                <w:p w:rsidR="000B0D74" w:rsidRPr="00064F09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0B0D74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0B0D74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0B0D74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自动带出最新的那份销售机会</w:t>
                  </w:r>
                </w:p>
                <w:p w:rsidR="000B0D74" w:rsidRDefault="000B0D7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  <w:p w:rsidR="00603553" w:rsidRDefault="0060355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选择后，可以点击查看销售机会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的详细信息。</w:t>
                  </w:r>
                </w:p>
              </w:tc>
            </w:tr>
            <w:tr w:rsidR="008B0EB9" w:rsidTr="002424C1">
              <w:tc>
                <w:tcPr>
                  <w:tcW w:w="1446" w:type="dxa"/>
                </w:tcPr>
                <w:p w:rsidR="008B0EB9" w:rsidRPr="00064F0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</w:t>
                  </w:r>
                  <w:r w:rsidR="001A36F0">
                    <w:rPr>
                      <w:rFonts w:ascii="宋体" w:hAnsi="宋体" w:hint="eastAsia"/>
                    </w:rPr>
                    <w:t>明细</w:t>
                  </w:r>
                </w:p>
              </w:tc>
              <w:tc>
                <w:tcPr>
                  <w:tcW w:w="850" w:type="dxa"/>
                </w:tcPr>
                <w:p w:rsidR="008B0EB9" w:rsidRPr="00064F0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B0EB9" w:rsidRPr="00064F09" w:rsidRDefault="00CF0C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客户需求的明细信息</w:t>
                  </w:r>
                </w:p>
              </w:tc>
              <w:tc>
                <w:tcPr>
                  <w:tcW w:w="5198" w:type="dxa"/>
                </w:tcPr>
                <w:p w:rsidR="008B0EB9" w:rsidRPr="00064F09" w:rsidRDefault="00267334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</w:t>
                  </w:r>
                  <w:r w:rsidR="0052626E">
                    <w:rPr>
                      <w:rFonts w:ascii="宋体" w:hAnsi="宋体" w:hint="eastAsia"/>
                    </w:rPr>
                    <w:t>报价单</w:t>
                  </w:r>
                  <w:r w:rsidR="00CF0CB9">
                    <w:rPr>
                      <w:rFonts w:ascii="宋体" w:hAnsi="宋体" w:hint="eastAsia"/>
                    </w:rPr>
                    <w:t>后方</w:t>
                  </w:r>
                  <w:r w:rsidR="0052626E">
                    <w:rPr>
                      <w:rFonts w:ascii="宋体" w:hAnsi="宋体" w:hint="eastAsia"/>
                    </w:rPr>
                    <w:t>可关联</w:t>
                  </w:r>
                  <w:r w:rsidR="002D2ACA">
                    <w:rPr>
                      <w:rFonts w:ascii="宋体" w:hAnsi="宋体" w:hint="eastAsia"/>
                    </w:rPr>
                    <w:t>产品</w:t>
                  </w:r>
                  <w:r w:rsidR="0052626E">
                    <w:rPr>
                      <w:rFonts w:ascii="宋体" w:hAnsi="宋体" w:hint="eastAsia"/>
                    </w:rPr>
                    <w:t>明细表</w:t>
                  </w:r>
                  <w:r w:rsidR="002D2ACA">
                    <w:rPr>
                      <w:rFonts w:ascii="宋体" w:hAnsi="宋体"/>
                    </w:rPr>
                    <w:br/>
                  </w:r>
                  <w:r w:rsidR="002D2ACA">
                    <w:rPr>
                      <w:rFonts w:ascii="宋体" w:hAnsi="宋体" w:hint="eastAsia"/>
                    </w:rPr>
                    <w:t>(解决方案的产品明细)</w:t>
                  </w:r>
                </w:p>
              </w:tc>
            </w:tr>
            <w:tr w:rsidR="008B0EB9" w:rsidTr="002424C1">
              <w:tc>
                <w:tcPr>
                  <w:tcW w:w="1446" w:type="dxa"/>
                </w:tcPr>
                <w:p w:rsidR="008B0EB9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</w:t>
                  </w:r>
                  <w:r w:rsidR="008B0EB9" w:rsidRPr="00064F09">
                    <w:rPr>
                      <w:rFonts w:ascii="宋体" w:hAnsi="宋体" w:hint="eastAsia"/>
                    </w:rPr>
                    <w:t>.</w:t>
                  </w:r>
                  <w:r>
                    <w:rPr>
                      <w:rFonts w:ascii="宋体" w:hAnsi="宋体" w:hint="eastAsia"/>
                    </w:rPr>
                    <w:t>接受人</w:t>
                  </w:r>
                </w:p>
              </w:tc>
              <w:tc>
                <w:tcPr>
                  <w:tcW w:w="850" w:type="dxa"/>
                </w:tcPr>
                <w:p w:rsidR="008B0EB9" w:rsidRPr="00064F0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8B0EB9" w:rsidRPr="00064F09" w:rsidRDefault="008B0E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160D9B" w:rsidRPr="00064F09" w:rsidRDefault="00160D9B" w:rsidP="00CF7D6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 w:rsidR="00CF7D6E">
                    <w:rPr>
                      <w:rFonts w:ascii="宋体" w:hAnsi="宋体"/>
                    </w:rPr>
                    <w:br/>
                  </w:r>
                  <w:r w:rsidR="00CF7D6E">
                    <w:rPr>
                      <w:rFonts w:ascii="宋体" w:hAnsi="宋体" w:hint="eastAsia"/>
                    </w:rPr>
                    <w:t>可以是客户报价，用户接受这个价格；</w:t>
                  </w:r>
                  <w:r w:rsidR="00CF7D6E">
                    <w:rPr>
                      <w:rFonts w:ascii="宋体" w:hAnsi="宋体"/>
                    </w:rPr>
                    <w:br/>
                  </w:r>
                  <w:r w:rsidR="00CF7D6E">
                    <w:rPr>
                      <w:rFonts w:ascii="宋体" w:hAnsi="宋体" w:hint="eastAsia"/>
                    </w:rPr>
                    <w:t>也可以是用户报价，客户接受这个价格。</w:t>
                  </w: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8.报价人</w:t>
                  </w:r>
                </w:p>
              </w:tc>
              <w:tc>
                <w:tcPr>
                  <w:tcW w:w="850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160D9B" w:rsidRPr="00064F09" w:rsidRDefault="00850187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可以是客户报价，用户接受这个价格；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也可以是用户报价，客户接受这个价</w:t>
                  </w: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9.联系方式</w:t>
                  </w:r>
                </w:p>
              </w:tc>
              <w:tc>
                <w:tcPr>
                  <w:tcW w:w="850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1A36F0" w:rsidRPr="00064F09" w:rsidRDefault="00160D9B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与客户联系方式</w:t>
                  </w:r>
                </w:p>
              </w:tc>
              <w:tc>
                <w:tcPr>
                  <w:tcW w:w="5198" w:type="dxa"/>
                </w:tcPr>
                <w:p w:rsidR="001A36F0" w:rsidRDefault="00160D9B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自动带出客户的联系电话、</w:t>
                  </w:r>
                </w:p>
                <w:p w:rsidR="00160D9B" w:rsidRPr="00160D9B" w:rsidRDefault="00160D9B" w:rsidP="00160D9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（客户的电话可能有变更）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可临时手动输入电话</w:t>
                  </w: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10.报价人联</w:t>
                  </w:r>
                  <w:r>
                    <w:rPr>
                      <w:rFonts w:ascii="宋体" w:hAnsi="宋体" w:hint="eastAsia"/>
                    </w:rPr>
                    <w:lastRenderedPageBreak/>
                    <w:t>系方式</w:t>
                  </w:r>
                </w:p>
              </w:tc>
              <w:tc>
                <w:tcPr>
                  <w:tcW w:w="850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1A36F0" w:rsidRPr="00064F09" w:rsidRDefault="00160D9B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手动输入报价人联系方式</w:t>
                  </w: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11.交付说明</w:t>
                  </w:r>
                </w:p>
              </w:tc>
              <w:tc>
                <w:tcPr>
                  <w:tcW w:w="850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12.付款说明</w:t>
                  </w:r>
                </w:p>
              </w:tc>
              <w:tc>
                <w:tcPr>
                  <w:tcW w:w="850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13.包装运输说明</w:t>
                  </w:r>
                </w:p>
              </w:tc>
              <w:tc>
                <w:tcPr>
                  <w:tcW w:w="850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1A36F0" w:rsidTr="002424C1">
              <w:tc>
                <w:tcPr>
                  <w:tcW w:w="1446" w:type="dxa"/>
                </w:tcPr>
                <w:p w:rsidR="001A36F0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14.备注</w:t>
                  </w:r>
                </w:p>
              </w:tc>
              <w:tc>
                <w:tcPr>
                  <w:tcW w:w="850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1A36F0" w:rsidRPr="00064F09" w:rsidRDefault="001A36F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8B0EB9" w:rsidRDefault="008B0EB9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B0EB9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15B2" w:rsidRDefault="009315B2" w:rsidP="009315B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将添加的报价单记录到日志</w:t>
            </w:r>
          </w:p>
          <w:p w:rsidR="008B0EB9" w:rsidRPr="009315B2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B0EB9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160D9B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用户点击“报价单/历史报价</w:t>
            </w:r>
            <w:r w:rsidR="008B0EB9">
              <w:rPr>
                <w:rFonts w:ascii="宋体" w:hAnsi="宋体" w:hint="eastAsia"/>
                <w:sz w:val="21"/>
              </w:rPr>
              <w:t>”页面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1)添加功能: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</w:t>
            </w:r>
            <w:r w:rsidR="00160D9B">
              <w:rPr>
                <w:rFonts w:ascii="宋体" w:hAnsi="宋体" w:hint="eastAsia"/>
                <w:sz w:val="21"/>
              </w:rPr>
              <w:t>）进入“报价单</w:t>
            </w:r>
            <w:r>
              <w:rPr>
                <w:rFonts w:ascii="宋体" w:hAnsi="宋体" w:hint="eastAsia"/>
                <w:sz w:val="21"/>
              </w:rPr>
              <w:t>”界面，点击“新建”</w:t>
            </w:r>
          </w:p>
          <w:p w:rsidR="008B0EB9" w:rsidRDefault="008B0EB9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</w:t>
            </w:r>
            <w:r w:rsidR="00541006">
              <w:rPr>
                <w:rFonts w:ascii="宋体" w:hAnsi="宋体" w:hint="eastAsia"/>
                <w:sz w:val="21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>弹出“添加</w:t>
            </w:r>
            <w:r w:rsidR="00541006">
              <w:rPr>
                <w:rFonts w:ascii="宋体" w:hAnsi="宋体" w:hint="eastAsia"/>
                <w:sz w:val="21"/>
              </w:rPr>
              <w:t>报价单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8B0EB9" w:rsidRDefault="008B0EB9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填写添加必要信息（如</w:t>
            </w:r>
            <w:r w:rsidR="00CE720C">
              <w:rPr>
                <w:rFonts w:ascii="宋体" w:hAnsi="宋体" w:hint="eastAsia"/>
                <w:sz w:val="21"/>
              </w:rPr>
              <w:t>报价单</w:t>
            </w:r>
            <w:r>
              <w:rPr>
                <w:rFonts w:ascii="宋体" w:hAnsi="宋体" w:hint="eastAsia"/>
                <w:sz w:val="21"/>
              </w:rPr>
              <w:t>主题，客户，机会等）</w:t>
            </w:r>
          </w:p>
          <w:p w:rsidR="008B0EB9" w:rsidRPr="0005249D" w:rsidRDefault="008B0EB9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e）是：提示操作成功，否：提示失败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2）查询机会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</w:t>
            </w:r>
            <w:r w:rsidR="00541006">
              <w:rPr>
                <w:rFonts w:ascii="宋体" w:hAnsi="宋体" w:hint="eastAsia"/>
                <w:sz w:val="21"/>
              </w:rPr>
              <w:t>报价单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点击新建，添加</w:t>
            </w:r>
            <w:r w:rsidR="00541006">
              <w:rPr>
                <w:rFonts w:ascii="宋体" w:hAnsi="宋体" w:hint="eastAsia"/>
                <w:sz w:val="21"/>
              </w:rPr>
              <w:t>报价单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填写添加必要信息（如</w:t>
            </w:r>
            <w:r w:rsidR="00406453">
              <w:rPr>
                <w:rFonts w:ascii="宋体" w:hAnsi="宋体" w:hint="eastAsia"/>
                <w:sz w:val="21"/>
              </w:rPr>
              <w:t>报价单</w:t>
            </w:r>
            <w:r>
              <w:rPr>
                <w:rFonts w:ascii="宋体" w:hAnsi="宋体" w:hint="eastAsia"/>
                <w:sz w:val="21"/>
              </w:rPr>
              <w:t>主题，客户，机会等）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</w:t>
            </w:r>
            <w:r w:rsidR="00541006">
              <w:rPr>
                <w:rFonts w:ascii="宋体" w:hAnsi="宋体" w:hint="eastAsia"/>
                <w:sz w:val="21"/>
              </w:rPr>
              <w:t>报价单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点击“新建”打开事务窗口</w:t>
            </w:r>
          </w:p>
          <w:p w:rsidR="008B0EB9" w:rsidRPr="009153F1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</w:t>
            </w:r>
            <w:r w:rsidR="008B30AC">
              <w:rPr>
                <w:rFonts w:ascii="宋体" w:hAnsi="宋体" w:hint="eastAsia"/>
                <w:sz w:val="21"/>
              </w:rPr>
              <w:t>）添加上对话窗体中的信息（</w:t>
            </w:r>
            <w:r w:rsidR="004A0084">
              <w:rPr>
                <w:rFonts w:ascii="宋体" w:hAnsi="宋体" w:hint="eastAsia"/>
                <w:sz w:val="21"/>
              </w:rPr>
              <w:t>报价单</w:t>
            </w:r>
            <w:r w:rsidR="00541006">
              <w:rPr>
                <w:rFonts w:ascii="宋体" w:hAnsi="宋体" w:hint="eastAsia"/>
                <w:sz w:val="21"/>
              </w:rPr>
              <w:t>主题、客户、发现时间等）</w:t>
            </w: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d）添加信息完成后，点击保存即完成</w:t>
            </w:r>
          </w:p>
          <w:p w:rsidR="008B0EB9" w:rsidRPr="008B771F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B0EB9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Pr="001F0432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添加完详细需求可进入下面任意：</w:t>
            </w:r>
          </w:p>
          <w:p w:rsidR="008B0EB9" w:rsidRDefault="008B0EB9" w:rsidP="002424C1">
            <w:pPr>
              <w:spacing w:before="100" w:beforeAutospacing="1" w:after="100" w:afterAutospacing="1"/>
            </w:pPr>
            <w:r>
              <w:rPr>
                <w:rFonts w:hint="eastAsia"/>
              </w:rPr>
              <w:t>竞争对象</w:t>
            </w:r>
          </w:p>
          <w:p w:rsidR="008B0EB9" w:rsidRPr="00C3634C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8B0EB9" w:rsidRPr="00D65B4D" w:rsidRDefault="008B0EB9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B0EB9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EB9" w:rsidRDefault="008B0EB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7D3E78" w:rsidRDefault="007D3E78" w:rsidP="00853967"/>
    <w:p w:rsidR="001A36F0" w:rsidRDefault="001A36F0" w:rsidP="00853967"/>
    <w:p w:rsidR="003E544A" w:rsidRDefault="00AB2313" w:rsidP="006C0BA1">
      <w:pPr>
        <w:pStyle w:val="4"/>
      </w:pPr>
      <w:r>
        <w:rPr>
          <w:rFonts w:hint="eastAsia"/>
        </w:rPr>
        <w:lastRenderedPageBreak/>
        <w:t>CRM5.4.2</w:t>
      </w:r>
      <w:r w:rsidR="003E544A">
        <w:rPr>
          <w:rFonts w:hint="eastAsia"/>
        </w:rPr>
        <w:t>：修改报价单用例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3E544A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2A27D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r w:rsidR="003E544A">
              <w:rPr>
                <w:rFonts w:ascii="宋体" w:hAnsi="宋体" w:hint="eastAsia"/>
              </w:rPr>
              <w:t>报价单</w:t>
            </w: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CRM5.4.</w:t>
            </w:r>
            <w:r w:rsidR="002A27DA">
              <w:rPr>
                <w:rFonts w:ascii="宋体" w:hAnsi="宋体" w:hint="eastAsia"/>
              </w:rPr>
              <w:t>2</w:t>
            </w: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报价单</w:t>
            </w: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3E544A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3E544A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3E544A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3E544A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3E544A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3E544A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E8011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从工作台进入报价单界面，查看报价单</w:t>
            </w:r>
            <w:r w:rsidR="003E544A">
              <w:rPr>
                <w:rFonts w:ascii="宋体" w:hAnsi="宋体" w:hint="eastAsia"/>
              </w:rPr>
              <w:t>时，</w:t>
            </w:r>
            <w:r>
              <w:rPr>
                <w:rFonts w:ascii="宋体" w:hAnsi="宋体" w:hint="eastAsia"/>
              </w:rPr>
              <w:t>修改</w:t>
            </w:r>
            <w:r w:rsidR="003E544A">
              <w:rPr>
                <w:rFonts w:ascii="宋体" w:hAnsi="宋体" w:hint="eastAsia"/>
              </w:rPr>
              <w:t>报价单</w:t>
            </w:r>
          </w:p>
          <w:p w:rsidR="003E544A" w:rsidRDefault="00E8011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</w:t>
            </w:r>
            <w:r w:rsidR="003E544A">
              <w:rPr>
                <w:rFonts w:ascii="宋体" w:hAnsi="宋体" w:hint="eastAsia"/>
              </w:rPr>
              <w:t>销售机会的同时，</w:t>
            </w:r>
            <w:r>
              <w:rPr>
                <w:rFonts w:ascii="宋体" w:hAnsi="宋体" w:hint="eastAsia"/>
              </w:rPr>
              <w:t>可以看到</w:t>
            </w:r>
            <w:r w:rsidR="003E544A">
              <w:rPr>
                <w:rFonts w:ascii="宋体" w:hAnsi="宋体" w:hint="eastAsia"/>
              </w:rPr>
              <w:t>报价单</w:t>
            </w:r>
            <w:r>
              <w:rPr>
                <w:rFonts w:ascii="宋体" w:hAnsi="宋体" w:hint="eastAsia"/>
              </w:rPr>
              <w:t>，点击进入显示报价单详细信息，编辑</w:t>
            </w:r>
          </w:p>
          <w:p w:rsidR="00E80119" w:rsidRDefault="00E80119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查看客户的同时，也可以看到报价单，点击进入显示报价单详细信息，编辑</w:t>
            </w:r>
          </w:p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3E544A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1.主题</w:t>
                  </w:r>
                </w:p>
              </w:tc>
              <w:tc>
                <w:tcPr>
                  <w:tcW w:w="850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报价单主题</w:t>
                  </w:r>
                </w:p>
              </w:tc>
              <w:tc>
                <w:tcPr>
                  <w:tcW w:w="5198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1.客户</w:t>
                  </w:r>
                </w:p>
              </w:tc>
              <w:tc>
                <w:tcPr>
                  <w:tcW w:w="850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客户（公司）名称</w:t>
                  </w:r>
                </w:p>
              </w:tc>
              <w:tc>
                <w:tcPr>
                  <w:tcW w:w="5198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3E544A" w:rsidRDefault="00E346B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可根据名称、头拼查询，</w:t>
                  </w:r>
                  <w:r w:rsidR="003E544A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选择后，可以点击客户查看客户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的详细信息。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3.日期</w:t>
                  </w:r>
                </w:p>
              </w:tc>
              <w:tc>
                <w:tcPr>
                  <w:tcW w:w="850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当前日期</w:t>
                  </w:r>
                </w:p>
              </w:tc>
              <w:tc>
                <w:tcPr>
                  <w:tcW w:w="5198" w:type="dxa"/>
                </w:tcPr>
                <w:p w:rsidR="003E544A" w:rsidRPr="00064F09" w:rsidRDefault="00741271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</w:t>
                  </w:r>
                  <w:r w:rsidR="00433718">
                    <w:rPr>
                      <w:rFonts w:ascii="宋体" w:hAnsi="宋体" w:hint="eastAsia"/>
                    </w:rPr>
                    <w:t>，不可修改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4.报价</w:t>
                  </w:r>
                </w:p>
              </w:tc>
              <w:tc>
                <w:tcPr>
                  <w:tcW w:w="850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544A" w:rsidRPr="006962E3" w:rsidRDefault="00A52EE7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（</w:t>
                  </w:r>
                  <w:r w:rsidR="003E544A">
                    <w:rPr>
                      <w:rFonts w:ascii="宋体" w:hAnsi="宋体" w:hint="eastAsia"/>
                    </w:rPr>
                    <w:t>添加时，可不填写，保存后出现</w:t>
                  </w:r>
                  <w:r w:rsidR="003E544A">
                    <w:rPr>
                      <w:rFonts w:ascii="宋体" w:hAnsi="宋体"/>
                    </w:rPr>
                    <w:br/>
                  </w:r>
                  <w:r w:rsidR="003E544A">
                    <w:rPr>
                      <w:rFonts w:ascii="宋体" w:hAnsi="宋体" w:hint="eastAsia"/>
                    </w:rPr>
                    <w:t>“编辑明细”点击，在编辑报价</w:t>
                  </w:r>
                  <w:r w:rsidR="00906BC9">
                    <w:rPr>
                      <w:rFonts w:ascii="宋体" w:hAnsi="宋体"/>
                    </w:rPr>
                    <w:br/>
                  </w:r>
                  <w:r w:rsidR="003E544A">
                    <w:rPr>
                      <w:rFonts w:ascii="宋体" w:hAnsi="宋体" w:hint="eastAsia"/>
                    </w:rPr>
                    <w:t>明细界面自动计算。</w:t>
                  </w:r>
                  <w:r>
                    <w:rPr>
                      <w:rFonts w:ascii="宋体" w:hAnsi="宋体" w:hint="eastAsia"/>
                    </w:rPr>
                    <w:t>）</w:t>
                  </w:r>
                  <w:r>
                    <w:rPr>
                      <w:rFonts w:ascii="宋体" w:hAnsi="宋体"/>
                    </w:rPr>
                    <w:br/>
                  </w:r>
                  <w:r w:rsidR="003E544A">
                    <w:rPr>
                      <w:rFonts w:ascii="宋体" w:hAnsi="宋体" w:hint="eastAsia"/>
                    </w:rPr>
                    <w:lastRenderedPageBreak/>
                    <w:t>修改</w:t>
                  </w:r>
                  <w:r w:rsidR="004237A0">
                    <w:rPr>
                      <w:rFonts w:ascii="宋体" w:hAnsi="宋体" w:hint="eastAsia"/>
                    </w:rPr>
                    <w:t>时：</w:t>
                  </w:r>
                  <w:r w:rsidR="003E544A">
                    <w:rPr>
                      <w:rFonts w:ascii="宋体" w:hAnsi="宋体" w:hint="eastAsia"/>
                    </w:rPr>
                    <w:t>报价可默认明细报价，</w:t>
                  </w:r>
                  <w:r w:rsidR="003E544A">
                    <w:rPr>
                      <w:rFonts w:ascii="宋体" w:hAnsi="宋体" w:hint="eastAsia"/>
                    </w:rPr>
                    <w:br/>
                  </w:r>
                  <w:r w:rsidR="00CA08B9">
                    <w:rPr>
                      <w:rFonts w:ascii="宋体" w:hAnsi="宋体" w:hint="eastAsia"/>
                    </w:rPr>
                    <w:t>可手动输入，</w:t>
                  </w:r>
                  <w:r w:rsidR="003E544A">
                    <w:rPr>
                      <w:rFonts w:ascii="宋体" w:hAnsi="宋体" w:hint="eastAsia"/>
                    </w:rPr>
                    <w:t>如果输入的报价</w:t>
                  </w:r>
                  <w:r w:rsidR="00CA08B9">
                    <w:rPr>
                      <w:rFonts w:ascii="宋体" w:hAnsi="宋体"/>
                    </w:rPr>
                    <w:br/>
                  </w:r>
                  <w:r w:rsidR="003E544A">
                    <w:rPr>
                      <w:rFonts w:ascii="宋体" w:hAnsi="宋体" w:hint="eastAsia"/>
                    </w:rPr>
                    <w:t>与明细合计不符，</w:t>
                  </w:r>
                  <w:r w:rsidR="003E544A" w:rsidRPr="006962E3">
                    <w:rPr>
                      <w:rFonts w:ascii="宋体" w:hAnsi="宋体" w:hint="eastAsia"/>
                      <w:b/>
                    </w:rPr>
                    <w:t>则警告</w:t>
                  </w:r>
                  <w:r w:rsidR="003E544A">
                    <w:rPr>
                      <w:rFonts w:ascii="宋体" w:hAnsi="宋体" w:hint="eastAsia"/>
                      <w:b/>
                    </w:rPr>
                    <w:t>提醒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lastRenderedPageBreak/>
                    <w:t>5.</w:t>
                  </w:r>
                  <w:r>
                    <w:rPr>
                      <w:rFonts w:ascii="宋体" w:hAnsi="宋体" w:hint="eastAsia"/>
                    </w:rPr>
                    <w:t>销售机会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可以点击查看销售机会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的详细信息。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</w:t>
                  </w:r>
                  <w:r>
                    <w:rPr>
                      <w:rFonts w:ascii="宋体" w:hAnsi="宋体" w:hint="eastAsia"/>
                    </w:rPr>
                    <w:t>明细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客户需求的明细信息</w:t>
                  </w:r>
                </w:p>
              </w:tc>
              <w:tc>
                <w:tcPr>
                  <w:tcW w:w="5198" w:type="dxa"/>
                </w:tcPr>
                <w:p w:rsidR="003E544A" w:rsidRPr="0051785A" w:rsidRDefault="0051785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F56A5A">
                    <w:rPr>
                      <w:rFonts w:ascii="宋体" w:hAnsi="宋体" w:hint="eastAsia"/>
                      <w:highlight w:val="lightGray"/>
                    </w:rPr>
                    <w:t>编辑明细：进入编辑界面按不同</w:t>
                  </w:r>
                  <w:r w:rsidRPr="00F56A5A">
                    <w:rPr>
                      <w:rFonts w:ascii="宋体" w:hAnsi="宋体"/>
                      <w:highlight w:val="lightGray"/>
                    </w:rPr>
                    <w:br/>
                  </w:r>
                  <w:r w:rsidRPr="00F56A5A">
                    <w:rPr>
                      <w:rFonts w:ascii="宋体" w:hAnsi="宋体" w:hint="eastAsia"/>
                      <w:highlight w:val="lightGray"/>
                    </w:rPr>
                    <w:t>方式显示公司产品信息、可手动</w:t>
                  </w:r>
                  <w:r w:rsidRPr="00F56A5A">
                    <w:rPr>
                      <w:rFonts w:ascii="宋体" w:hAnsi="宋体"/>
                      <w:highlight w:val="lightGray"/>
                    </w:rPr>
                    <w:br/>
                  </w:r>
                  <w:r w:rsidRPr="00F56A5A">
                    <w:rPr>
                      <w:rFonts w:ascii="宋体" w:hAnsi="宋体" w:hint="eastAsia"/>
                      <w:highlight w:val="lightGray"/>
                    </w:rPr>
                    <w:t>添加产品信息，</w:t>
                  </w:r>
                  <w:r w:rsidRPr="00F56A5A">
                    <w:rPr>
                      <w:rFonts w:ascii="宋体" w:hAnsi="宋体" w:hint="eastAsia"/>
                      <w:highlight w:val="lightGray"/>
                    </w:rPr>
                    <w:br/>
                    <w:t>明细显示：品名、型号、规格、单位</w:t>
                  </w:r>
                  <w:r w:rsidRPr="00F56A5A">
                    <w:rPr>
                      <w:rFonts w:ascii="宋体" w:hAnsi="宋体"/>
                      <w:highlight w:val="lightGray"/>
                    </w:rPr>
                    <w:br/>
                  </w:r>
                  <w:r w:rsidRPr="00F56A5A">
                    <w:rPr>
                      <w:rFonts w:ascii="宋体" w:hAnsi="宋体" w:hint="eastAsia"/>
                      <w:highlight w:val="lightGray"/>
                    </w:rPr>
                    <w:t>数量、单价、金额、</w:t>
                  </w:r>
                  <w:r w:rsidR="00532C6D" w:rsidRPr="00F56A5A">
                    <w:rPr>
                      <w:rFonts w:ascii="宋体" w:hAnsi="宋体" w:hint="eastAsia"/>
                      <w:highlight w:val="lightGray"/>
                    </w:rPr>
                    <w:t>备注</w:t>
                  </w:r>
                  <w:r w:rsidRPr="00F56A5A">
                    <w:rPr>
                      <w:rFonts w:ascii="宋体" w:hAnsi="宋体"/>
                      <w:highlight w:val="lightGray"/>
                    </w:rPr>
                    <w:br/>
                  </w:r>
                  <w:r w:rsidRPr="00F56A5A">
                    <w:rPr>
                      <w:rFonts w:ascii="宋体" w:hAnsi="宋体" w:hint="eastAsia"/>
                      <w:highlight w:val="lightGray"/>
                    </w:rPr>
                    <w:t>合计：  总数量、总金额</w:t>
                  </w:r>
                </w:p>
              </w:tc>
            </w:tr>
            <w:tr w:rsidR="00CC66EE" w:rsidTr="002424C1">
              <w:tc>
                <w:tcPr>
                  <w:tcW w:w="1446" w:type="dxa"/>
                </w:tcPr>
                <w:p w:rsidR="00CC66EE" w:rsidRPr="00064F09" w:rsidRDefault="00CC66EE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</w:t>
                  </w:r>
                  <w:r w:rsidRPr="00064F09">
                    <w:rPr>
                      <w:rFonts w:ascii="宋体" w:hAnsi="宋体" w:hint="eastAsia"/>
                    </w:rPr>
                    <w:t>.</w:t>
                  </w:r>
                  <w:r>
                    <w:rPr>
                      <w:rFonts w:ascii="宋体" w:hAnsi="宋体" w:hint="eastAsia"/>
                    </w:rPr>
                    <w:t>接受人</w:t>
                  </w:r>
                </w:p>
              </w:tc>
              <w:tc>
                <w:tcPr>
                  <w:tcW w:w="850" w:type="dxa"/>
                </w:tcPr>
                <w:p w:rsidR="00CC66EE" w:rsidRPr="00064F09" w:rsidRDefault="00CC66EE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C66EE" w:rsidRPr="00064F09" w:rsidRDefault="00CC66EE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C66EE" w:rsidRPr="00064F09" w:rsidRDefault="008619C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可以是客户报价，用户接受这个价格；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也可以是用户报价，客户接受这个价</w:t>
                  </w:r>
                </w:p>
              </w:tc>
            </w:tr>
            <w:tr w:rsidR="00CC66EE" w:rsidTr="002424C1">
              <w:tc>
                <w:tcPr>
                  <w:tcW w:w="1446" w:type="dxa"/>
                </w:tcPr>
                <w:p w:rsidR="00CC66EE" w:rsidRPr="00064F09" w:rsidRDefault="00CC66EE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8.报价人</w:t>
                  </w:r>
                </w:p>
              </w:tc>
              <w:tc>
                <w:tcPr>
                  <w:tcW w:w="850" w:type="dxa"/>
                </w:tcPr>
                <w:p w:rsidR="00CC66EE" w:rsidRPr="00064F09" w:rsidRDefault="00CC66EE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CC66EE" w:rsidRPr="00064F09" w:rsidRDefault="00CC66EE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C66EE" w:rsidRPr="00064F09" w:rsidRDefault="008619C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可以是客户报价，用户接受这个价格；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也可以是用户报价，客户接受这个价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9.联系方式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与客户联系方式</w:t>
                  </w:r>
                </w:p>
              </w:tc>
              <w:tc>
                <w:tcPr>
                  <w:tcW w:w="5198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自动带出客户的联系电话、</w:t>
                  </w:r>
                </w:p>
                <w:p w:rsidR="003E544A" w:rsidRPr="00160D9B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（客户的电话可能有变更）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可临时手动输入电话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10.报价人联系方式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手动输入报价人联系方式</w:t>
                  </w: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11.交付说明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12.付款说明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13.包装运输说明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E544A" w:rsidTr="002424C1">
              <w:tc>
                <w:tcPr>
                  <w:tcW w:w="1446" w:type="dxa"/>
                </w:tcPr>
                <w:p w:rsidR="003E544A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14.备注</w:t>
                  </w:r>
                </w:p>
              </w:tc>
              <w:tc>
                <w:tcPr>
                  <w:tcW w:w="850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E544A" w:rsidRPr="00064F09" w:rsidRDefault="003E544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3E544A" w:rsidRDefault="003E544A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E544A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3E544A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用户点击“报价单/历史报价”页面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1)添加功能: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a）进入“报价单”界面</w:t>
            </w:r>
            <w:r w:rsidR="008A26C6">
              <w:rPr>
                <w:rFonts w:ascii="宋体" w:hAnsi="宋体" w:hint="eastAsia"/>
                <w:sz w:val="21"/>
              </w:rPr>
              <w:t>，点击“编辑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3E544A" w:rsidRDefault="003E544A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 弹出“</w:t>
            </w:r>
            <w:r w:rsidR="008A26C6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 xml:space="preserve">报价单”事务窗口 </w:t>
            </w:r>
          </w:p>
          <w:p w:rsidR="003E544A" w:rsidRDefault="003E544A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</w:t>
            </w:r>
            <w:r w:rsidR="008A26C6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>必要信息（如报价单主题，客户，机会等）</w:t>
            </w:r>
          </w:p>
          <w:p w:rsidR="003E544A" w:rsidRPr="0005249D" w:rsidRDefault="003E544A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e）是：提示操作成功，否：提示失败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2）查询机会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     a) 进入“销售机会”其中可以查看到“报价单”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</w:t>
            </w:r>
            <w:r w:rsidR="00950404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>，</w:t>
            </w:r>
            <w:r w:rsidR="00950404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>报价单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</w:t>
            </w:r>
            <w:r w:rsidR="00950404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>必要信息（如报价单主题，客户，机会等）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可看到与客户有关的报价单</w:t>
            </w:r>
            <w:r w:rsidR="00677353">
              <w:rPr>
                <w:rFonts w:ascii="宋体" w:hAnsi="宋体" w:hint="eastAsia"/>
                <w:sz w:val="21"/>
              </w:rPr>
              <w:t>,点击报价单查看详细信息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</w:t>
            </w:r>
            <w:r w:rsidR="00950404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>”打开事务窗口</w:t>
            </w:r>
          </w:p>
          <w:p w:rsidR="003E544A" w:rsidRPr="009153F1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</w:t>
            </w:r>
            <w:r w:rsidR="003C7B36">
              <w:rPr>
                <w:rFonts w:ascii="宋体" w:hAnsi="宋体" w:hint="eastAsia"/>
                <w:sz w:val="21"/>
              </w:rPr>
              <w:t>编辑</w:t>
            </w:r>
            <w:r>
              <w:rPr>
                <w:rFonts w:ascii="宋体" w:hAnsi="宋体" w:hint="eastAsia"/>
                <w:sz w:val="21"/>
              </w:rPr>
              <w:t>对话窗体中的信息（报价单主题、客户、发现时间等）</w:t>
            </w: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</w:t>
            </w:r>
            <w:r w:rsidR="003C7B36">
              <w:rPr>
                <w:rFonts w:ascii="宋体" w:hAnsi="宋体" w:hint="eastAsia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信息完成后，点击保存即完成</w:t>
            </w:r>
          </w:p>
          <w:p w:rsidR="003E544A" w:rsidRPr="008B771F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E544A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Pr="001F0432" w:rsidRDefault="00A070DD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</w:t>
            </w:r>
            <w:r w:rsidR="003E544A">
              <w:rPr>
                <w:rFonts w:ascii="宋体" w:hAnsi="宋体" w:hint="eastAsia"/>
              </w:rPr>
              <w:t>完详细需求可进入下面任意：</w:t>
            </w:r>
          </w:p>
          <w:p w:rsidR="003E544A" w:rsidRDefault="003E544A" w:rsidP="002424C1">
            <w:pPr>
              <w:spacing w:before="100" w:beforeAutospacing="1" w:after="100" w:afterAutospacing="1"/>
            </w:pPr>
            <w:r>
              <w:rPr>
                <w:rFonts w:hint="eastAsia"/>
              </w:rPr>
              <w:t>竞争对象</w:t>
            </w:r>
          </w:p>
          <w:p w:rsidR="003E544A" w:rsidRPr="00C3634C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3E544A" w:rsidRPr="00D65B4D" w:rsidRDefault="003E544A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E544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44A" w:rsidRDefault="003E544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1A36F0" w:rsidRDefault="001A36F0" w:rsidP="00853967"/>
    <w:p w:rsidR="001A36F0" w:rsidRDefault="001A36F0" w:rsidP="00853967"/>
    <w:p w:rsidR="00CF57BA" w:rsidRDefault="00CF57BA" w:rsidP="006C0BA1">
      <w:pPr>
        <w:pStyle w:val="4"/>
      </w:pPr>
      <w:r>
        <w:rPr>
          <w:rFonts w:hint="eastAsia"/>
        </w:rPr>
        <w:t>CRM5.4.3</w:t>
      </w:r>
      <w:r>
        <w:rPr>
          <w:rFonts w:hint="eastAsia"/>
        </w:rPr>
        <w:t>：删除报价单用例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F57BA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删除报价单</w:t>
            </w: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CRM5.4.3</w:t>
            </w: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报价单</w:t>
            </w: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CF57BA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F57BA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F57BA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F57BA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F57BA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5785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F57BA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从工作台进入报价单界面，</w:t>
            </w:r>
            <w:r w:rsidR="00EE7005"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报价单</w:t>
            </w:r>
          </w:p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查看销售机会的同时，可以看到报价单</w:t>
            </w:r>
            <w:r w:rsidR="00C83410">
              <w:rPr>
                <w:rFonts w:ascii="宋体" w:hAnsi="宋体" w:hint="eastAsia"/>
              </w:rPr>
              <w:t>，(编辑明细、查询单价、转成订单),</w:t>
            </w:r>
            <w:r w:rsidR="00C83410"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点击进入显示报价单详细信息，</w:t>
            </w:r>
            <w:r w:rsidR="00C83410">
              <w:rPr>
                <w:rFonts w:ascii="宋体" w:hAnsi="宋体" w:hint="eastAsia"/>
              </w:rPr>
              <w:t>同时可以编辑和删除操作，</w:t>
            </w:r>
          </w:p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查看客户的同时，也可以看到报价单，点击进入显示报价单详细信息，编辑</w:t>
            </w:r>
          </w:p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F57BA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CF57BA" w:rsidTr="002424C1">
              <w:tc>
                <w:tcPr>
                  <w:tcW w:w="1446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F57BA" w:rsidTr="002424C1">
              <w:tc>
                <w:tcPr>
                  <w:tcW w:w="1446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1.主题</w:t>
                  </w:r>
                  <w:r w:rsidR="00446F63">
                    <w:rPr>
                      <w:rFonts w:ascii="宋体" w:hAnsi="宋体" w:hint="eastAsia"/>
                    </w:rPr>
                    <w:t>编号id</w:t>
                  </w:r>
                </w:p>
              </w:tc>
              <w:tc>
                <w:tcPr>
                  <w:tcW w:w="850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报价单主题</w:t>
                  </w:r>
                  <w:r w:rsidR="00446F63">
                    <w:rPr>
                      <w:rFonts w:ascii="宋体" w:hAnsi="宋体" w:hint="eastAsia"/>
                    </w:rPr>
                    <w:t>编号</w:t>
                  </w:r>
                </w:p>
              </w:tc>
              <w:tc>
                <w:tcPr>
                  <w:tcW w:w="5198" w:type="dxa"/>
                </w:tcPr>
                <w:p w:rsidR="00CF57BA" w:rsidRDefault="00CF57B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DC042B" w:rsidTr="002424C1">
              <w:tc>
                <w:tcPr>
                  <w:tcW w:w="1446" w:type="dxa"/>
                </w:tcPr>
                <w:p w:rsidR="00DC042B" w:rsidRDefault="00DC042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2.状态</w:t>
                  </w:r>
                </w:p>
              </w:tc>
              <w:tc>
                <w:tcPr>
                  <w:tcW w:w="850" w:type="dxa"/>
                </w:tcPr>
                <w:p w:rsidR="00DC042B" w:rsidRDefault="00DC042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DC042B" w:rsidRDefault="00DC042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对应该信息是否有效</w:t>
                  </w:r>
                </w:p>
              </w:tc>
              <w:tc>
                <w:tcPr>
                  <w:tcW w:w="5198" w:type="dxa"/>
                </w:tcPr>
                <w:p w:rsidR="00DC042B" w:rsidRDefault="00DC042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1有效 0无效</w:t>
                  </w:r>
                </w:p>
              </w:tc>
            </w:tr>
          </w:tbl>
          <w:p w:rsidR="00CF57BA" w:rsidRDefault="00CF57BA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CF57BA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AE6BA3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将删除的信息添加到日志中</w:t>
            </w:r>
          </w:p>
        </w:tc>
      </w:tr>
      <w:tr w:rsidR="00CF57BA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用户点击“报价单/历史报价”页面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1)添加功能: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a）进入“报价单”界面，点击“</w:t>
            </w:r>
            <w:r w:rsidR="00C83410">
              <w:rPr>
                <w:rFonts w:ascii="宋体" w:hAnsi="宋体" w:hint="eastAsia"/>
                <w:sz w:val="21"/>
              </w:rPr>
              <w:t>删除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CF57BA" w:rsidRPr="003B1C14" w:rsidRDefault="00CF57BA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 弹出“</w:t>
            </w:r>
            <w:r w:rsidR="00C83410">
              <w:rPr>
                <w:rFonts w:ascii="宋体" w:hAnsi="宋体" w:hint="eastAsia"/>
                <w:sz w:val="21"/>
              </w:rPr>
              <w:t>确认是否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</w:t>
            </w:r>
            <w:r w:rsidR="00102742">
              <w:rPr>
                <w:rFonts w:ascii="宋体" w:hAnsi="宋体" w:hint="eastAsia"/>
                <w:sz w:val="21"/>
              </w:rPr>
              <w:t>）是：</w:t>
            </w:r>
            <w:r>
              <w:rPr>
                <w:rFonts w:ascii="宋体" w:hAnsi="宋体" w:hint="eastAsia"/>
                <w:sz w:val="21"/>
              </w:rPr>
              <w:t>操作成功，否：</w:t>
            </w:r>
            <w:r w:rsidR="003B1C14">
              <w:rPr>
                <w:rFonts w:ascii="宋体" w:hAnsi="宋体" w:hint="eastAsia"/>
                <w:sz w:val="21"/>
              </w:rPr>
              <w:t>不处理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2）查询机会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进入“销售机会”其中可以查看到“报价单”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</w:t>
            </w:r>
            <w:r w:rsidR="003A3F9A">
              <w:rPr>
                <w:rFonts w:ascii="宋体" w:hAnsi="宋体" w:hint="eastAsia"/>
                <w:sz w:val="21"/>
              </w:rPr>
              <w:t>进入</w:t>
            </w:r>
            <w:r>
              <w:rPr>
                <w:rFonts w:ascii="宋体" w:hAnsi="宋体" w:hint="eastAsia"/>
                <w:sz w:val="21"/>
              </w:rPr>
              <w:t>，报价单</w:t>
            </w:r>
            <w:r w:rsidR="003A3F9A">
              <w:rPr>
                <w:rFonts w:ascii="宋体" w:hAnsi="宋体" w:hint="eastAsia"/>
                <w:sz w:val="21"/>
              </w:rPr>
              <w:t>详细信息</w:t>
            </w:r>
          </w:p>
          <w:p w:rsidR="003A3F9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</w:t>
            </w:r>
            <w:r w:rsidR="003A3F9A">
              <w:rPr>
                <w:rFonts w:ascii="宋体" w:hAnsi="宋体" w:hint="eastAsia"/>
                <w:sz w:val="21"/>
              </w:rPr>
              <w:t xml:space="preserve"> 可进行删除操作</w:t>
            </w:r>
          </w:p>
          <w:p w:rsidR="003A3F9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</w:t>
            </w:r>
            <w:r w:rsidR="003A3F9A">
              <w:rPr>
                <w:rFonts w:ascii="宋体" w:hAnsi="宋体" w:hint="eastAsia"/>
                <w:sz w:val="21"/>
              </w:rPr>
              <w:t>弹出“确认是否”事务窗口</w:t>
            </w:r>
          </w:p>
          <w:p w:rsidR="00E70BF4" w:rsidRDefault="003A3F9A" w:rsidP="00E70BF4">
            <w:pPr>
              <w:pStyle w:val="10"/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e) </w:t>
            </w:r>
            <w:r w:rsidR="00E70BF4">
              <w:rPr>
                <w:rFonts w:ascii="宋体" w:hAnsi="宋体" w:hint="eastAsia"/>
                <w:sz w:val="21"/>
              </w:rPr>
              <w:t>是：操作成功，否：不处理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可看到与客户有关的报价单,点击报价单查看详细信息</w:t>
            </w:r>
          </w:p>
          <w:p w:rsidR="00322901" w:rsidRDefault="00CF57BA" w:rsidP="0032290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</w:t>
            </w:r>
            <w:r w:rsidR="00322901">
              <w:rPr>
                <w:rFonts w:ascii="宋体" w:hAnsi="宋体" w:hint="eastAsia"/>
                <w:sz w:val="21"/>
              </w:rPr>
              <w:t>b) 点击进入，报价单详细信息</w:t>
            </w:r>
          </w:p>
          <w:p w:rsidR="00322901" w:rsidRDefault="00322901" w:rsidP="0032290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可进行删除操作</w:t>
            </w:r>
          </w:p>
          <w:p w:rsidR="00322901" w:rsidRDefault="00322901" w:rsidP="0032290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弹出“确认是否”事务窗口</w:t>
            </w:r>
          </w:p>
          <w:p w:rsidR="00322901" w:rsidRDefault="00322901" w:rsidP="00322901">
            <w:pPr>
              <w:pStyle w:val="10"/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e) 是：操作成功，否：不处理</w:t>
            </w:r>
          </w:p>
          <w:p w:rsidR="00CF57BA" w:rsidRPr="00322901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F57BA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CF57BA" w:rsidRDefault="00CF57BA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Pr="001F0432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编辑完详细需求可进入下面任意：</w:t>
            </w:r>
          </w:p>
          <w:p w:rsidR="00CF57BA" w:rsidRDefault="00CF57BA" w:rsidP="002424C1">
            <w:pPr>
              <w:spacing w:before="100" w:beforeAutospacing="1" w:after="100" w:afterAutospacing="1"/>
            </w:pPr>
            <w:r>
              <w:rPr>
                <w:rFonts w:hint="eastAsia"/>
              </w:rPr>
              <w:t>竞争对象</w:t>
            </w:r>
          </w:p>
          <w:p w:rsidR="00CF57BA" w:rsidRPr="00C3634C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订单</w:t>
            </w:r>
          </w:p>
          <w:p w:rsidR="00CF57BA" w:rsidRPr="00D65B4D" w:rsidRDefault="00CF57BA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681BF3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</w:rPr>
              <w:t>存在销售机会，销售机会没有生成订单</w:t>
            </w:r>
          </w:p>
        </w:tc>
      </w:tr>
      <w:tr w:rsidR="00CF57B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BA" w:rsidRDefault="00CF57B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CF57BA" w:rsidRDefault="00CF57BA" w:rsidP="00853967"/>
    <w:p w:rsidR="00CF57BA" w:rsidRDefault="00CF57BA" w:rsidP="00853967"/>
    <w:p w:rsidR="00E67676" w:rsidRDefault="00E67676" w:rsidP="006C0BA1">
      <w:pPr>
        <w:pStyle w:val="4"/>
      </w:pPr>
      <w:r>
        <w:rPr>
          <w:rFonts w:hint="eastAsia"/>
        </w:rPr>
        <w:t>CRM5.4.4</w:t>
      </w:r>
      <w:r>
        <w:rPr>
          <w:rFonts w:hint="eastAsia"/>
        </w:rPr>
        <w:t>：查询报价单用例</w:t>
      </w:r>
    </w:p>
    <w:p w:rsidR="00C17B78" w:rsidRPr="00C17B78" w:rsidRDefault="00C17B78" w:rsidP="00C17B7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E67676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703957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查询</w:t>
            </w:r>
            <w:r w:rsidR="00E67676">
              <w:rPr>
                <w:rFonts w:ascii="宋体" w:hAnsi="宋体" w:hint="eastAsia"/>
              </w:rPr>
              <w:t>报价单</w:t>
            </w: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CRM5.4.</w:t>
            </w:r>
            <w:r w:rsidR="00081C86">
              <w:rPr>
                <w:rFonts w:ascii="宋体" w:hAnsi="宋体" w:hint="eastAsia"/>
              </w:rPr>
              <w:t>4</w:t>
            </w: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报价单</w:t>
            </w: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E67676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E67676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E67676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67676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67676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E67676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5D50A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从工作台进入报价单界面，</w:t>
            </w:r>
            <w:r w:rsidR="005D50A5">
              <w:rPr>
                <w:rFonts w:ascii="宋体" w:hAnsi="宋体" w:hint="eastAsia"/>
              </w:rPr>
              <w:t>切换高级查询</w:t>
            </w:r>
          </w:p>
          <w:p w:rsidR="005D50A5" w:rsidRDefault="005D50A5" w:rsidP="005D50A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67676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3CF" w:rsidRDefault="006E73CF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高级查询：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1.编号id</w:t>
                  </w: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报价单编号</w:t>
                  </w: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2.报价单主题</w:t>
                  </w: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报价单主题信息</w:t>
                  </w: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</w:t>
                  </w: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客户名称</w:t>
                  </w: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手动输入</w:t>
                  </w:r>
                </w:p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直接查询客户拼头，编号，关键字</w:t>
                  </w:r>
                </w:p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浏览选客户</w:t>
                  </w: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4.日期</w:t>
                  </w: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添加报价单日期</w:t>
                  </w: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从**——**时间段</w:t>
                  </w: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5.报价(总)</w:t>
                  </w: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</w:t>
                  </w:r>
                </w:p>
              </w:tc>
              <w:tc>
                <w:tcPr>
                  <w:tcW w:w="5198" w:type="dxa"/>
                </w:tcPr>
                <w:p w:rsidR="006E73CF" w:rsidRPr="008D5C67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报价可以选择&gt;=金额，以多少为间隔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可手动输入</w:t>
                  </w: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Pr="00064F09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</w:t>
                  </w:r>
                  <w:r w:rsidRPr="00064F09">
                    <w:rPr>
                      <w:rFonts w:ascii="宋体" w:hAnsi="宋体" w:hint="eastAsia"/>
                    </w:rPr>
                    <w:t>.</w:t>
                  </w:r>
                  <w:r>
                    <w:rPr>
                      <w:rFonts w:ascii="宋体" w:hAnsi="宋体" w:hint="eastAsia"/>
                    </w:rPr>
                    <w:t>销售机会</w:t>
                  </w: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销售机会主题</w:t>
                  </w: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浏览销售机会</w:t>
                  </w:r>
                </w:p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手动输入</w:t>
                  </w: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E73CF" w:rsidTr="00361F2B">
              <w:tc>
                <w:tcPr>
                  <w:tcW w:w="1446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E73CF" w:rsidRDefault="006E73CF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E67676" w:rsidRDefault="006E73CF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</w:r>
            <w:r w:rsidR="00E67676">
              <w:rPr>
                <w:rFonts w:ascii="宋体" w:hAnsi="宋体" w:hint="eastAsia"/>
              </w:rPr>
              <w:t xml:space="preserve"> </w:t>
            </w:r>
          </w:p>
        </w:tc>
      </w:tr>
      <w:tr w:rsidR="00E67676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310" w:rsidRDefault="00584310" w:rsidP="00584310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报价单视图:</w:t>
            </w:r>
          </w:p>
          <w:p w:rsidR="006F1326" w:rsidRPr="00584310" w:rsidRDefault="00584310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头行显示选中该信息操作项、隔行变色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1.id</w:t>
                  </w:r>
                </w:p>
              </w:tc>
              <w:tc>
                <w:tcPr>
                  <w:tcW w:w="1985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报价单编号</w:t>
                  </w:r>
                </w:p>
              </w:tc>
              <w:tc>
                <w:tcPr>
                  <w:tcW w:w="5198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</w:t>
                  </w:r>
                  <w:r w:rsidR="00591743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1985" w:type="dxa"/>
                </w:tcPr>
                <w:p w:rsidR="006F1326" w:rsidRDefault="0059174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报价单主题</w:t>
                  </w:r>
                </w:p>
              </w:tc>
              <w:tc>
                <w:tcPr>
                  <w:tcW w:w="5198" w:type="dxa"/>
                </w:tcPr>
                <w:p w:rsidR="006F1326" w:rsidRPr="00C77123" w:rsidRDefault="00C771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显示报价单主题的同时有明显的提示，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可以点击查看报价单的详细信息</w:t>
                  </w:r>
                  <w:r w:rsidR="007D5745">
                    <w:rPr>
                      <w:rFonts w:ascii="宋体" w:hAnsi="宋体" w:hint="eastAsia"/>
                    </w:rPr>
                    <w:t>。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（在详细的界面时可编辑或删除操作）</w:t>
                  </w: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3.日期</w:t>
                  </w:r>
                </w:p>
              </w:tc>
              <w:tc>
                <w:tcPr>
                  <w:tcW w:w="1985" w:type="dxa"/>
                </w:tcPr>
                <w:p w:rsidR="006F1326" w:rsidRDefault="00290A4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报价单时间段</w:t>
                  </w:r>
                </w:p>
              </w:tc>
              <w:tc>
                <w:tcPr>
                  <w:tcW w:w="5198" w:type="dxa"/>
                </w:tcPr>
                <w:p w:rsidR="006F1326" w:rsidRDefault="00290A4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报价单日期（显示格式：年-月-日）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最近两天可显示为（今天、明天、后天、昨天）</w:t>
                  </w: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Pr="00064F09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</w:t>
                  </w:r>
                  <w:r w:rsidRPr="00064F09">
                    <w:rPr>
                      <w:rFonts w:ascii="宋体" w:hAnsi="宋体" w:hint="eastAsia"/>
                    </w:rPr>
                    <w:t>.</w:t>
                  </w:r>
                  <w:r>
                    <w:rPr>
                      <w:rFonts w:ascii="宋体" w:hAnsi="宋体" w:hint="eastAsia"/>
                    </w:rPr>
                    <w:t>销售机会</w:t>
                  </w:r>
                </w:p>
              </w:tc>
              <w:tc>
                <w:tcPr>
                  <w:tcW w:w="1985" w:type="dxa"/>
                </w:tcPr>
                <w:p w:rsidR="006F1326" w:rsidRDefault="0059174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销售机会主题</w:t>
                  </w:r>
                </w:p>
              </w:tc>
              <w:tc>
                <w:tcPr>
                  <w:tcW w:w="5198" w:type="dxa"/>
                </w:tcPr>
                <w:p w:rsidR="006F1326" w:rsidRDefault="00C771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显示机会主题的同时有明显的提示，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可以点击查看机会的详细信息</w:t>
                  </w:r>
                  <w:r w:rsidR="007D5745">
                    <w:rPr>
                      <w:rFonts w:ascii="宋体" w:hAnsi="宋体" w:hint="eastAsia"/>
                    </w:rPr>
                    <w:t>。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（在详细的界面时可编辑或删除操作）</w:t>
                  </w: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5.客户</w:t>
                  </w:r>
                </w:p>
              </w:tc>
              <w:tc>
                <w:tcPr>
                  <w:tcW w:w="1985" w:type="dxa"/>
                </w:tcPr>
                <w:p w:rsidR="006F1326" w:rsidRDefault="0059174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客户名称</w:t>
                  </w:r>
                </w:p>
              </w:tc>
              <w:tc>
                <w:tcPr>
                  <w:tcW w:w="5198" w:type="dxa"/>
                </w:tcPr>
                <w:p w:rsidR="006F1326" w:rsidRDefault="00747519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显示出客户名称的同时有明显的提示</w:t>
                  </w:r>
                  <w:r w:rsidR="00034E40">
                    <w:rPr>
                      <w:rFonts w:ascii="宋体" w:hAnsi="宋体" w:hint="eastAsia"/>
                    </w:rPr>
                    <w:t>，</w:t>
                  </w:r>
                  <w:r>
                    <w:rPr>
                      <w:rFonts w:ascii="宋体" w:hAnsi="宋体" w:hint="eastAsia"/>
                    </w:rPr>
                    <w:br/>
                    <w:t>可以点击查看客户的详细信息</w:t>
                  </w: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6.报价(总)</w:t>
                  </w:r>
                </w:p>
              </w:tc>
              <w:tc>
                <w:tcPr>
                  <w:tcW w:w="1985" w:type="dxa"/>
                </w:tcPr>
                <w:p w:rsidR="006F1326" w:rsidRDefault="002C2FC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报价总金额</w:t>
                  </w:r>
                </w:p>
              </w:tc>
              <w:tc>
                <w:tcPr>
                  <w:tcW w:w="5198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Pr="00064F09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7.接受人</w:t>
                  </w:r>
                </w:p>
              </w:tc>
              <w:tc>
                <w:tcPr>
                  <w:tcW w:w="1985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F1326" w:rsidRPr="007B63B1" w:rsidRDefault="007B63B1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显示接受人的同时有明显的提示，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可以点击查看接受人的详细信息。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（在详细的界面时可编辑或删除操作）</w:t>
                  </w: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8.报价人</w:t>
                  </w:r>
                </w:p>
              </w:tc>
              <w:tc>
                <w:tcPr>
                  <w:tcW w:w="1985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F1326" w:rsidRDefault="001D5E00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显示报价人的同时有明显的提示，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可以点击查看报价人的详细信息。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（在详细的界面时可编辑或删除操作）</w:t>
                  </w:r>
                </w:p>
              </w:tc>
            </w:tr>
            <w:tr w:rsidR="006F1326" w:rsidTr="002424C1">
              <w:tc>
                <w:tcPr>
                  <w:tcW w:w="1446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6F1326" w:rsidRDefault="006F1326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6F1326" w:rsidRDefault="006F132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6F1326" w:rsidRPr="00AB6F50" w:rsidRDefault="006F132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67676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5A2" w:rsidRDefault="00A645A2" w:rsidP="00A645A2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点击“报价单”页面：</w:t>
            </w:r>
          </w:p>
          <w:p w:rsidR="00A645A2" w:rsidRDefault="00A645A2" w:rsidP="00A645A2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1)切换高级查询</w:t>
            </w:r>
          </w:p>
          <w:p w:rsidR="00A645A2" w:rsidRDefault="00A645A2" w:rsidP="00A645A2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输入条件，或组合</w:t>
            </w:r>
          </w:p>
          <w:p w:rsidR="00A645A2" w:rsidRDefault="00A645A2" w:rsidP="00A645A2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 xml:space="preserve">        b) 点击开始查询</w:t>
            </w:r>
            <w:r>
              <w:rPr>
                <w:rFonts w:ascii="宋体" w:hAnsi="宋体"/>
                <w:sz w:val="21"/>
              </w:rPr>
              <w:t xml:space="preserve"> </w:t>
            </w:r>
          </w:p>
          <w:p w:rsidR="00E67676" w:rsidRPr="00CA0409" w:rsidRDefault="00A645A2" w:rsidP="00CA0409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显示</w:t>
            </w:r>
          </w:p>
        </w:tc>
      </w:tr>
      <w:tr w:rsidR="00E67676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E67676" w:rsidRDefault="00E67676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Pr="00D65B4D" w:rsidRDefault="00E67676" w:rsidP="00D21D8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67676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7676" w:rsidRDefault="00E67676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E67676" w:rsidRDefault="00E67676" w:rsidP="00853967"/>
    <w:p w:rsidR="00E67676" w:rsidRDefault="00E67676" w:rsidP="00853967"/>
    <w:p w:rsidR="001A36F0" w:rsidRDefault="001A36F0" w:rsidP="006C0BA1">
      <w:pPr>
        <w:pStyle w:val="3"/>
      </w:pPr>
      <w:bookmarkStart w:id="77" w:name="_Toc303244058"/>
      <w:r>
        <w:rPr>
          <w:rFonts w:hint="eastAsia"/>
        </w:rPr>
        <w:t>CRM5.5</w:t>
      </w:r>
      <w:r>
        <w:rPr>
          <w:rFonts w:hint="eastAsia"/>
        </w:rPr>
        <w:t>：竞争对象用例图</w:t>
      </w:r>
      <w:bookmarkEnd w:id="77"/>
    </w:p>
    <w:p w:rsidR="00F11820" w:rsidRPr="00F11820" w:rsidRDefault="00F11820" w:rsidP="00F11820"/>
    <w:p w:rsidR="001A36F0" w:rsidRDefault="0090568A" w:rsidP="001A36F0">
      <w:r>
        <w:rPr>
          <w:noProof/>
        </w:rPr>
        <w:drawing>
          <wp:inline distT="0" distB="0" distL="0" distR="0">
            <wp:extent cx="4961255" cy="3208655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F0" w:rsidRDefault="001A36F0" w:rsidP="001A36F0"/>
    <w:p w:rsidR="00F11820" w:rsidRDefault="00F11820" w:rsidP="006C0BA1">
      <w:pPr>
        <w:pStyle w:val="4"/>
      </w:pPr>
      <w:r>
        <w:rPr>
          <w:rFonts w:hint="eastAsia"/>
        </w:rPr>
        <w:t>CRM</w:t>
      </w:r>
      <w:r w:rsidR="0093416E">
        <w:rPr>
          <w:rFonts w:hint="eastAsia"/>
        </w:rPr>
        <w:t>5.5.1</w:t>
      </w:r>
      <w:r w:rsidR="0093416E">
        <w:rPr>
          <w:rFonts w:hint="eastAsia"/>
        </w:rPr>
        <w:t>：添加竞争对手用例</w:t>
      </w:r>
    </w:p>
    <w:p w:rsidR="00CE00A8" w:rsidRPr="00CE00A8" w:rsidRDefault="00CE00A8" w:rsidP="00CE00A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E00A8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  <w:r w:rsidR="00364F23">
              <w:rPr>
                <w:rFonts w:hint="eastAsia"/>
              </w:rPr>
              <w:t>竞争对手</w:t>
            </w: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CRM5.3.1</w:t>
            </w: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364F23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竞争对手</w:t>
            </w: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CE00A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E00A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E00A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E00A8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E00A8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E00A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F23" w:rsidRDefault="00CE00A8" w:rsidP="002424C1">
            <w:pPr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查询销售机会详细信息时，新建</w:t>
            </w:r>
            <w:r w:rsidR="00364F23">
              <w:rPr>
                <w:rFonts w:hint="eastAsia"/>
              </w:rPr>
              <w:t>竞争对手</w:t>
            </w:r>
          </w:p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添加销售机会的同时，新建</w:t>
            </w:r>
            <w:r w:rsidR="00364F23">
              <w:rPr>
                <w:rFonts w:hint="eastAsia"/>
              </w:rPr>
              <w:t>竞争对手</w:t>
            </w:r>
          </w:p>
          <w:p w:rsidR="00364F23" w:rsidRDefault="00CE00A8" w:rsidP="002424C1">
            <w:pPr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从工作台进入解决方案界面，新建</w:t>
            </w:r>
            <w:r w:rsidR="00364F23">
              <w:rPr>
                <w:rFonts w:hint="eastAsia"/>
              </w:rPr>
              <w:t>竞争对手</w:t>
            </w:r>
          </w:p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E00A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CE00A8" w:rsidTr="002424C1">
              <w:tc>
                <w:tcPr>
                  <w:tcW w:w="1446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E00A8" w:rsidTr="002424C1">
              <w:tc>
                <w:tcPr>
                  <w:tcW w:w="1446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</w:t>
                  </w:r>
                  <w:r w:rsidR="00364F23">
                    <w:rPr>
                      <w:rFonts w:ascii="宋体" w:hAnsi="宋体" w:hint="eastAsia"/>
                    </w:rPr>
                    <w:t>公司名称</w:t>
                  </w:r>
                </w:p>
              </w:tc>
              <w:tc>
                <w:tcPr>
                  <w:tcW w:w="850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E00A8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竞争对手</w:t>
                  </w:r>
                </w:p>
              </w:tc>
              <w:tc>
                <w:tcPr>
                  <w:tcW w:w="5198" w:type="dxa"/>
                </w:tcPr>
                <w:p w:rsidR="00CE00A8" w:rsidRDefault="00CE00A8" w:rsidP="0009426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09426A" w:rsidTr="002424C1">
              <w:tc>
                <w:tcPr>
                  <w:tcW w:w="1446" w:type="dxa"/>
                </w:tcPr>
                <w:p w:rsidR="0009426A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2.客户</w:t>
                  </w:r>
                </w:p>
              </w:tc>
              <w:tc>
                <w:tcPr>
                  <w:tcW w:w="850" w:type="dxa"/>
                </w:tcPr>
                <w:p w:rsidR="0009426A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09426A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198" w:type="dxa"/>
                </w:tcPr>
                <w:p w:rsidR="0009426A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09426A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可根据名称、**查询，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09426A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E00A8" w:rsidTr="002424C1">
              <w:tc>
                <w:tcPr>
                  <w:tcW w:w="1446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3.对应机会</w:t>
                  </w:r>
                </w:p>
              </w:tc>
              <w:tc>
                <w:tcPr>
                  <w:tcW w:w="850" w:type="dxa"/>
                </w:tcPr>
                <w:p w:rsidR="00CE00A8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自动带出最新的那份销售机会</w:t>
                  </w:r>
                </w:p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</w:tc>
            </w:tr>
            <w:tr w:rsidR="00CE00A8" w:rsidTr="002424C1">
              <w:tc>
                <w:tcPr>
                  <w:tcW w:w="1446" w:type="dxa"/>
                </w:tcPr>
                <w:p w:rsidR="00CE00A8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</w:t>
                  </w:r>
                  <w:r w:rsidR="00364F23">
                    <w:rPr>
                      <w:rFonts w:ascii="宋体" w:hAnsi="宋体" w:hint="eastAsia"/>
                    </w:rPr>
                    <w:t>价格</w:t>
                  </w:r>
                </w:p>
              </w:tc>
              <w:tc>
                <w:tcPr>
                  <w:tcW w:w="850" w:type="dxa"/>
                </w:tcPr>
                <w:p w:rsidR="00CE00A8" w:rsidRDefault="00CC148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E00A8" w:rsidRPr="00064F09" w:rsidRDefault="0009426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对手的价格与公司价格的对比</w:t>
                  </w:r>
                </w:p>
              </w:tc>
            </w:tr>
            <w:tr w:rsidR="00CE00A8" w:rsidTr="002424C1">
              <w:tc>
                <w:tcPr>
                  <w:tcW w:w="1446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</w:t>
                  </w:r>
                  <w:r w:rsidR="00364F23">
                    <w:rPr>
                      <w:rFonts w:ascii="宋体" w:hAnsi="宋体" w:hint="eastAsia"/>
                    </w:rPr>
                    <w:t>竞争能力</w:t>
                  </w:r>
                </w:p>
              </w:tc>
              <w:tc>
                <w:tcPr>
                  <w:tcW w:w="850" w:type="dxa"/>
                </w:tcPr>
                <w:p w:rsidR="00CE00A8" w:rsidRPr="00064F09" w:rsidRDefault="00CC148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E00A8" w:rsidTr="002424C1">
              <w:tc>
                <w:tcPr>
                  <w:tcW w:w="1446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</w:t>
                  </w:r>
                  <w:r w:rsidR="00364F23">
                    <w:rPr>
                      <w:rFonts w:ascii="宋体" w:hAnsi="宋体" w:hint="eastAsia"/>
                    </w:rPr>
                    <w:t>竞争产品/方案</w:t>
                  </w:r>
                </w:p>
              </w:tc>
              <w:tc>
                <w:tcPr>
                  <w:tcW w:w="850" w:type="dxa"/>
                </w:tcPr>
                <w:p w:rsidR="00CE00A8" w:rsidRPr="00064F09" w:rsidRDefault="00CC148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E00A8" w:rsidTr="002424C1">
              <w:tc>
                <w:tcPr>
                  <w:tcW w:w="1446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8.</w:t>
                  </w:r>
                  <w:r w:rsidR="00364F23">
                    <w:rPr>
                      <w:rFonts w:ascii="宋体" w:hAnsi="宋体" w:hint="eastAsia"/>
                    </w:rPr>
                    <w:t>优势</w:t>
                  </w:r>
                </w:p>
              </w:tc>
              <w:tc>
                <w:tcPr>
                  <w:tcW w:w="850" w:type="dxa"/>
                </w:tcPr>
                <w:p w:rsidR="00CE00A8" w:rsidRPr="00064F09" w:rsidRDefault="00CC148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E00A8" w:rsidRPr="00064F09" w:rsidRDefault="00CE00A8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64F23" w:rsidTr="002424C1">
              <w:tc>
                <w:tcPr>
                  <w:tcW w:w="1446" w:type="dxa"/>
                </w:tcPr>
                <w:p w:rsidR="00364F23" w:rsidRPr="00064F09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9.劣势</w:t>
                  </w:r>
                </w:p>
              </w:tc>
              <w:tc>
                <w:tcPr>
                  <w:tcW w:w="850" w:type="dxa"/>
                </w:tcPr>
                <w:p w:rsidR="00364F23" w:rsidRPr="00064F09" w:rsidRDefault="00CC148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364F23" w:rsidRPr="00064F09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64F23" w:rsidRPr="00064F09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64F23" w:rsidTr="002424C1">
              <w:tc>
                <w:tcPr>
                  <w:tcW w:w="1446" w:type="dxa"/>
                </w:tcPr>
                <w:p w:rsidR="00364F23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10.应对策略</w:t>
                  </w:r>
                </w:p>
              </w:tc>
              <w:tc>
                <w:tcPr>
                  <w:tcW w:w="850" w:type="dxa"/>
                </w:tcPr>
                <w:p w:rsidR="00364F23" w:rsidRPr="00064F09" w:rsidRDefault="00CC148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364F23" w:rsidRPr="00064F09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64F23" w:rsidRPr="00064F09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64F23" w:rsidTr="002424C1">
              <w:tc>
                <w:tcPr>
                  <w:tcW w:w="1446" w:type="dxa"/>
                </w:tcPr>
                <w:p w:rsidR="00364F23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11.备注</w:t>
                  </w:r>
                </w:p>
              </w:tc>
              <w:tc>
                <w:tcPr>
                  <w:tcW w:w="850" w:type="dxa"/>
                </w:tcPr>
                <w:p w:rsidR="00364F23" w:rsidRPr="00064F09" w:rsidRDefault="00CC1482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364F23" w:rsidRPr="00064F09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364F23" w:rsidRPr="00064F09" w:rsidRDefault="00364F23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CE00A8" w:rsidRDefault="00CE00A8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</w:t>
            </w:r>
          </w:p>
        </w:tc>
      </w:tr>
      <w:tr w:rsidR="00CE00A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15B2" w:rsidRDefault="009315B2" w:rsidP="009315B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将添加的竞争对手记录到日志</w:t>
            </w:r>
          </w:p>
          <w:p w:rsidR="00CE00A8" w:rsidRPr="009315B2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E00A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09426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用户点击进入“竞争对手</w:t>
            </w:r>
            <w:r w:rsidR="00CE00A8">
              <w:rPr>
                <w:rFonts w:ascii="宋体" w:hAnsi="宋体" w:hint="eastAsia"/>
                <w:sz w:val="21"/>
              </w:rPr>
              <w:t>”页面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1)添加功能: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</w:t>
            </w:r>
            <w:r w:rsidR="0009426A">
              <w:rPr>
                <w:rFonts w:ascii="宋体" w:hAnsi="宋体" w:hint="eastAsia"/>
                <w:sz w:val="21"/>
              </w:rPr>
              <w:t>进入“竞争对手</w:t>
            </w:r>
            <w:r>
              <w:rPr>
                <w:rFonts w:ascii="宋体" w:hAnsi="宋体" w:hint="eastAsia"/>
                <w:sz w:val="21"/>
              </w:rPr>
              <w:t>”界面，点击“新建”</w:t>
            </w:r>
          </w:p>
          <w:p w:rsidR="00CE00A8" w:rsidRDefault="00CE00A8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b)弹出“添加</w:t>
            </w:r>
            <w:r w:rsidR="0009426A">
              <w:rPr>
                <w:rFonts w:ascii="宋体" w:hAnsi="宋体" w:hint="eastAsia"/>
                <w:sz w:val="21"/>
              </w:rPr>
              <w:t>竞争对手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CE00A8" w:rsidRDefault="00CE00A8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</w:t>
            </w:r>
            <w:r w:rsidR="0009426A">
              <w:rPr>
                <w:rFonts w:ascii="宋体" w:hAnsi="宋体" w:hint="eastAsia"/>
                <w:sz w:val="21"/>
              </w:rPr>
              <w:t>填写添加必要信息（如公司</w:t>
            </w:r>
            <w:r>
              <w:rPr>
                <w:rFonts w:ascii="宋体" w:hAnsi="宋体" w:hint="eastAsia"/>
                <w:sz w:val="21"/>
              </w:rPr>
              <w:t>，客户，机会等）</w:t>
            </w:r>
          </w:p>
          <w:p w:rsidR="00CE00A8" w:rsidRPr="0005249D" w:rsidRDefault="00CE00A8" w:rsidP="002424C1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CE00A8" w:rsidRDefault="00CE00A8" w:rsidP="0009426A">
            <w:pPr>
              <w:pStyle w:val="10"/>
              <w:overflowPunct/>
              <w:autoSpaceDE/>
              <w:autoSpaceDN/>
              <w:adjustRightInd/>
              <w:ind w:firstLineChars="50" w:firstLine="105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2）查询机会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</w:t>
            </w:r>
            <w:r w:rsidR="00903F77">
              <w:rPr>
                <w:rFonts w:ascii="宋体" w:hAnsi="宋体" w:hint="eastAsia"/>
                <w:sz w:val="21"/>
              </w:rPr>
              <w:t>竞争对手</w:t>
            </w:r>
            <w:r>
              <w:rPr>
                <w:rFonts w:ascii="宋体" w:hAnsi="宋体" w:hint="eastAsia"/>
                <w:sz w:val="21"/>
              </w:rPr>
              <w:t>”</w:t>
            </w:r>
          </w:p>
          <w:p w:rsidR="00B51765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点击新建，添加</w:t>
            </w:r>
            <w:r w:rsidR="00B51765">
              <w:rPr>
                <w:rFonts w:ascii="宋体" w:hAnsi="宋体" w:hint="eastAsia"/>
                <w:sz w:val="21"/>
              </w:rPr>
              <w:t>竞争对手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</w:t>
            </w:r>
            <w:r w:rsidR="00B51765">
              <w:rPr>
                <w:rFonts w:ascii="宋体" w:hAnsi="宋体" w:hint="eastAsia"/>
                <w:sz w:val="21"/>
              </w:rPr>
              <w:t>填写添加必要信息（如公司</w:t>
            </w:r>
            <w:r>
              <w:rPr>
                <w:rFonts w:ascii="宋体" w:hAnsi="宋体" w:hint="eastAsia"/>
                <w:sz w:val="21"/>
              </w:rPr>
              <w:t>，客户，机会等）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</w:t>
            </w:r>
            <w:r w:rsidR="00B51765">
              <w:rPr>
                <w:rFonts w:ascii="宋体" w:hAnsi="宋体" w:hint="eastAsia"/>
                <w:sz w:val="21"/>
              </w:rPr>
              <w:t>竞争对手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点击“新建”打开事务窗口</w:t>
            </w:r>
          </w:p>
          <w:p w:rsidR="00CE00A8" w:rsidRPr="009153F1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</w:t>
            </w:r>
            <w:r w:rsidR="00B51765">
              <w:rPr>
                <w:rFonts w:ascii="宋体" w:hAnsi="宋体" w:hint="eastAsia"/>
                <w:sz w:val="21"/>
              </w:rPr>
              <w:t>）添加上对话窗体中的信息（机会公司、客户</w:t>
            </w:r>
            <w:r>
              <w:rPr>
                <w:rFonts w:ascii="宋体" w:hAnsi="宋体" w:hint="eastAsia"/>
                <w:sz w:val="21"/>
              </w:rPr>
              <w:t>等）后，点击保存。其中附件不能大于5M。</w:t>
            </w: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d）添加信息完成后，点击保存即完成</w:t>
            </w:r>
          </w:p>
          <w:p w:rsidR="00CE00A8" w:rsidRPr="008B771F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E00A8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Pr="00B51765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添加完详细需求可进入下面任意：</w:t>
            </w:r>
          </w:p>
          <w:p w:rsidR="00CE00A8" w:rsidRPr="00C3634C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CE00A8" w:rsidRPr="00D65B4D" w:rsidRDefault="00CE00A8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E00A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0A8" w:rsidRDefault="00CE00A8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93416E" w:rsidRDefault="0093416E" w:rsidP="0093416E"/>
    <w:p w:rsidR="001C67DD" w:rsidRDefault="001C67DD" w:rsidP="0093416E"/>
    <w:p w:rsidR="001C67DD" w:rsidRDefault="001C67DD" w:rsidP="0093416E"/>
    <w:p w:rsidR="001C67DD" w:rsidRDefault="001C67DD" w:rsidP="006C0BA1">
      <w:pPr>
        <w:pStyle w:val="4"/>
      </w:pPr>
      <w:r>
        <w:rPr>
          <w:rFonts w:hint="eastAsia"/>
        </w:rPr>
        <w:t>CRM5.5.</w:t>
      </w:r>
      <w:r w:rsidR="00CE6138">
        <w:rPr>
          <w:rFonts w:hint="eastAsia"/>
        </w:rPr>
        <w:t>2</w:t>
      </w:r>
      <w:r>
        <w:rPr>
          <w:rFonts w:hint="eastAsia"/>
        </w:rPr>
        <w:t>：修改竞争对手用例</w:t>
      </w:r>
    </w:p>
    <w:tbl>
      <w:tblPr>
        <w:tblpPr w:leftFromText="180" w:rightFromText="180" w:vertAnchor="text" w:horzAnchor="margin" w:tblpY="188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17B78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修改竞争对手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CRM5.3.1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竞争对手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C17B7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17B78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17B78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17B78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查询销售机会详细信息时，点击</w:t>
            </w:r>
            <w:r>
              <w:rPr>
                <w:rFonts w:hint="eastAsia"/>
              </w:rPr>
              <w:t>竞争对手进入详细，编辑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修改销售机会的同时，查询</w:t>
            </w:r>
            <w:r>
              <w:rPr>
                <w:rFonts w:hint="eastAsia"/>
              </w:rPr>
              <w:t>竞争对手，编辑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从工作台进入</w:t>
            </w:r>
            <w:r>
              <w:rPr>
                <w:rFonts w:hint="eastAsia"/>
              </w:rPr>
              <w:t>竞争对手</w:t>
            </w:r>
            <w:r>
              <w:rPr>
                <w:rFonts w:ascii="宋体" w:hAnsi="宋体" w:hint="eastAsia"/>
              </w:rPr>
              <w:t>界面，编辑</w:t>
            </w:r>
            <w:r>
              <w:rPr>
                <w:rFonts w:hint="eastAsia"/>
              </w:rPr>
              <w:t>竞争对手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1.公司名称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竞争对手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2.客户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 w:hint="eastAsia"/>
                    </w:rPr>
                    <w:br/>
                    <w:t>关联CRM3.1,</w:t>
                  </w:r>
                </w:p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</w:t>
                  </w:r>
                  <w:r w:rsidR="00771EEE">
                    <w:rPr>
                      <w:rFonts w:ascii="宋体" w:hAnsi="宋体" w:hint="eastAsia"/>
                    </w:rPr>
                    <w:t>头拼</w:t>
                  </w:r>
                  <w:r>
                    <w:rPr>
                      <w:rFonts w:ascii="宋体" w:hAnsi="宋体" w:hint="eastAsia"/>
                    </w:rPr>
                    <w:t>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3.对应机会</w:t>
                  </w:r>
                </w:p>
              </w:tc>
              <w:tc>
                <w:tcPr>
                  <w:tcW w:w="850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关联CRM5.1</w:t>
                  </w:r>
                </w:p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自动带出最新的那份销售机会</w:t>
                  </w:r>
                </w:p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可手动更改</w:t>
                  </w: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4.价格</w:t>
                  </w:r>
                </w:p>
              </w:tc>
              <w:tc>
                <w:tcPr>
                  <w:tcW w:w="850" w:type="dxa"/>
                </w:tcPr>
                <w:p w:rsidR="00C17B78" w:rsidRDefault="00AE1327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对手的价格与公司价格的对比</w:t>
                  </w: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5.</w:t>
                  </w:r>
                  <w:r>
                    <w:rPr>
                      <w:rFonts w:ascii="宋体" w:hAnsi="宋体" w:hint="eastAsia"/>
                    </w:rPr>
                    <w:t>竞争能力</w:t>
                  </w:r>
                </w:p>
              </w:tc>
              <w:tc>
                <w:tcPr>
                  <w:tcW w:w="850" w:type="dxa"/>
                </w:tcPr>
                <w:p w:rsidR="00C17B78" w:rsidRPr="00064F09" w:rsidRDefault="00AE1327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6.</w:t>
                  </w:r>
                  <w:r>
                    <w:rPr>
                      <w:rFonts w:ascii="宋体" w:hAnsi="宋体" w:hint="eastAsia"/>
                    </w:rPr>
                    <w:t>竞争产品/方案</w:t>
                  </w:r>
                </w:p>
              </w:tc>
              <w:tc>
                <w:tcPr>
                  <w:tcW w:w="850" w:type="dxa"/>
                </w:tcPr>
                <w:p w:rsidR="00C17B78" w:rsidRPr="00064F09" w:rsidRDefault="00AE1327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64F09">
                    <w:rPr>
                      <w:rFonts w:ascii="宋体" w:hAnsi="宋体" w:hint="eastAsia"/>
                    </w:rPr>
                    <w:t>8.</w:t>
                  </w:r>
                  <w:r>
                    <w:rPr>
                      <w:rFonts w:ascii="宋体" w:hAnsi="宋体" w:hint="eastAsia"/>
                    </w:rPr>
                    <w:t>优势</w:t>
                  </w:r>
                </w:p>
              </w:tc>
              <w:tc>
                <w:tcPr>
                  <w:tcW w:w="850" w:type="dxa"/>
                </w:tcPr>
                <w:p w:rsidR="00C17B78" w:rsidRPr="00064F09" w:rsidRDefault="00AE1327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9.劣势</w:t>
                  </w:r>
                </w:p>
              </w:tc>
              <w:tc>
                <w:tcPr>
                  <w:tcW w:w="850" w:type="dxa"/>
                </w:tcPr>
                <w:p w:rsidR="00C17B78" w:rsidRPr="00064F09" w:rsidRDefault="00AE1327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10.应对策略</w:t>
                  </w:r>
                </w:p>
              </w:tc>
              <w:tc>
                <w:tcPr>
                  <w:tcW w:w="850" w:type="dxa"/>
                </w:tcPr>
                <w:p w:rsidR="00C17B78" w:rsidRPr="00064F09" w:rsidRDefault="00AE1327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446" w:type="dxa"/>
                </w:tcPr>
                <w:p w:rsidR="00C17B78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11.备注</w:t>
                  </w:r>
                </w:p>
              </w:tc>
              <w:tc>
                <w:tcPr>
                  <w:tcW w:w="850" w:type="dxa"/>
                </w:tcPr>
                <w:p w:rsidR="00C17B78" w:rsidRPr="00064F09" w:rsidRDefault="00AE1327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985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C17B78" w:rsidRPr="00064F09" w:rsidRDefault="00C17B78" w:rsidP="00C17B78">
                  <w:pPr>
                    <w:framePr w:hSpace="180" w:wrap="around" w:vAnchor="text" w:hAnchor="margin" w:y="18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Default="00C17B78" w:rsidP="00C17B78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C17B7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用户点击“竞争对手”页面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1)编辑功能: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进入“竞争对手”界面，点击“编辑”</w:t>
            </w:r>
          </w:p>
          <w:p w:rsidR="00C17B78" w:rsidRDefault="00C17B78" w:rsidP="00C17B78">
            <w:pPr>
              <w:pStyle w:val="10"/>
              <w:tabs>
                <w:tab w:val="left" w:pos="78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 xml:space="preserve">b)  弹出“编辑竞争对手”事务窗口 </w:t>
            </w:r>
          </w:p>
          <w:p w:rsidR="00C17B78" w:rsidRDefault="00C17B78" w:rsidP="00C17B78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填写修改信息（如公司，客户，机会等）</w:t>
            </w:r>
          </w:p>
          <w:p w:rsidR="00C17B78" w:rsidRPr="0005249D" w:rsidRDefault="00C17B78" w:rsidP="00C17B78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2）查询机会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进入“销售机会”其中可以查看到“竞争对手”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点击竞争对手，查看详细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点击编辑，修改竞争对手信息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150" w:firstLine="315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3）查看客户信息时：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可看到与客户有关的竞争对手</w:t>
            </w: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点击进入竞争对手的详细界面</w:t>
            </w:r>
          </w:p>
          <w:p w:rsidR="00C17B78" w:rsidRPr="009153F1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c）点击编辑，填写信息</w:t>
            </w:r>
          </w:p>
          <w:p w:rsidR="00C17B78" w:rsidRPr="005A530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d）填写完成后，点击保存即完成</w:t>
            </w:r>
          </w:p>
          <w:p w:rsidR="00C17B78" w:rsidRPr="00D53B19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B51765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添加完详细需求可进入下面任意：</w:t>
            </w:r>
          </w:p>
          <w:p w:rsidR="00C17B78" w:rsidRPr="00C3634C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C17B78" w:rsidRPr="00D65B4D" w:rsidRDefault="00C17B78" w:rsidP="00C17B78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1C67DD" w:rsidRPr="00CE00A8" w:rsidRDefault="001C67DD" w:rsidP="001C67DD"/>
    <w:p w:rsidR="001C67DD" w:rsidRDefault="001C67DD" w:rsidP="0093416E"/>
    <w:p w:rsidR="001C67DD" w:rsidRDefault="001C67DD" w:rsidP="0093416E"/>
    <w:p w:rsidR="006A232A" w:rsidRDefault="006A232A" w:rsidP="006C0BA1">
      <w:pPr>
        <w:pStyle w:val="4"/>
      </w:pPr>
      <w:r>
        <w:rPr>
          <w:rFonts w:hint="eastAsia"/>
        </w:rPr>
        <w:t>CRM5.5.</w:t>
      </w:r>
      <w:r w:rsidR="00CE6138">
        <w:rPr>
          <w:rFonts w:hint="eastAsia"/>
        </w:rPr>
        <w:t>3</w:t>
      </w:r>
      <w:r>
        <w:rPr>
          <w:rFonts w:hint="eastAsia"/>
        </w:rPr>
        <w:t>：删除竞争对手用例</w:t>
      </w:r>
    </w:p>
    <w:p w:rsidR="006A232A" w:rsidRPr="00CE00A8" w:rsidRDefault="006A232A" w:rsidP="006A232A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6A232A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删除竞争对手</w:t>
            </w: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CRM5.3.1</w:t>
            </w: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竞争对手</w:t>
            </w: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6A232A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6A232A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6A232A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6A232A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6A232A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6A232A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从工作台进入</w:t>
            </w:r>
            <w:r>
              <w:rPr>
                <w:rFonts w:hint="eastAsia"/>
              </w:rPr>
              <w:t>竞争对手</w:t>
            </w:r>
            <w:r>
              <w:rPr>
                <w:rFonts w:ascii="宋体" w:hAnsi="宋体" w:hint="eastAsia"/>
              </w:rPr>
              <w:t>界面，删除</w:t>
            </w:r>
            <w:r>
              <w:rPr>
                <w:rFonts w:hint="eastAsia"/>
              </w:rPr>
              <w:t>竞争对手</w:t>
            </w:r>
          </w:p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**</w:t>
            </w:r>
          </w:p>
        </w:tc>
      </w:tr>
      <w:tr w:rsidR="006A232A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6A232A" w:rsidTr="002424C1">
              <w:tc>
                <w:tcPr>
                  <w:tcW w:w="1446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6A232A" w:rsidTr="002424C1">
              <w:tc>
                <w:tcPr>
                  <w:tcW w:w="1446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1.竞争对手编号</w:t>
                  </w:r>
                </w:p>
              </w:tc>
              <w:tc>
                <w:tcPr>
                  <w:tcW w:w="850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唯一标识</w:t>
                  </w:r>
                </w:p>
              </w:tc>
              <w:tc>
                <w:tcPr>
                  <w:tcW w:w="5198" w:type="dxa"/>
                </w:tcPr>
                <w:p w:rsidR="006A232A" w:rsidRDefault="006A232A" w:rsidP="002424C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1B4906" w:rsidTr="002424C1">
              <w:tc>
                <w:tcPr>
                  <w:tcW w:w="1446" w:type="dxa"/>
                </w:tcPr>
                <w:p w:rsidR="001B4906" w:rsidRDefault="001B4906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2.状态</w:t>
                  </w:r>
                </w:p>
              </w:tc>
              <w:tc>
                <w:tcPr>
                  <w:tcW w:w="850" w:type="dxa"/>
                </w:tcPr>
                <w:p w:rsidR="001B4906" w:rsidRDefault="001B4906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1B4906" w:rsidRDefault="001B4906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对应该信息是否有效</w:t>
                  </w:r>
                </w:p>
              </w:tc>
              <w:tc>
                <w:tcPr>
                  <w:tcW w:w="5198" w:type="dxa"/>
                </w:tcPr>
                <w:p w:rsidR="001B4906" w:rsidRDefault="001B4906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1有效 0无效</w:t>
                  </w:r>
                </w:p>
              </w:tc>
            </w:tr>
          </w:tbl>
          <w:p w:rsidR="006A232A" w:rsidRDefault="006A232A" w:rsidP="002424C1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6A232A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817" w:rsidRDefault="00B21817" w:rsidP="00B2181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将删除的竞争对手记录日志中</w:t>
            </w:r>
          </w:p>
          <w:p w:rsidR="006A232A" w:rsidRPr="00B21817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A232A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307" w:rsidRDefault="00022307" w:rsidP="000223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用户点击“竞争对手”页面</w:t>
            </w:r>
          </w:p>
          <w:p w:rsidR="00022307" w:rsidRDefault="00022307" w:rsidP="000223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1）删除功能:</w:t>
            </w:r>
          </w:p>
          <w:p w:rsidR="00022307" w:rsidRDefault="00022307" w:rsidP="000223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a）进入“竞争对手”界面，点击“删除”</w:t>
            </w:r>
          </w:p>
          <w:p w:rsidR="00022307" w:rsidRDefault="00022307" w:rsidP="00022307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 xml:space="preserve">b) 弹出“提示确认”事务窗口 </w:t>
            </w:r>
          </w:p>
          <w:p w:rsidR="006A232A" w:rsidRPr="00D53B19" w:rsidRDefault="00022307" w:rsidP="00022307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c）是，提示操作成功，否提示失败</w:t>
            </w:r>
          </w:p>
        </w:tc>
      </w:tr>
      <w:tr w:rsidR="006A232A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6A232A" w:rsidRDefault="006A232A" w:rsidP="002424C1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Pr="00B51765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添加完详细需求可进入下面任意：</w:t>
            </w:r>
          </w:p>
          <w:p w:rsidR="006A232A" w:rsidRPr="00C3634C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订单</w:t>
            </w:r>
          </w:p>
          <w:p w:rsidR="006A232A" w:rsidRPr="00D65B4D" w:rsidRDefault="006A232A" w:rsidP="002424C1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Pr="003472F0" w:rsidRDefault="003472F0" w:rsidP="003472F0">
            <w:pPr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存在销售机会，销售机会没有生成订单</w:t>
            </w:r>
          </w:p>
        </w:tc>
      </w:tr>
      <w:tr w:rsidR="006A232A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32A" w:rsidRDefault="006A232A" w:rsidP="002424C1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1C67DD" w:rsidRDefault="001C67DD" w:rsidP="0093416E"/>
    <w:p w:rsidR="001D56C5" w:rsidRDefault="001D56C5" w:rsidP="006C0BA1">
      <w:pPr>
        <w:pStyle w:val="4"/>
      </w:pPr>
      <w:r>
        <w:rPr>
          <w:rFonts w:hint="eastAsia"/>
        </w:rPr>
        <w:lastRenderedPageBreak/>
        <w:t>CRM5.5.4</w:t>
      </w:r>
      <w:r>
        <w:rPr>
          <w:rFonts w:hint="eastAsia"/>
        </w:rPr>
        <w:t>：查询竞争对手用例</w:t>
      </w:r>
    </w:p>
    <w:p w:rsidR="001D56C5" w:rsidRPr="001D56C5" w:rsidRDefault="001D56C5" w:rsidP="001D56C5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1D56C5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竞争对手</w:t>
            </w: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CRM5.5.4</w:t>
            </w: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竞争对手</w:t>
            </w: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1D56C5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1D56C5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1D56C5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D56C5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D56C5" w:rsidTr="00C17B78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1D56C5" w:rsidTr="00C17B78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4870B3" w:rsidP="004870B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输入条件，开始查询</w:t>
            </w:r>
          </w:p>
        </w:tc>
      </w:tr>
      <w:tr w:rsidR="001D56C5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3AF9" w:rsidRPr="009C6483" w:rsidRDefault="009C6483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快速查询：</w:t>
            </w:r>
            <w:r>
              <w:rPr>
                <w:rFonts w:ascii="宋体" w:hAnsi="宋体"/>
              </w:rPr>
              <w:br/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293AF9" w:rsidTr="00293AF9">
              <w:tc>
                <w:tcPr>
                  <w:tcW w:w="1446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293AF9" w:rsidTr="00293AF9">
              <w:tc>
                <w:tcPr>
                  <w:tcW w:w="1446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1.竞争对手（公司）</w:t>
                  </w:r>
                </w:p>
              </w:tc>
              <w:tc>
                <w:tcPr>
                  <w:tcW w:w="1985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竞争公司</w:t>
                  </w:r>
                </w:p>
              </w:tc>
              <w:tc>
                <w:tcPr>
                  <w:tcW w:w="5198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9C6483" w:rsidRPr="009C6483" w:rsidRDefault="009C6483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  <w:p w:rsidR="001D56C5" w:rsidRDefault="009C6483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高级查询</w:t>
            </w:r>
            <w:r w:rsidR="001D56C5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293AF9" w:rsidTr="00293AF9">
              <w:tc>
                <w:tcPr>
                  <w:tcW w:w="1446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985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293AF9" w:rsidTr="00293AF9">
              <w:tc>
                <w:tcPr>
                  <w:tcW w:w="1446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1.竞争对手（公司）</w:t>
                  </w:r>
                </w:p>
              </w:tc>
              <w:tc>
                <w:tcPr>
                  <w:tcW w:w="1985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竞争公司</w:t>
                  </w:r>
                </w:p>
              </w:tc>
              <w:tc>
                <w:tcPr>
                  <w:tcW w:w="5198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293AF9" w:rsidTr="00293AF9">
              <w:tc>
                <w:tcPr>
                  <w:tcW w:w="1446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2.客户</w:t>
                  </w:r>
                </w:p>
              </w:tc>
              <w:tc>
                <w:tcPr>
                  <w:tcW w:w="1985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客户查询</w:t>
                  </w:r>
                </w:p>
              </w:tc>
              <w:tc>
                <w:tcPr>
                  <w:tcW w:w="5198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直接查询客户拼头，编号，关键字</w:t>
                  </w:r>
                </w:p>
                <w:p w:rsidR="00293AF9" w:rsidRPr="00913CFF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浏览选客户</w:t>
                  </w:r>
                </w:p>
              </w:tc>
            </w:tr>
            <w:tr w:rsidR="00293AF9" w:rsidTr="00293AF9">
              <w:tc>
                <w:tcPr>
                  <w:tcW w:w="1446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3.对应机会</w:t>
                  </w:r>
                </w:p>
              </w:tc>
              <w:tc>
                <w:tcPr>
                  <w:tcW w:w="1985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上面客户对应的某份销售机会</w:t>
                  </w:r>
                </w:p>
              </w:tc>
              <w:tc>
                <w:tcPr>
                  <w:tcW w:w="5198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浏览销售机会</w:t>
                  </w:r>
                </w:p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可手动输入</w:t>
                  </w:r>
                </w:p>
              </w:tc>
            </w:tr>
            <w:tr w:rsidR="00293AF9" w:rsidTr="00293AF9">
              <w:tc>
                <w:tcPr>
                  <w:tcW w:w="1446" w:type="dxa"/>
                </w:tcPr>
                <w:p w:rsidR="00293AF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4.价格</w:t>
                  </w:r>
                </w:p>
              </w:tc>
              <w:tc>
                <w:tcPr>
                  <w:tcW w:w="1985" w:type="dxa"/>
                </w:tcPr>
                <w:p w:rsidR="00293AF9" w:rsidRPr="00064F0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293AF9" w:rsidRPr="00064F09" w:rsidRDefault="00293AF9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价格&lt;=金额</w:t>
                  </w:r>
                </w:p>
              </w:tc>
            </w:tr>
          </w:tbl>
          <w:p w:rsidR="009C6483" w:rsidRDefault="009C6483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1D56C5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FAD" w:rsidRDefault="00004FAD" w:rsidP="00004FA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输出竞争对手视图列表：</w:t>
            </w:r>
          </w:p>
          <w:p w:rsidR="00156243" w:rsidRPr="00E3616B" w:rsidRDefault="00004FAD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头行显示选中该信息操作项、隔行变色、</w:t>
            </w:r>
            <w:r w:rsidR="00E3616B">
              <w:rPr>
                <w:rFonts w:ascii="宋体" w:hAnsi="宋体" w:hint="eastAsia"/>
                <w:b/>
              </w:rPr>
              <w:t>竞争能力</w:t>
            </w:r>
            <w:r w:rsidRPr="009C1CB4">
              <w:rPr>
                <w:rFonts w:ascii="宋体" w:hAnsi="宋体" w:hint="eastAsia"/>
                <w:b/>
              </w:rPr>
              <w:t>级别颜色</w:t>
            </w:r>
            <w:r>
              <w:rPr>
                <w:rFonts w:ascii="宋体" w:hAnsi="宋体" w:hint="eastAsia"/>
                <w:b/>
              </w:rPr>
              <w:t>区分</w:t>
            </w:r>
            <w:r w:rsidRPr="009C1CB4">
              <w:rPr>
                <w:rFonts w:ascii="宋体" w:hAnsi="宋体" w:hint="eastAsia"/>
                <w:b/>
              </w:rPr>
              <w:t>显示</w:t>
            </w:r>
            <w:r>
              <w:rPr>
                <w:rFonts w:ascii="宋体" w:hAnsi="宋体" w:hint="eastAsia"/>
                <w:b/>
              </w:rPr>
              <w:t>、</w:t>
            </w: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1985"/>
              <w:gridCol w:w="5198"/>
            </w:tblGrid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输出项</w:t>
                  </w:r>
                </w:p>
              </w:tc>
              <w:tc>
                <w:tcPr>
                  <w:tcW w:w="1985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1.编号id</w:t>
                  </w:r>
                </w:p>
              </w:tc>
              <w:tc>
                <w:tcPr>
                  <w:tcW w:w="1985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编号</w:t>
                  </w:r>
                </w:p>
              </w:tc>
              <w:tc>
                <w:tcPr>
                  <w:tcW w:w="5198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2.竞争对手（公司）</w:t>
                  </w:r>
                </w:p>
              </w:tc>
              <w:tc>
                <w:tcPr>
                  <w:tcW w:w="1985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竞争公司</w:t>
                  </w:r>
                </w:p>
              </w:tc>
              <w:tc>
                <w:tcPr>
                  <w:tcW w:w="5198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3.价格</w:t>
                  </w:r>
                </w:p>
              </w:tc>
              <w:tc>
                <w:tcPr>
                  <w:tcW w:w="1985" w:type="dxa"/>
                </w:tcPr>
                <w:p w:rsidR="00FA0F07" w:rsidRPr="00064F09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A0F07" w:rsidRPr="00064F09" w:rsidRDefault="00236C14" w:rsidP="00236C1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&gt;=多少价格</w:t>
                  </w:r>
                </w:p>
              </w:tc>
            </w:tr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4.竞争能力</w:t>
                  </w:r>
                </w:p>
              </w:tc>
              <w:tc>
                <w:tcPr>
                  <w:tcW w:w="1985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A0F07" w:rsidRPr="00913CFF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按竞争能力大小</w:t>
                  </w:r>
                  <w:r>
                    <w:rPr>
                      <w:rFonts w:ascii="宋体" w:hAnsi="宋体"/>
                      <w:noProof/>
                    </w:rPr>
                    <w:drawing>
                      <wp:inline distT="0" distB="0" distL="0" distR="0">
                        <wp:extent cx="135255" cy="118745"/>
                        <wp:effectExtent l="19050" t="0" r="0" b="0"/>
                        <wp:docPr id="29" name="图片 1" descr="F:\Y2\ORM\严重级别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Y2\ORM\严重级别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18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hint="eastAsia"/>
                    </w:rPr>
                    <w:t>显示不同级别</w:t>
                  </w:r>
                </w:p>
              </w:tc>
            </w:tr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5.对应机会</w:t>
                  </w:r>
                </w:p>
              </w:tc>
              <w:tc>
                <w:tcPr>
                  <w:tcW w:w="1985" w:type="dxa"/>
                </w:tcPr>
                <w:p w:rsidR="00FA0F07" w:rsidRDefault="00FA0F07" w:rsidP="006A20C5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机会主题</w:t>
                  </w:r>
                </w:p>
              </w:tc>
              <w:tc>
                <w:tcPr>
                  <w:tcW w:w="5198" w:type="dxa"/>
                </w:tcPr>
                <w:p w:rsidR="00FA0F07" w:rsidRDefault="00FA0F07" w:rsidP="006A20C5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显示出客户名称的同时有明显的提示，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可以点击查看客户的详细信息</w:t>
                  </w:r>
                </w:p>
              </w:tc>
            </w:tr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6.客户</w:t>
                  </w:r>
                </w:p>
              </w:tc>
              <w:tc>
                <w:tcPr>
                  <w:tcW w:w="1985" w:type="dxa"/>
                </w:tcPr>
                <w:p w:rsidR="00FA0F07" w:rsidRDefault="00FA0F07" w:rsidP="006A20C5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客户名称</w:t>
                  </w:r>
                </w:p>
              </w:tc>
              <w:tc>
                <w:tcPr>
                  <w:tcW w:w="5198" w:type="dxa"/>
                </w:tcPr>
                <w:p w:rsidR="00FA0F07" w:rsidRDefault="00FA0F07" w:rsidP="006A20C5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显示机会主题的同时有明显的提示，</w:t>
                  </w:r>
                  <w:r>
                    <w:rPr>
                      <w:rFonts w:ascii="宋体" w:hAnsi="宋体"/>
                    </w:rPr>
                    <w:br/>
                  </w:r>
                  <w:r>
                    <w:rPr>
                      <w:rFonts w:ascii="宋体" w:hAnsi="宋体" w:hint="eastAsia"/>
                    </w:rPr>
                    <w:t>可以点击查看机会的详细信息</w:t>
                  </w:r>
                </w:p>
              </w:tc>
            </w:tr>
            <w:tr w:rsidR="00FA0F07" w:rsidTr="00FA0F07">
              <w:tc>
                <w:tcPr>
                  <w:tcW w:w="1446" w:type="dxa"/>
                </w:tcPr>
                <w:p w:rsidR="00FA0F07" w:rsidRDefault="00FA0F07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FA0F07" w:rsidRDefault="00FA0F07" w:rsidP="006A20C5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FA0F07" w:rsidRDefault="00FA0F07" w:rsidP="006A20C5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1D56C5" w:rsidRDefault="00156243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</w:r>
          </w:p>
        </w:tc>
      </w:tr>
      <w:tr w:rsidR="001D56C5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28F" w:rsidRDefault="008C328F" w:rsidP="008C328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点击“竞争对手”页面：</w:t>
            </w:r>
          </w:p>
          <w:p w:rsidR="008C328F" w:rsidRDefault="008C328F" w:rsidP="008C328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1)切换高级查询</w:t>
            </w:r>
          </w:p>
          <w:p w:rsidR="008C328F" w:rsidRDefault="008C328F" w:rsidP="008C328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输入条件，或组合</w:t>
            </w:r>
          </w:p>
          <w:p w:rsidR="008C328F" w:rsidRDefault="008C328F" w:rsidP="008C328F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点击开始查询</w:t>
            </w:r>
            <w:r>
              <w:rPr>
                <w:rFonts w:ascii="宋体" w:hAnsi="宋体"/>
                <w:sz w:val="21"/>
              </w:rPr>
              <w:t xml:space="preserve"> </w:t>
            </w:r>
          </w:p>
          <w:p w:rsidR="001D56C5" w:rsidRPr="008B771F" w:rsidRDefault="008C328F" w:rsidP="000B72A0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</w:t>
            </w:r>
            <w:r w:rsidR="000B72A0">
              <w:rPr>
                <w:rFonts w:ascii="宋体" w:hAnsi="宋体" w:hint="eastAsia"/>
                <w:sz w:val="21"/>
              </w:rPr>
              <w:t>列表</w:t>
            </w:r>
            <w:r>
              <w:rPr>
                <w:rFonts w:ascii="宋体" w:hAnsi="宋体" w:hint="eastAsia"/>
                <w:sz w:val="21"/>
              </w:rPr>
              <w:t>显示</w:t>
            </w:r>
          </w:p>
        </w:tc>
      </w:tr>
      <w:tr w:rsidR="001D56C5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156243"/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Pr="00D65B4D" w:rsidRDefault="001D56C5" w:rsidP="00156243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1D56C5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56C5" w:rsidRDefault="001D56C5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1C67DD" w:rsidRDefault="001C67DD" w:rsidP="0093416E"/>
    <w:p w:rsidR="001D56C5" w:rsidRDefault="001D56C5" w:rsidP="0093416E"/>
    <w:p w:rsidR="001D56C5" w:rsidRDefault="001D56C5" w:rsidP="0093416E"/>
    <w:p w:rsidR="00821253" w:rsidRPr="00C034A2" w:rsidRDefault="00821253" w:rsidP="00821253">
      <w:pPr>
        <w:pStyle w:val="2"/>
      </w:pPr>
      <w:bookmarkStart w:id="78" w:name="_Toc303244059"/>
      <w:r w:rsidRPr="00C034A2">
        <w:rPr>
          <w:rFonts w:hint="eastAsia"/>
        </w:rPr>
        <w:lastRenderedPageBreak/>
        <w:t xml:space="preserve">CRM6.1 </w:t>
      </w:r>
      <w:r w:rsidRPr="00C034A2">
        <w:rPr>
          <w:rFonts w:hint="eastAsia"/>
        </w:rPr>
        <w:t>订单</w:t>
      </w:r>
      <w:bookmarkEnd w:id="78"/>
    </w:p>
    <w:p w:rsidR="00821253" w:rsidRPr="0055658F" w:rsidRDefault="00821253" w:rsidP="00821253">
      <w:pPr>
        <w:pStyle w:val="3"/>
      </w:pPr>
      <w:bookmarkStart w:id="79" w:name="_Toc303244060"/>
      <w:r w:rsidRPr="00C034A2">
        <w:rPr>
          <w:rFonts w:hint="eastAsia"/>
        </w:rPr>
        <w:t>CRM6.1</w:t>
      </w:r>
      <w:r w:rsidRPr="0055658F">
        <w:rPr>
          <w:rFonts w:hint="eastAsia"/>
        </w:rPr>
        <w:t>订单的用例图</w:t>
      </w:r>
      <w:bookmarkEnd w:id="79"/>
    </w:p>
    <w:p w:rsidR="00821253" w:rsidRDefault="00821253" w:rsidP="00821253">
      <w:r>
        <w:rPr>
          <w:noProof/>
        </w:rPr>
        <w:drawing>
          <wp:inline distT="0" distB="0" distL="0" distR="0">
            <wp:extent cx="4486275" cy="34480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53" w:rsidRDefault="00821253" w:rsidP="00821253"/>
    <w:p w:rsidR="00821253" w:rsidRDefault="00821253" w:rsidP="00821253"/>
    <w:p w:rsidR="00821253" w:rsidRDefault="00821253" w:rsidP="00821253"/>
    <w:p w:rsidR="00821253" w:rsidRDefault="00821253" w:rsidP="00821253">
      <w:r>
        <w:rPr>
          <w:noProof/>
        </w:rPr>
        <w:lastRenderedPageBreak/>
        <w:drawing>
          <wp:inline distT="0" distB="0" distL="0" distR="0">
            <wp:extent cx="5669481" cy="3850105"/>
            <wp:effectExtent l="133350" t="95250" r="331269" b="2837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714" cy="38523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253" w:rsidRDefault="00821253" w:rsidP="00821253">
      <w:pPr>
        <w:pStyle w:val="4"/>
      </w:pPr>
      <w:r w:rsidRPr="00C034A2">
        <w:rPr>
          <w:rFonts w:hint="eastAsia"/>
        </w:rPr>
        <w:t>CRM6.1</w:t>
      </w:r>
      <w:r>
        <w:rPr>
          <w:rFonts w:hint="eastAsia"/>
        </w:rPr>
        <w:t>.1</w:t>
      </w:r>
      <w:r>
        <w:rPr>
          <w:rFonts w:hint="eastAsia"/>
        </w:rPr>
        <w:t>添加订单的用例</w:t>
      </w:r>
    </w:p>
    <w:p w:rsidR="00821253" w:rsidRPr="006A6822" w:rsidRDefault="00821253" w:rsidP="00821253"/>
    <w:p w:rsidR="00821253" w:rsidRDefault="00821253" w:rsidP="00821253"/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添加订单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CRM6.1.1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添加订单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82125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2125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82125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82125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业务员点击合同/订单按钮，客户视图点击新建订单，工作台</w:t>
            </w:r>
          </w:p>
        </w:tc>
      </w:tr>
      <w:tr w:rsidR="00821253" w:rsidTr="00C17B78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68" w:type="dxa"/>
              <w:tblLayout w:type="fixed"/>
              <w:tblLook w:val="04A0"/>
            </w:tblPr>
            <w:tblGrid>
              <w:gridCol w:w="1588"/>
              <w:gridCol w:w="567"/>
              <w:gridCol w:w="2126"/>
              <w:gridCol w:w="2587"/>
            </w:tblGrid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FE0568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订单对应的主题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821253" w:rsidTr="00361F2B">
              <w:trPr>
                <w:trHeight w:val="3198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该订单对应的客户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</w:t>
                  </w:r>
                  <w:r w:rsidRPr="003B176D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关联时没有该客户</w:t>
                  </w:r>
                  <w:r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可根据名称、**查询，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821253" w:rsidRPr="00FE0568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订单号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该订单对应的订单号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操作员输入，不是自增的</w:t>
                  </w: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该订单的类型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821253" w:rsidRPr="008E361C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8E361C">
                    <w:rPr>
                      <w:rFonts w:ascii="宋体" w:hAnsi="宋体" w:hint="eastAsia"/>
                    </w:rPr>
                    <w:t>产品销售</w:t>
                  </w:r>
                </w:p>
                <w:p w:rsidR="0082125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服务</w:t>
                  </w:r>
                </w:p>
                <w:p w:rsidR="0082125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业务合作</w:t>
                  </w:r>
                </w:p>
                <w:p w:rsidR="0082125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代理分销</w:t>
                  </w:r>
                </w:p>
                <w:p w:rsidR="00821253" w:rsidRPr="008E361C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付款方式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客户的付款方式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821253" w:rsidRPr="009C62B0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9C62B0">
                    <w:rPr>
                      <w:rFonts w:ascii="宋体" w:hAnsi="宋体" w:hint="eastAsia"/>
                    </w:rPr>
                    <w:t>支票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现金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邮政汇款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网上银行</w:t>
                  </w:r>
                </w:p>
                <w:p w:rsidR="00821253" w:rsidRPr="009C62B0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对应机会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该订单对应的销售机会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每个订单都是由销售机会变来得，一个销售机会对应一个客户，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该订单的总金额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已万为单位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回款金额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该订单的回款金额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添加订单，回款金额暂时为0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B75F0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发货金额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该订单的发货金额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添加订单，发货金额暂时为0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AA4A86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开发票金额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该订单的开发票金额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毛利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预估毛利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日期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生成该订单的日期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最晚发货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该订单最晚发货日期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客户签约人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客户联系人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为空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该订单的持有者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</w:t>
                  </w:r>
                  <w:r>
                    <w:rPr>
                      <w:rFonts w:ascii="宋体" w:hAnsi="宋体" w:hint="eastAsia"/>
                      <w:color w:val="FF0000"/>
                    </w:rPr>
                    <w:t>职员</w:t>
                  </w:r>
                  <w:r w:rsidRPr="008F0FF5">
                    <w:rPr>
                      <w:rFonts w:ascii="宋体" w:hAnsi="宋体" w:hint="eastAsia"/>
                      <w:color w:val="FF0000"/>
                    </w:rPr>
                    <w:t>表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为空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该订单的状态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单选按钮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该订单正在执行（执行中）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该订单已经结束（结束）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该订单因为某种原因已经中止了（意外中止）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在添加订单时一般都是执行中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订单明细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要保存后才能编辑明细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只有链接到订单明细界面才能查看该订单的订单明细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收货人地址</w:t>
                  </w:r>
                </w:p>
              </w:tc>
              <w:tc>
                <w:tcPr>
                  <w:tcW w:w="56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</w:tc>
            </w:tr>
          </w:tbl>
          <w:p w:rsidR="00821253" w:rsidRPr="00695159" w:rsidRDefault="00821253" w:rsidP="00361F2B">
            <w:pPr>
              <w:spacing w:before="100" w:beforeAutospacing="1" w:after="100" w:afterAutospacing="1"/>
              <w:ind w:left="992"/>
              <w:rPr>
                <w:rFonts w:ascii="宋体" w:hAnsi="宋体"/>
              </w:rPr>
            </w:pPr>
          </w:p>
        </w:tc>
      </w:tr>
      <w:tr w:rsidR="0082125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EC4E34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订单列表</w:t>
            </w:r>
          </w:p>
        </w:tc>
      </w:tr>
      <w:tr w:rsidR="0082125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用户将鼠标移到菜单栏中的合同/订单，点击合同/订单</w:t>
            </w:r>
          </w:p>
          <w:p w:rsidR="00821253" w:rsidRDefault="00821253" w:rsidP="00230C32">
            <w:pPr>
              <w:pStyle w:val="a5"/>
              <w:numPr>
                <w:ilvl w:val="0"/>
                <w:numId w:val="6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新建订单流程</w:t>
            </w:r>
          </w:p>
          <w:p w:rsidR="00821253" w:rsidRPr="009D4A5C" w:rsidRDefault="00821253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9D4A5C">
              <w:rPr>
                <w:rFonts w:ascii="宋体" w:hAnsi="宋体" w:hint="eastAsia"/>
              </w:rPr>
              <w:t>在订单的查询列表上点击新建订单</w:t>
            </w:r>
          </w:p>
          <w:p w:rsidR="00821253" w:rsidRDefault="00821253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弹出新建订单的事务窗口</w:t>
            </w:r>
          </w:p>
          <w:p w:rsidR="00821253" w:rsidRDefault="00821253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输入窗口中的所有信息后（主题，客户，时间等）后，点击保存后就，系统自动关闭了此窗口</w:t>
            </w:r>
          </w:p>
          <w:p w:rsidR="00821253" w:rsidRPr="009D4A5C" w:rsidRDefault="00821253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该订单自动添加到订单查询列表中。</w:t>
            </w:r>
          </w:p>
          <w:p w:rsidR="00821253" w:rsidRPr="009D4A5C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2125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0392F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在查询订单列表中可以查看该订单的视图，</w:t>
            </w:r>
          </w:p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可修改该订单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可删除该订单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1在此模块中销售人员只能对自己的订单安排信息进行查询，添加，修改，删除</w:t>
            </w:r>
          </w:p>
        </w:tc>
      </w:tr>
      <w:tr w:rsidR="0082125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3C6A11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3C6A11">
              <w:rPr>
                <w:rFonts w:ascii="宋体" w:hAnsi="宋体" w:hint="eastAsia"/>
              </w:rPr>
              <w:t>需要随时关注能产生订单的可能性</w:t>
            </w:r>
          </w:p>
        </w:tc>
      </w:tr>
    </w:tbl>
    <w:p w:rsidR="00821253" w:rsidRDefault="00821253" w:rsidP="00821253"/>
    <w:p w:rsidR="00821253" w:rsidRDefault="00821253" w:rsidP="00821253"/>
    <w:p w:rsidR="00821253" w:rsidRDefault="00821253" w:rsidP="00821253">
      <w:pPr>
        <w:pStyle w:val="4"/>
      </w:pPr>
      <w:r w:rsidRPr="00C034A2">
        <w:rPr>
          <w:rFonts w:hint="eastAsia"/>
        </w:rPr>
        <w:t>CRM6.1</w:t>
      </w:r>
      <w:r>
        <w:rPr>
          <w:rFonts w:hint="eastAsia"/>
        </w:rPr>
        <w:t>.2</w:t>
      </w:r>
      <w:r>
        <w:rPr>
          <w:rFonts w:hint="eastAsia"/>
        </w:rPr>
        <w:t>修改订单的用例</w:t>
      </w:r>
    </w:p>
    <w:tbl>
      <w:tblPr>
        <w:tblpPr w:leftFromText="180" w:rightFromText="180" w:vertAnchor="text" w:horzAnchor="margin" w:tblpY="176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C17B78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修改订单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CRM6.1.2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修改订单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17B78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已登录到系统平台，并且订单未审核，</w:t>
            </w:r>
            <w:r w:rsidRPr="005A2E07">
              <w:rPr>
                <w:rFonts w:ascii="宋体" w:hAnsi="宋体" w:hint="eastAsia"/>
                <w:color w:val="FF0000"/>
              </w:rPr>
              <w:t>审核之后不能修改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业务员点击订单列表的编辑，客户视图点击修改订单</w:t>
            </w:r>
          </w:p>
        </w:tc>
      </w:tr>
      <w:tr w:rsidR="00C17B78" w:rsidTr="00C17B78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68" w:type="dxa"/>
              <w:tblLayout w:type="fixed"/>
              <w:tblLook w:val="04A0"/>
            </w:tblPr>
            <w:tblGrid>
              <w:gridCol w:w="1588"/>
              <w:gridCol w:w="992"/>
              <w:gridCol w:w="1701"/>
              <w:gridCol w:w="2587"/>
            </w:tblGrid>
            <w:tr w:rsidR="00C17B78" w:rsidTr="00361F2B"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是否可以改变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Tr="00361F2B"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FE0568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订单对应的主题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C17B78" w:rsidTr="00361F2B">
              <w:trPr>
                <w:trHeight w:val="3198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该订单对应的客户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</w:t>
                  </w:r>
                  <w:r w:rsidRPr="003B176D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关联时没有该客户</w:t>
                  </w:r>
                  <w:r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可根据名称、**查询，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17B78" w:rsidRPr="00FE056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订单号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该订单对应的订单号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操作员输入，不是自增的</w:t>
                  </w:r>
                </w:p>
              </w:tc>
            </w:tr>
            <w:tr w:rsidR="00C17B78" w:rsidTr="00361F2B"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该订单的类型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C17B78" w:rsidRPr="008E361C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8E361C">
                    <w:rPr>
                      <w:rFonts w:ascii="宋体" w:hAnsi="宋体" w:hint="eastAsia"/>
                    </w:rPr>
                    <w:t>产品销售</w:t>
                  </w:r>
                </w:p>
                <w:p w:rsidR="00C17B78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服务</w:t>
                  </w:r>
                </w:p>
                <w:p w:rsidR="00C17B78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业务合作</w:t>
                  </w:r>
                </w:p>
                <w:p w:rsidR="00C17B78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代理分销</w:t>
                  </w:r>
                </w:p>
                <w:p w:rsidR="00C17B78" w:rsidRPr="008E361C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C17B78" w:rsidTr="00361F2B"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付款方式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客户的付款方式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C17B78" w:rsidRPr="009C62B0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9C62B0">
                    <w:rPr>
                      <w:rFonts w:ascii="宋体" w:hAnsi="宋体" w:hint="eastAsia"/>
                    </w:rPr>
                    <w:t>支票</w:t>
                  </w:r>
                </w:p>
                <w:p w:rsidR="00C17B78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现金</w:t>
                  </w:r>
                </w:p>
                <w:p w:rsidR="00C17B78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邮政汇款</w:t>
                  </w:r>
                </w:p>
                <w:p w:rsidR="00C17B78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  <w:p w:rsidR="00C17B78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网上银行</w:t>
                  </w:r>
                </w:p>
                <w:p w:rsidR="00C17B78" w:rsidRPr="009C62B0" w:rsidRDefault="00C17B78" w:rsidP="00C17B78">
                  <w:pPr>
                    <w:pStyle w:val="a5"/>
                    <w:framePr w:hSpace="180" w:wrap="around" w:vAnchor="text" w:hAnchor="margin" w:y="176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对应机会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该订单对应的销售机会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每个订单都是由销售机会变来得，一个销售机会对应一个客户，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该订单的总金额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已万为单位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回款金额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该订单的回款金额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添加订单，回款金额暂时为0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B75F03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发货金额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该订单的发货金额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添加订单，发货金额暂时为0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AA4A86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开发票金额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该订单的开发票金额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毛利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预估毛利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日期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生成该订单的日期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最晚发货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该订单最晚发货日期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客户签约人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客户联系人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为空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该订单的持有者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</w:t>
                  </w:r>
                  <w:r>
                    <w:rPr>
                      <w:rFonts w:ascii="宋体" w:hAnsi="宋体" w:hint="eastAsia"/>
                      <w:color w:val="FF0000"/>
                    </w:rPr>
                    <w:t>职员</w:t>
                  </w:r>
                  <w:r w:rsidRPr="008F0FF5">
                    <w:rPr>
                      <w:rFonts w:ascii="宋体" w:hAnsi="宋体" w:hint="eastAsia"/>
                      <w:color w:val="FF0000"/>
                    </w:rPr>
                    <w:t>表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为空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该订单的状态</w:t>
                  </w: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单选按钮</w:t>
                  </w:r>
                </w:p>
                <w:p w:rsidR="00C17B78" w:rsidRPr="00061CB9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061CB9">
                    <w:rPr>
                      <w:rStyle w:val="apple-style-span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当回款已完成，发货未完成时，订单状态不能被改为“结束”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该订单正在执行（执行中）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该订单已经结束（结束）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该订单因为某种原因已经中止了（意外中止）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订单明细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要保存后才能编辑明细</w:t>
                  </w:r>
                </w:p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只有链接到订单明细界面才能查看该订单的订单明细</w:t>
                  </w: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收货人地址</w:t>
                  </w:r>
                </w:p>
              </w:tc>
              <w:tc>
                <w:tcPr>
                  <w:tcW w:w="992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Default="00C17B78" w:rsidP="00C17B78">
                  <w:pPr>
                    <w:framePr w:hSpace="180" w:wrap="around" w:vAnchor="text" w:hAnchor="margin" w:y="17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</w:tc>
            </w:tr>
          </w:tbl>
          <w:p w:rsidR="00C17B78" w:rsidRDefault="00C17B78" w:rsidP="00C17B78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C17B78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EC4E34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订单列表</w:t>
            </w:r>
          </w:p>
        </w:tc>
      </w:tr>
      <w:tr w:rsidR="00C17B78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用户将鼠标点击订单列表右边操作中的编辑</w:t>
            </w:r>
          </w:p>
          <w:p w:rsidR="00C17B78" w:rsidRPr="0026532E" w:rsidRDefault="00C17B78" w:rsidP="00C17B78">
            <w:pPr>
              <w:pStyle w:val="a5"/>
              <w:numPr>
                <w:ilvl w:val="2"/>
                <w:numId w:val="1"/>
              </w:numPr>
              <w:tabs>
                <w:tab w:val="left" w:pos="930"/>
              </w:tabs>
              <w:ind w:left="1200" w:firstLineChars="0" w:hanging="360"/>
              <w:rPr>
                <w:rFonts w:ascii="宋体" w:hAnsi="宋体"/>
              </w:rPr>
            </w:pPr>
            <w:r w:rsidRPr="0026532E">
              <w:rPr>
                <w:rFonts w:ascii="宋体" w:hAnsi="宋体" w:hint="eastAsia"/>
              </w:rPr>
              <w:t>修改订单流程</w:t>
            </w:r>
          </w:p>
          <w:p w:rsidR="00C17B78" w:rsidRPr="004878C0" w:rsidRDefault="00C17B78" w:rsidP="00C17B78">
            <w:pPr>
              <w:pStyle w:val="a5"/>
              <w:numPr>
                <w:ilvl w:val="3"/>
                <w:numId w:val="1"/>
              </w:numPr>
              <w:tabs>
                <w:tab w:val="left" w:pos="930"/>
              </w:tabs>
              <w:ind w:left="1620" w:firstLineChars="0" w:hanging="360"/>
              <w:rPr>
                <w:rFonts w:ascii="宋体" w:hAnsi="宋体"/>
              </w:rPr>
            </w:pPr>
            <w:r w:rsidRPr="004878C0">
              <w:rPr>
                <w:rFonts w:ascii="宋体" w:hAnsi="宋体" w:hint="eastAsia"/>
              </w:rPr>
              <w:t>在订单的查询列表上点击编辑订单</w:t>
            </w:r>
          </w:p>
          <w:p w:rsidR="00C17B78" w:rsidRDefault="00C17B78" w:rsidP="00C17B78">
            <w:pPr>
              <w:pStyle w:val="a5"/>
              <w:numPr>
                <w:ilvl w:val="3"/>
                <w:numId w:val="1"/>
              </w:numPr>
              <w:tabs>
                <w:tab w:val="left" w:pos="930"/>
              </w:tabs>
              <w:ind w:left="1620" w:firstLineChars="0" w:hanging="360"/>
              <w:rPr>
                <w:rFonts w:ascii="宋体" w:hAnsi="宋体"/>
              </w:rPr>
            </w:pPr>
            <w:r w:rsidRPr="004878C0">
              <w:rPr>
                <w:rFonts w:ascii="宋体" w:hAnsi="宋体" w:hint="eastAsia"/>
              </w:rPr>
              <w:t>弹出一个新窗体，里面包含了所有关于此条订单的全部信息，</w:t>
            </w:r>
          </w:p>
          <w:p w:rsidR="00C17B78" w:rsidRPr="004878C0" w:rsidRDefault="00C17B78" w:rsidP="00C17B78">
            <w:pPr>
              <w:pStyle w:val="a5"/>
              <w:numPr>
                <w:ilvl w:val="3"/>
                <w:numId w:val="1"/>
              </w:numPr>
              <w:tabs>
                <w:tab w:val="left" w:pos="930"/>
              </w:tabs>
              <w:ind w:left="1620" w:firstLineChars="0" w:hanging="360"/>
              <w:rPr>
                <w:rFonts w:ascii="宋体" w:hAnsi="宋体"/>
              </w:rPr>
            </w:pPr>
            <w:r w:rsidRPr="004878C0">
              <w:rPr>
                <w:rFonts w:ascii="宋体" w:hAnsi="宋体" w:hint="eastAsia"/>
              </w:rPr>
              <w:t>用户可以对这些信息中的某些信息进行修改后，点击保存后就，系统自动关闭了此窗口</w:t>
            </w:r>
          </w:p>
          <w:p w:rsidR="00C17B78" w:rsidRPr="009D4A5C" w:rsidRDefault="00C17B78" w:rsidP="00C17B78">
            <w:pPr>
              <w:pStyle w:val="a5"/>
              <w:numPr>
                <w:ilvl w:val="3"/>
                <w:numId w:val="1"/>
              </w:numPr>
              <w:tabs>
                <w:tab w:val="left" w:pos="930"/>
              </w:tabs>
              <w:ind w:left="1620" w:firstLineChars="0" w:hanging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修改后的信息在列表中也是修改后的信息</w:t>
            </w:r>
          </w:p>
          <w:p w:rsidR="00C17B78" w:rsidRPr="00D33EB4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40392F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在查询订单列表中可以查看该订单的视图，</w:t>
            </w:r>
          </w:p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可添加该订单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可删除该订单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删除了某条记录的订单，则该条订单下的订单明细，发货明细，退货记录等都会被删除。删除之后进入回收站，可以恢复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1在此模块中销售人员只能对自己的订单安排信息进行查询，添加，修改，删除</w:t>
            </w:r>
          </w:p>
        </w:tc>
      </w:tr>
      <w:tr w:rsidR="00C17B78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需要随时关注能产生订单的可能性</w:t>
            </w:r>
          </w:p>
        </w:tc>
      </w:tr>
    </w:tbl>
    <w:p w:rsidR="00C17B78" w:rsidRPr="00C17B78" w:rsidRDefault="00C17B78" w:rsidP="00C17B78"/>
    <w:p w:rsidR="00821253" w:rsidRDefault="00821253" w:rsidP="00821253"/>
    <w:p w:rsidR="00821253" w:rsidRDefault="00821253" w:rsidP="00821253">
      <w:pPr>
        <w:pStyle w:val="4"/>
      </w:pPr>
      <w:r w:rsidRPr="00C034A2">
        <w:rPr>
          <w:rFonts w:hint="eastAsia"/>
        </w:rPr>
        <w:t>CRM6.1</w:t>
      </w:r>
      <w:r>
        <w:rPr>
          <w:rFonts w:hint="eastAsia"/>
        </w:rPr>
        <w:t>.3</w:t>
      </w:r>
      <w:r>
        <w:rPr>
          <w:rFonts w:hint="eastAsia"/>
        </w:rPr>
        <w:t>删除订单的用例</w:t>
      </w:r>
    </w:p>
    <w:p w:rsidR="00C17B78" w:rsidRPr="00C17B78" w:rsidRDefault="00C17B78" w:rsidP="00C17B78"/>
    <w:tbl>
      <w:tblPr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821253" w:rsidTr="00C17B78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删除订单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CRM6.1.3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删除订单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Tr="00C17B78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 xml:space="preserve">已登录到系统平台   </w:t>
            </w:r>
            <w:r w:rsidRPr="000423E7">
              <w:rPr>
                <w:rFonts w:ascii="宋体" w:hAnsi="宋体" w:hint="eastAsia"/>
                <w:color w:val="FF0000"/>
              </w:rPr>
              <w:t>如果该订单产生了出库单，就不能被删除，如果出库单未执行，可以在删除出库单之后删除订单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</w:rPr>
              <w:t>删除订单，要把对应的回款计划，回款记录，开票记录删除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业务员点击订单列表的删除，当前订单没有生成出库单</w:t>
            </w:r>
          </w:p>
          <w:p w:rsidR="00821253" w:rsidRPr="00FC0101" w:rsidRDefault="00821253" w:rsidP="00361F2B">
            <w:pPr>
              <w:spacing w:before="100" w:beforeAutospacing="1" w:after="100" w:afterAutospacing="1"/>
              <w:rPr>
                <w:rFonts w:ascii="宋体" w:hAnsi="宋体"/>
                <w:color w:val="000000" w:themeColor="text1"/>
              </w:rPr>
            </w:pPr>
            <w:r w:rsidRPr="00FC0101">
              <w:rPr>
                <w:rFonts w:ascii="宋体" w:hAnsi="宋体" w:hint="eastAsia"/>
                <w:color w:val="000000" w:themeColor="text1"/>
              </w:rPr>
              <w:t>在订单视图上点击删除</w:t>
            </w:r>
          </w:p>
        </w:tc>
      </w:tr>
      <w:tr w:rsidR="00821253" w:rsidTr="00C17B78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EC4E34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弹出一个对话框，是否删除该订单，如果是，该订单将会被删除</w:t>
            </w:r>
          </w:p>
        </w:tc>
      </w:tr>
      <w:tr w:rsidR="00821253" w:rsidTr="00C17B78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36A77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用户将鼠标点击订单列表右边操作中的删除</w:t>
            </w:r>
          </w:p>
        </w:tc>
      </w:tr>
      <w:tr w:rsidR="00821253" w:rsidTr="00C17B78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0392F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在查询订单列表中可以查看该订单的视图，</w:t>
            </w:r>
          </w:p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可添加该订单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可修改该订单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删除了订单，它的交付记录，发货明细，退货等等都会删除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1在此模块中销售人员只能对自己的订单安排信息进行查询，添加，修改，删除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需要随时关注能产生订单的可能性</w:t>
            </w:r>
          </w:p>
        </w:tc>
      </w:tr>
    </w:tbl>
    <w:p w:rsidR="00821253" w:rsidRDefault="00821253" w:rsidP="00821253"/>
    <w:p w:rsidR="00821253" w:rsidRDefault="00821253" w:rsidP="00821253">
      <w:pPr>
        <w:pStyle w:val="4"/>
      </w:pPr>
      <w:r w:rsidRPr="00C034A2">
        <w:rPr>
          <w:rFonts w:hint="eastAsia"/>
        </w:rPr>
        <w:t>CRM6.1</w:t>
      </w:r>
      <w:r>
        <w:rPr>
          <w:rFonts w:hint="eastAsia"/>
        </w:rPr>
        <w:t>.4</w:t>
      </w:r>
      <w:r>
        <w:rPr>
          <w:rFonts w:hint="eastAsia"/>
        </w:rPr>
        <w:t>查询订单的用例</w:t>
      </w:r>
    </w:p>
    <w:p w:rsidR="00C17B78" w:rsidRPr="00C17B78" w:rsidRDefault="00C17B78" w:rsidP="00C17B78"/>
    <w:tbl>
      <w:tblPr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821253" w:rsidTr="00C17B78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查询订单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CRM6.1.4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查询订单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Tr="00C17B78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A6F50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业务员点击合同/订单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快速查询：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开票日期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订单的开票日期</w:t>
                  </w: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以日历的形式，yyyy-MM-dd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发票号码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821253" w:rsidRPr="009801D0" w:rsidRDefault="00821253" w:rsidP="00361F2B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9801D0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6301" w:type="dxa"/>
              <w:tblLayout w:type="fixed"/>
              <w:tblLook w:val="04A0"/>
            </w:tblPr>
            <w:tblGrid>
              <w:gridCol w:w="1588"/>
              <w:gridCol w:w="2126"/>
              <w:gridCol w:w="2587"/>
            </w:tblGrid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订单对应的id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</w:tc>
            </w:tr>
            <w:tr w:rsidR="00821253" w:rsidTr="00361F2B">
              <w:trPr>
                <w:trHeight w:val="3198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对应客户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该订单对应的客户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</w:t>
                  </w:r>
                  <w:r w:rsidRPr="003B176D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关联时没有该客户</w:t>
                  </w:r>
                  <w:r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可根据名称、**查询，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821253" w:rsidRPr="00FE0568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合同号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该订单对应的合同号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该订单的主题</w:t>
                  </w:r>
                </w:p>
              </w:tc>
              <w:tc>
                <w:tcPr>
                  <w:tcW w:w="2587" w:type="dxa"/>
                </w:tcPr>
                <w:p w:rsidR="00821253" w:rsidRPr="008E361C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产品服务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8E361C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8E361C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客户签约人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8E361C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我方签约人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8E361C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签约时间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8E361C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从。。。到。。。</w:t>
                  </w: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开始时间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结束时间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pStyle w:val="a5"/>
                    <w:spacing w:before="100" w:beforeAutospacing="1" w:after="100" w:afterAutospacing="1"/>
                    <w:ind w:left="1352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付款方式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客户的付款方式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821253" w:rsidRPr="009C62B0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9C62B0">
                    <w:rPr>
                      <w:rFonts w:ascii="宋体" w:hAnsi="宋体" w:hint="eastAsia"/>
                    </w:rPr>
                    <w:t>支票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现金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邮政汇款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电邮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网上银行</w:t>
                  </w:r>
                </w:p>
                <w:p w:rsidR="00821253" w:rsidRPr="009C62B0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交付地点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执行中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结束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意外中止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  <w:tr w:rsidR="00821253" w:rsidTr="00361F2B"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未出库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需发货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部分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全部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回款金额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该订单的回款金额</w:t>
                  </w: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创建日期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</w:t>
                  </w:r>
                  <w:r>
                    <w:rPr>
                      <w:rFonts w:ascii="宋体" w:hAnsi="宋体"/>
                    </w:rPr>
                    <w:t>…</w:t>
                  </w:r>
                  <w:r>
                    <w:rPr>
                      <w:rFonts w:ascii="宋体" w:hAnsi="宋体" w:hint="eastAsia"/>
                    </w:rPr>
                    <w:t>到</w:t>
                  </w:r>
                  <w:r>
                    <w:rPr>
                      <w:rFonts w:ascii="宋体" w:hAnsi="宋体"/>
                    </w:rPr>
                    <w:t>…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183765" w:rsidRDefault="00821253" w:rsidP="00230C32">
                  <w:pPr>
                    <w:pStyle w:val="a5"/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183765">
                    <w:rPr>
                      <w:rFonts w:ascii="宋体" w:hAnsi="宋体" w:hint="eastAsia"/>
                    </w:rPr>
                    <w:t>产品销售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服务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业务合作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代理分销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  <w:p w:rsidR="00821253" w:rsidRPr="00183765" w:rsidRDefault="00821253" w:rsidP="00230C32">
                  <w:pPr>
                    <w:pStyle w:val="a5"/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230C32">
                  <w:pPr>
                    <w:pStyle w:val="a5"/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无退货</w:t>
                  </w:r>
                </w:p>
                <w:p w:rsidR="00821253" w:rsidRPr="00183765" w:rsidRDefault="00821253" w:rsidP="00230C32">
                  <w:pPr>
                    <w:pStyle w:val="a5"/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有退货</w:t>
                  </w: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预估毛利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币种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发货金额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A1513B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开发票金额</w:t>
                  </w:r>
                </w:p>
              </w:tc>
              <w:tc>
                <w:tcPr>
                  <w:tcW w:w="2126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Tr="00C17B78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ID：每条订单的编号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主题：每条订单的主题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分类：订单的类型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对应客户：订单对应的客户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开始时间：产生订单的时间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总金额：产生订单的金额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回款金额：已经回款的金额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发货：发货情况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退货：退货情况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状态:订单的状态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所有者：订单的持有者</w:t>
            </w:r>
          </w:p>
          <w:p w:rsidR="00821253" w:rsidRPr="00551A68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毛利：订单的毛利</w:t>
            </w:r>
          </w:p>
        </w:tc>
      </w:tr>
      <w:tr w:rsidR="00821253" w:rsidTr="00C17B78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821253" w:rsidRDefault="00821253" w:rsidP="00230C32">
            <w:pPr>
              <w:pStyle w:val="a5"/>
              <w:numPr>
                <w:ilvl w:val="0"/>
                <w:numId w:val="29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在列表上方点击高级查询超链接</w:t>
            </w:r>
          </w:p>
          <w:p w:rsidR="00821253" w:rsidRDefault="00821253" w:rsidP="00230C32">
            <w:pPr>
              <w:pStyle w:val="a5"/>
              <w:numPr>
                <w:ilvl w:val="0"/>
                <w:numId w:val="29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用户可以在高级查询页面输入要查询任意的条件</w:t>
            </w:r>
          </w:p>
          <w:p w:rsidR="00821253" w:rsidRDefault="00821253" w:rsidP="00230C32">
            <w:pPr>
              <w:pStyle w:val="a5"/>
              <w:numPr>
                <w:ilvl w:val="0"/>
                <w:numId w:val="29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821253" w:rsidRPr="00D33EB4" w:rsidRDefault="00821253" w:rsidP="00230C32">
            <w:pPr>
              <w:pStyle w:val="a5"/>
              <w:numPr>
                <w:ilvl w:val="0"/>
                <w:numId w:val="29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下方的列表就是带条件查询的结果</w:t>
            </w:r>
          </w:p>
        </w:tc>
      </w:tr>
      <w:tr w:rsidR="00821253" w:rsidTr="00C17B78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0392F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在查询订单列表中可以查看该订单的视图，</w:t>
            </w:r>
          </w:p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可添加该订单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可删除该订单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可修改订单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1在此模块中销售人员只能对自己的订单安排信息进行查询，添加，修改，删除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需要随时关注能产生订单的可能性</w:t>
            </w:r>
          </w:p>
        </w:tc>
      </w:tr>
    </w:tbl>
    <w:p w:rsidR="00821253" w:rsidRDefault="00821253" w:rsidP="00821253">
      <w:pPr>
        <w:pStyle w:val="3"/>
      </w:pPr>
      <w:bookmarkStart w:id="80" w:name="_Toc303244061"/>
      <w:r>
        <w:rPr>
          <w:rFonts w:hint="eastAsia"/>
        </w:rPr>
        <w:lastRenderedPageBreak/>
        <w:t>CRM6.2</w:t>
      </w:r>
      <w:r>
        <w:rPr>
          <w:rFonts w:hint="eastAsia"/>
        </w:rPr>
        <w:t>合同的用例图</w:t>
      </w:r>
      <w:bookmarkEnd w:id="80"/>
    </w:p>
    <w:p w:rsidR="00821253" w:rsidRPr="00114975" w:rsidRDefault="00821253" w:rsidP="00821253">
      <w:r>
        <w:rPr>
          <w:noProof/>
        </w:rPr>
        <w:drawing>
          <wp:inline distT="0" distB="0" distL="0" distR="0">
            <wp:extent cx="4305300" cy="37909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53" w:rsidRDefault="00821253" w:rsidP="00821253">
      <w:pPr>
        <w:pStyle w:val="4"/>
      </w:pPr>
      <w:r>
        <w:rPr>
          <w:rFonts w:hint="eastAsia"/>
        </w:rPr>
        <w:t>CRM6.2.1</w:t>
      </w:r>
      <w:r>
        <w:rPr>
          <w:rFonts w:hint="eastAsia"/>
        </w:rPr>
        <w:t>添加合同的需求分析</w:t>
      </w:r>
    </w:p>
    <w:p w:rsidR="00821253" w:rsidRPr="006A6822" w:rsidRDefault="00821253" w:rsidP="00821253"/>
    <w:tbl>
      <w:tblPr>
        <w:tblpPr w:leftFromText="180" w:rightFromText="180" w:vertAnchor="text" w:horzAnchor="margin" w:tblpY="177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C17B78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添加合同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CRM6.2.1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添加合同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业务员点击合同/订单按钮，客户视图点击新建合同，工作台</w:t>
            </w:r>
          </w:p>
        </w:tc>
      </w:tr>
      <w:tr w:rsidR="00C17B78" w:rsidRPr="00011523" w:rsidTr="00C17B78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68" w:type="dxa"/>
              <w:tblLayout w:type="fixed"/>
              <w:tblLook w:val="04A0"/>
            </w:tblPr>
            <w:tblGrid>
              <w:gridCol w:w="1588"/>
              <w:gridCol w:w="567"/>
              <w:gridCol w:w="2126"/>
              <w:gridCol w:w="2587"/>
            </w:tblGrid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合同对应的主题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C17B78" w:rsidRPr="00011523" w:rsidTr="00361F2B">
              <w:trPr>
                <w:trHeight w:val="3198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该合同对应的客户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合同号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该合同对应的合同号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操作员输入，不是自增的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  <w:color w:val="F79646" w:themeColor="accent6"/>
                    </w:rPr>
                  </w:pPr>
                  <w:r w:rsidRPr="00011523">
                    <w:rPr>
                      <w:rFonts w:ascii="宋体" w:hAnsi="宋体" w:hint="eastAsia"/>
                      <w:color w:val="F79646" w:themeColor="accent6"/>
                    </w:rPr>
                    <w:t>分类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该合同的类型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产品销售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服务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业务合作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代理分销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  <w:color w:val="F79646" w:themeColor="accent6"/>
                    </w:rPr>
                  </w:pPr>
                  <w:r w:rsidRPr="00011523">
                    <w:rPr>
                      <w:rFonts w:ascii="宋体" w:hAnsi="宋体" w:hint="eastAsia"/>
                      <w:color w:val="F79646" w:themeColor="accent6"/>
                    </w:rPr>
                    <w:t>付款方式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客户的付款方式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支票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现金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邮政汇款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电邮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网上银行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177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  <w:color w:val="F79646" w:themeColor="accent6"/>
                    </w:rPr>
                  </w:pPr>
                  <w:r w:rsidRPr="00011523">
                    <w:rPr>
                      <w:rFonts w:ascii="宋体" w:hAnsi="宋体" w:hint="eastAsia"/>
                      <w:color w:val="F79646" w:themeColor="accent6"/>
                    </w:rPr>
                    <w:t>交付地点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对应机会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该合同对应的销售机会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每个合同都是由销售机会变来得，一个销售机会对应一个客户，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该合同的总金额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已万为单位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开始日期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该合同生效的开始日期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结束时间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该合同生效的结束日期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产品/服务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该合同对应的产品/</w:t>
                  </w:r>
                  <w:r w:rsidRPr="00011523">
                    <w:rPr>
                      <w:rFonts w:ascii="宋体" w:hAnsi="宋体" w:hint="eastAsia"/>
                    </w:rPr>
                    <w:lastRenderedPageBreak/>
                    <w:t>服务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lastRenderedPageBreak/>
                    <w:t>客户签约人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客户联系人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我方签约人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该合同的持有者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职员表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签约时间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该合同的签约时间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回款金额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该合同的回款金额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毛利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该合同的毛利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该合同的状态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单选按钮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该订单正在执行（执行中）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该订单已经结束（结束）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该订单因为某种原因已经中止了（意外中止）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在添加合同</w:t>
                  </w:r>
                  <w:r w:rsidRPr="00011523">
                    <w:rPr>
                      <w:rFonts w:ascii="宋体" w:hAnsi="宋体" w:hint="eastAsia"/>
                    </w:rPr>
                    <w:t>时一般都是执行中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合同正文及附件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该合同的正文以及合同的附件</w:t>
                  </w: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7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Pr="00011523" w:rsidRDefault="00C17B78" w:rsidP="00C17B78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/>
              </w:rPr>
              <w:t>I</w:t>
            </w:r>
            <w:r w:rsidRPr="00011523">
              <w:rPr>
                <w:rFonts w:ascii="宋体" w:hAnsi="宋体" w:hint="eastAsia"/>
              </w:rPr>
              <w:t>d、主题、分类、对应客户、开始时间、总金额、回款金额、发货、退货、状态、所有者、毛利</w:t>
            </w:r>
          </w:p>
        </w:tc>
      </w:tr>
      <w:tr w:rsidR="00C17B78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hint="eastAsia"/>
                <w:sz w:val="21"/>
              </w:rPr>
              <w:t>用户将鼠标移到菜单栏中的合同/订单，点击合同/订单</w:t>
            </w:r>
          </w:p>
          <w:p w:rsidR="00C17B78" w:rsidRPr="001E1103" w:rsidRDefault="00C17B78" w:rsidP="00C17B78">
            <w:pPr>
              <w:pStyle w:val="a5"/>
              <w:numPr>
                <w:ilvl w:val="2"/>
                <w:numId w:val="1"/>
              </w:numPr>
              <w:tabs>
                <w:tab w:val="left" w:pos="930"/>
              </w:tabs>
              <w:ind w:left="1200" w:firstLineChars="0" w:hanging="360"/>
              <w:rPr>
                <w:rFonts w:ascii="宋体" w:hAnsi="宋体"/>
              </w:rPr>
            </w:pPr>
            <w:r w:rsidRPr="001E1103">
              <w:rPr>
                <w:rFonts w:ascii="宋体" w:hAnsi="宋体" w:hint="eastAsia"/>
              </w:rPr>
              <w:t>新建合同流程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a.</w:t>
            </w:r>
            <w:r w:rsidRPr="0006651D">
              <w:rPr>
                <w:rFonts w:ascii="宋体" w:hAnsi="宋体" w:hint="eastAsia"/>
              </w:rPr>
              <w:t>在合同的查询列表上点击新建合同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b.弹出新建合同的事务窗口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c.输入窗口中的所有信息后（主题，客户，时间等）后，点击保存后就，系统自动关闭了此窗口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d.</w:t>
            </w:r>
            <w:r w:rsidRPr="0006651D">
              <w:rPr>
                <w:rFonts w:ascii="宋体" w:hAnsi="宋体" w:hint="eastAsia"/>
              </w:rPr>
              <w:t>该合同自动添加到合同查询列表中。</w:t>
            </w:r>
          </w:p>
          <w:p w:rsidR="00C17B78" w:rsidRPr="00011523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在查询合同列表中可以查看该合同的视图，</w:t>
            </w:r>
          </w:p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可修改该合同</w:t>
            </w:r>
          </w:p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可删除该合同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1在此模块中销售人员只能对自己的</w:t>
            </w:r>
            <w:r w:rsidRPr="00011523">
              <w:rPr>
                <w:rFonts w:ascii="宋体" w:hAnsi="宋体" w:hint="eastAsia"/>
              </w:rPr>
              <w:t>合同</w:t>
            </w:r>
          </w:p>
          <w:p w:rsidR="00C17B78" w:rsidRPr="00011523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需要随时关注能产生合同的可能性</w:t>
            </w:r>
          </w:p>
        </w:tc>
      </w:tr>
    </w:tbl>
    <w:p w:rsidR="00821253" w:rsidRDefault="00821253" w:rsidP="00821253"/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lastRenderedPageBreak/>
        <w:t>CRM6.2.2</w:t>
      </w:r>
      <w:r>
        <w:rPr>
          <w:rFonts w:hint="eastAsia"/>
        </w:rPr>
        <w:t>修改合同的需求分析</w:t>
      </w:r>
    </w:p>
    <w:p w:rsidR="00C17B78" w:rsidRPr="00C17B78" w:rsidRDefault="00C17B78" w:rsidP="00C17B78"/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r w:rsidRPr="00011523">
              <w:rPr>
                <w:rFonts w:ascii="宋体" w:hAnsi="宋体" w:hint="eastAsia"/>
              </w:rPr>
              <w:t>合同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CRM6.2.2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r w:rsidRPr="00011523">
              <w:rPr>
                <w:rFonts w:ascii="宋体" w:hAnsi="宋体" w:hint="eastAsia"/>
              </w:rPr>
              <w:t>合同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>，并且此合同还未批准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合同列表后的视图按钮，合同</w:t>
            </w:r>
            <w:r w:rsidRPr="00011523">
              <w:rPr>
                <w:rFonts w:ascii="宋体" w:hAnsi="宋体" w:hint="eastAsia"/>
              </w:rPr>
              <w:t>视图点击</w:t>
            </w:r>
            <w:r>
              <w:rPr>
                <w:rFonts w:ascii="宋体" w:hAnsi="宋体" w:hint="eastAsia"/>
              </w:rPr>
              <w:t>修改</w:t>
            </w:r>
            <w:r w:rsidRPr="00011523">
              <w:rPr>
                <w:rFonts w:ascii="宋体" w:hAnsi="宋体" w:hint="eastAsia"/>
              </w:rPr>
              <w:t>合同</w:t>
            </w:r>
          </w:p>
        </w:tc>
      </w:tr>
      <w:tr w:rsidR="00821253" w:rsidRPr="00011523" w:rsidTr="00C17B78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RPr="00011523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68" w:type="dxa"/>
              <w:tblLayout w:type="fixed"/>
              <w:tblLook w:val="04A0"/>
            </w:tblPr>
            <w:tblGrid>
              <w:gridCol w:w="1588"/>
              <w:gridCol w:w="992"/>
              <w:gridCol w:w="1701"/>
              <w:gridCol w:w="2587"/>
            </w:tblGrid>
            <w:tr w:rsidR="00821253" w:rsidRPr="00011523" w:rsidTr="00361F2B"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可以改变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RPr="00011523" w:rsidTr="00361F2B"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合同对应的主题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821253" w:rsidRPr="00011523" w:rsidTr="00361F2B"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合同号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该合同对应的合同号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操作员输入，不是自增的</w:t>
                  </w:r>
                </w:p>
              </w:tc>
            </w:tr>
            <w:tr w:rsidR="00821253" w:rsidRPr="00011523" w:rsidTr="00361F2B">
              <w:tc>
                <w:tcPr>
                  <w:tcW w:w="1588" w:type="dxa"/>
                </w:tcPr>
                <w:p w:rsidR="00821253" w:rsidRPr="000423E7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2060"/>
                    </w:rPr>
                  </w:pPr>
                  <w:r w:rsidRPr="000423E7">
                    <w:rPr>
                      <w:rFonts w:ascii="宋体" w:hAnsi="宋体" w:hint="eastAsia"/>
                      <w:color w:val="002060"/>
                    </w:rPr>
                    <w:t>分类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该合同的类型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821253" w:rsidRPr="0001152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产品销售</w:t>
                  </w:r>
                </w:p>
                <w:p w:rsidR="00821253" w:rsidRPr="0001152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服务</w:t>
                  </w:r>
                </w:p>
                <w:p w:rsidR="00821253" w:rsidRPr="0001152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业务合作</w:t>
                  </w:r>
                </w:p>
                <w:p w:rsidR="00821253" w:rsidRPr="0001152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代理分销</w:t>
                  </w:r>
                </w:p>
                <w:p w:rsidR="00821253" w:rsidRPr="00011523" w:rsidRDefault="00821253" w:rsidP="00821253">
                  <w:pPr>
                    <w:pStyle w:val="a5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821253" w:rsidRPr="00011523" w:rsidTr="00361F2B">
              <w:tc>
                <w:tcPr>
                  <w:tcW w:w="1588" w:type="dxa"/>
                </w:tcPr>
                <w:p w:rsidR="00821253" w:rsidRPr="000423E7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2060"/>
                    </w:rPr>
                  </w:pPr>
                  <w:r w:rsidRPr="000423E7">
                    <w:rPr>
                      <w:rFonts w:ascii="宋体" w:hAnsi="宋体" w:hint="eastAsia"/>
                      <w:color w:val="002060"/>
                    </w:rPr>
                    <w:t>付款方式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客户的付款方式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821253" w:rsidRPr="0001152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支票</w:t>
                  </w:r>
                </w:p>
                <w:p w:rsidR="00821253" w:rsidRPr="0001152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现金</w:t>
                  </w:r>
                </w:p>
                <w:p w:rsidR="00821253" w:rsidRPr="0001152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邮政汇款</w:t>
                  </w:r>
                </w:p>
                <w:p w:rsidR="00821253" w:rsidRPr="0001152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电邮</w:t>
                  </w:r>
                </w:p>
                <w:p w:rsidR="00821253" w:rsidRPr="0001152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网上银行</w:t>
                  </w:r>
                </w:p>
                <w:p w:rsidR="00821253" w:rsidRPr="00011523" w:rsidRDefault="00821253" w:rsidP="00230C32">
                  <w:pPr>
                    <w:pStyle w:val="a5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821253" w:rsidRPr="00011523" w:rsidTr="00361F2B">
              <w:tc>
                <w:tcPr>
                  <w:tcW w:w="1588" w:type="dxa"/>
                </w:tcPr>
                <w:p w:rsidR="00821253" w:rsidRPr="000423E7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2060"/>
                    </w:rPr>
                  </w:pPr>
                  <w:r w:rsidRPr="000423E7">
                    <w:rPr>
                      <w:rFonts w:ascii="宋体" w:hAnsi="宋体" w:hint="eastAsia"/>
                      <w:color w:val="002060"/>
                    </w:rPr>
                    <w:t>交付地点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对应机会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该合同对应的销售机会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每个合同都是由销售机会变来得，一个销售机会对</w:t>
                  </w:r>
                  <w:r w:rsidRPr="00011523">
                    <w:rPr>
                      <w:rFonts w:ascii="宋体" w:hAnsi="宋体" w:hint="eastAsia"/>
                    </w:rPr>
                    <w:lastRenderedPageBreak/>
                    <w:t>应一个客户，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lastRenderedPageBreak/>
                    <w:t>总金额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该合同的总金额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已万为单位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011523" w:rsidTr="00361F2B">
              <w:trPr>
                <w:trHeight w:val="2404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开始日期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该合同生效的开始日期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结束时间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该合同生效的结束日期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产品/服务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该合同对应的产品/服务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客户签约人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客户联系人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我方签约人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该合同的持有者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职员表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签约时间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该合同的签约时间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默认当期日期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回款金额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该合同的回款金额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毛利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该合同的毛利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0</w:t>
                  </w: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该合同的状态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单选按钮</w:t>
                  </w:r>
                </w:p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该订单正在执行（执行中）</w:t>
                  </w:r>
                </w:p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该订单已经结束（结束）</w:t>
                  </w:r>
                </w:p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该订单因为某种原因已经中止了（意外中止）</w:t>
                  </w:r>
                </w:p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合同正文及附件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该合同的正文以及合同的附件</w:t>
                  </w: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992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01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821253" w:rsidRPr="00011523" w:rsidRDefault="00821253" w:rsidP="00361F2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821253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合同的列表</w:t>
            </w:r>
          </w:p>
        </w:tc>
      </w:tr>
      <w:tr w:rsidR="00821253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 w:hint="eastAsia"/>
                <w:sz w:val="21"/>
              </w:rPr>
              <w:t>点击合同列表右边的编辑</w:t>
            </w:r>
          </w:p>
          <w:p w:rsidR="00821253" w:rsidRPr="00CB48C2" w:rsidRDefault="00821253" w:rsidP="00230C32">
            <w:pPr>
              <w:pStyle w:val="a5"/>
              <w:numPr>
                <w:ilvl w:val="0"/>
                <w:numId w:val="8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r w:rsidRPr="00CB48C2">
              <w:rPr>
                <w:rFonts w:ascii="宋体" w:hAnsi="宋体" w:hint="eastAsia"/>
              </w:rPr>
              <w:t>合同流程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a.</w:t>
            </w:r>
            <w:r w:rsidRPr="0006651D">
              <w:rPr>
                <w:rFonts w:ascii="宋体" w:hAnsi="宋体" w:hint="eastAsia"/>
              </w:rPr>
              <w:t>在合同的查询列表上点击</w:t>
            </w:r>
            <w:r>
              <w:rPr>
                <w:rFonts w:ascii="宋体" w:hAnsi="宋体" w:hint="eastAsia"/>
              </w:rPr>
              <w:t>编辑</w:t>
            </w:r>
            <w:r w:rsidRPr="0006651D">
              <w:rPr>
                <w:rFonts w:ascii="宋体" w:hAnsi="宋体" w:hint="eastAsia"/>
              </w:rPr>
              <w:t>合同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b.弹出</w:t>
            </w:r>
            <w:r>
              <w:rPr>
                <w:rFonts w:ascii="宋体" w:hAnsi="宋体" w:hint="eastAsia"/>
              </w:rPr>
              <w:t>一个新的</w:t>
            </w:r>
            <w:r w:rsidRPr="0006651D">
              <w:rPr>
                <w:rFonts w:ascii="宋体" w:hAnsi="宋体" w:hint="eastAsia"/>
              </w:rPr>
              <w:t>事务窗口</w:t>
            </w:r>
            <w:r>
              <w:rPr>
                <w:rFonts w:ascii="宋体" w:hAnsi="宋体" w:hint="eastAsia"/>
              </w:rPr>
              <w:t>，这个窗体里包含了此合同的所有信息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lastRenderedPageBreak/>
              <w:t>c.</w:t>
            </w:r>
            <w:r>
              <w:rPr>
                <w:rFonts w:ascii="宋体" w:hAnsi="宋体" w:hint="eastAsia"/>
              </w:rPr>
              <w:t>用户可以修改其中的某些信息，</w:t>
            </w:r>
            <w:r w:rsidRPr="003709E5">
              <w:rPr>
                <w:rFonts w:ascii="宋体" w:hAnsi="宋体" w:hint="eastAsia"/>
                <w:color w:val="FF0000"/>
              </w:rPr>
              <w:t>客户不能修改</w:t>
            </w:r>
            <w:r>
              <w:rPr>
                <w:rFonts w:ascii="宋体" w:hAnsi="宋体" w:hint="eastAsia"/>
              </w:rPr>
              <w:t>，点击保存后</w:t>
            </w:r>
            <w:r w:rsidRPr="0006651D">
              <w:rPr>
                <w:rFonts w:ascii="宋体" w:hAnsi="宋体" w:hint="eastAsia"/>
              </w:rPr>
              <w:t>，系统自动关闭了此窗口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d.</w:t>
            </w:r>
            <w:r w:rsidRPr="0006651D">
              <w:rPr>
                <w:rFonts w:ascii="宋体" w:hAnsi="宋体" w:hint="eastAsia"/>
              </w:rPr>
              <w:t>该</w:t>
            </w:r>
            <w:r>
              <w:rPr>
                <w:rFonts w:ascii="宋体" w:hAnsi="宋体" w:hint="eastAsia"/>
              </w:rPr>
              <w:t>修改后的</w:t>
            </w:r>
            <w:r w:rsidRPr="0006651D">
              <w:rPr>
                <w:rFonts w:ascii="宋体" w:hAnsi="宋体" w:hint="eastAsia"/>
              </w:rPr>
              <w:t>合同</w:t>
            </w:r>
            <w:r>
              <w:rPr>
                <w:rFonts w:ascii="宋体" w:hAnsi="宋体" w:hint="eastAsia"/>
              </w:rPr>
              <w:t>在查询列表中也是修改后的信息</w:t>
            </w:r>
          </w:p>
          <w:p w:rsidR="00821253" w:rsidRPr="0001152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821253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在查询合同列表中可以查看该合同的视图，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可添加新</w:t>
            </w:r>
            <w:r w:rsidRPr="00011523">
              <w:rPr>
                <w:rFonts w:ascii="宋体" w:hAnsi="宋体" w:hint="eastAsia"/>
              </w:rPr>
              <w:t>合同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可删除该合同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1在此模块中销售人员只能对自己的</w:t>
            </w:r>
            <w:r w:rsidRPr="00011523">
              <w:rPr>
                <w:rFonts w:ascii="宋体" w:hAnsi="宋体" w:hint="eastAsia"/>
              </w:rPr>
              <w:t>合同</w:t>
            </w:r>
          </w:p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需要随时关注能产生合同的可能性</w:t>
            </w:r>
          </w:p>
        </w:tc>
      </w:tr>
    </w:tbl>
    <w:p w:rsidR="00821253" w:rsidRPr="003709E5" w:rsidRDefault="00821253" w:rsidP="00821253">
      <w:pPr>
        <w:rPr>
          <w:color w:val="7030A0"/>
        </w:rPr>
      </w:pPr>
      <w:r w:rsidRPr="003709E5">
        <w:rPr>
          <w:rFonts w:hint="eastAsia"/>
          <w:color w:val="7030A0"/>
        </w:rPr>
        <w:t>合同可以删除</w:t>
      </w:r>
    </w:p>
    <w:p w:rsidR="00821253" w:rsidRDefault="00821253" w:rsidP="00821253">
      <w:pPr>
        <w:pStyle w:val="4"/>
      </w:pPr>
      <w:r>
        <w:rPr>
          <w:rFonts w:hint="eastAsia"/>
        </w:rPr>
        <w:t>CRM6.2.3</w:t>
      </w:r>
      <w:r>
        <w:rPr>
          <w:rFonts w:hint="eastAsia"/>
        </w:rPr>
        <w:t>删除合同的用例</w:t>
      </w:r>
    </w:p>
    <w:tbl>
      <w:tblPr>
        <w:tblpPr w:leftFromText="180" w:rightFromText="180" w:vertAnchor="text" w:horzAnchor="margin" w:tblpY="221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C17B78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  <w:r w:rsidRPr="00011523">
              <w:rPr>
                <w:rFonts w:ascii="宋体" w:hAnsi="宋体" w:hint="eastAsia"/>
              </w:rPr>
              <w:t>合同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CRM6.2.3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  <w:r w:rsidRPr="00011523">
              <w:rPr>
                <w:rFonts w:ascii="宋体" w:hAnsi="宋体" w:hint="eastAsia"/>
              </w:rPr>
              <w:t>合同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C17B78" w:rsidRPr="00327742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合同列表后的删除，点击合同视图的删除</w:t>
            </w:r>
          </w:p>
        </w:tc>
      </w:tr>
      <w:tr w:rsidR="00C17B78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弹出一个对话框，是否删除该合同，如果是，该订单将会被合同</w:t>
            </w:r>
          </w:p>
        </w:tc>
      </w:tr>
      <w:tr w:rsidR="00C17B78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点击合同列表后的删除</w:t>
            </w:r>
          </w:p>
        </w:tc>
      </w:tr>
      <w:tr w:rsidR="00C17B78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64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在查询合同列表中可以查看该合同的视图，</w:t>
            </w:r>
          </w:p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可修改该合同</w:t>
            </w:r>
          </w:p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</w:t>
            </w:r>
            <w:r w:rsidRPr="00011523">
              <w:rPr>
                <w:rFonts w:ascii="宋体" w:hAnsi="宋体" w:hint="eastAsia"/>
              </w:rPr>
              <w:t>该合同</w:t>
            </w:r>
          </w:p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删除合同，就会删除该合同下的交付计划，回款计划，交付记录，回款记录，</w:t>
            </w:r>
            <w:r>
              <w:rPr>
                <w:rFonts w:ascii="宋体" w:hAnsi="宋体" w:hint="eastAsia"/>
              </w:rPr>
              <w:lastRenderedPageBreak/>
              <w:t>开票记录等，如果恢复该合同，其下的子集也会恢复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1在此模块中销售人员只能对自己的</w:t>
            </w:r>
            <w:r w:rsidRPr="00011523">
              <w:rPr>
                <w:rFonts w:ascii="宋体" w:hAnsi="宋体" w:hint="eastAsia"/>
              </w:rPr>
              <w:t>合同</w:t>
            </w:r>
          </w:p>
          <w:p w:rsidR="00C17B78" w:rsidRPr="00011523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需要随时关注能产生合同的可能性</w:t>
            </w:r>
          </w:p>
        </w:tc>
      </w:tr>
    </w:tbl>
    <w:p w:rsidR="00C17B78" w:rsidRPr="00C17B78" w:rsidRDefault="00C17B78" w:rsidP="00C17B78"/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CRM6.2.4</w:t>
      </w:r>
      <w:r>
        <w:rPr>
          <w:rFonts w:hint="eastAsia"/>
        </w:rPr>
        <w:t>查询合同的用例</w:t>
      </w:r>
      <w:r>
        <w:tab/>
      </w:r>
    </w:p>
    <w:tbl>
      <w:tblPr>
        <w:tblpPr w:leftFromText="180" w:rightFromText="180" w:vertAnchor="text" w:horzAnchor="margin" w:tblpY="224"/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C17B78" w:rsidTr="00C17B78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查询合同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CRM6.2.4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查询合同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Tr="00C17B78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4A6F50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业务员点击合同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合同主题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合同号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9801D0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个人</w:t>
                  </w:r>
                </w:p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用户</w:t>
                  </w: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该合同对应的客户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</w:r>
                  <w:r w:rsidRPr="00011523">
                    <w:rPr>
                      <w:rFonts w:ascii="宋体" w:hAnsi="宋体" w:hint="eastAsia"/>
                    </w:rPr>
                    <w:lastRenderedPageBreak/>
                    <w:t>可即时添加,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17B78" w:rsidRPr="009D088B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lastRenderedPageBreak/>
                    <w:t>合同号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该合同对应的合同号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合同对应的主题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同一客户的主题不能相同</w:t>
                  </w: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产品/服务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该合同对应的产品/服务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总金额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该合同的总金额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已万为单位</w:t>
                  </w: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客户签约人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客户联系人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我方签约人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签约时间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开始时间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结束时间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付款方式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客户的付款方式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支票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现金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邮政汇款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电邮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网上银行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交付地点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该合同的状态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单选按钮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该订单正在执行（执行中）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该订单已经结束（结束）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该订单因为某种原因已经中止了（意外中止）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在添加合同</w:t>
                  </w:r>
                  <w:r w:rsidRPr="00011523">
                    <w:rPr>
                      <w:rFonts w:ascii="宋体" w:hAnsi="宋体" w:hint="eastAsia"/>
                    </w:rPr>
                    <w:t>时一般都是执行中</w:t>
                  </w: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回款金额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创建日期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分类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该合同的类型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产品销售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服务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业务合作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代理分销</w:t>
                  </w:r>
                </w:p>
                <w:p w:rsidR="00C17B78" w:rsidRPr="00011523" w:rsidRDefault="00C17B78" w:rsidP="00C17B78">
                  <w:pPr>
                    <w:pStyle w:val="a5"/>
                    <w:framePr w:hSpace="180" w:wrap="around" w:vAnchor="text" w:hAnchor="margin" w:y="224"/>
                    <w:numPr>
                      <w:ilvl w:val="2"/>
                      <w:numId w:val="2"/>
                    </w:numPr>
                    <w:spacing w:before="100" w:beforeAutospacing="1" w:after="100" w:afterAutospacing="1"/>
                    <w:ind w:left="1352" w:firstLineChars="0" w:hanging="360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预计毛利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币种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发货金额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rPr>
                <w:trHeight w:val="399"/>
              </w:trPr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开发票金额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2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Pr="009801D0" w:rsidRDefault="00C17B78" w:rsidP="00C17B78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Tr="00C17B78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ID：每条合同的编号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主题：每条合同的主题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分类：合同的类型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对应客户：合同对应的客户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开始时间：产生合同的时间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总金额：产生合同的金额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回款金额：已经回款的金额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发货：发货情况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退货：退货情况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状态: 合同的状态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所有者：合同的持有者</w:t>
            </w:r>
          </w:p>
          <w:p w:rsidR="00C17B78" w:rsidRPr="00EC4E34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毛利：合同的毛利</w:t>
            </w:r>
          </w:p>
        </w:tc>
      </w:tr>
      <w:tr w:rsidR="00C17B78" w:rsidTr="00C17B78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C17B78" w:rsidRPr="00BB4F84" w:rsidRDefault="00C17B78" w:rsidP="00C17B78">
            <w:pPr>
              <w:pStyle w:val="a5"/>
              <w:numPr>
                <w:ilvl w:val="0"/>
                <w:numId w:val="30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BB4F84">
              <w:rPr>
                <w:rFonts w:ascii="宋体" w:hAnsi="宋体" w:hint="eastAsia"/>
              </w:rPr>
              <w:t>在列表上方点击高级查询超链接</w:t>
            </w:r>
          </w:p>
          <w:p w:rsidR="00C17B78" w:rsidRPr="00BB4F84" w:rsidRDefault="00C17B78" w:rsidP="00C17B78">
            <w:pPr>
              <w:pStyle w:val="a5"/>
              <w:numPr>
                <w:ilvl w:val="0"/>
                <w:numId w:val="30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BB4F84">
              <w:rPr>
                <w:rFonts w:ascii="宋体" w:hAnsi="宋体" w:hint="eastAsia"/>
              </w:rPr>
              <w:t>用户可以在高级查询页面输入要查询任意的条件</w:t>
            </w:r>
          </w:p>
          <w:p w:rsidR="00C17B78" w:rsidRDefault="00C17B78" w:rsidP="00C17B78">
            <w:pPr>
              <w:pStyle w:val="a5"/>
              <w:numPr>
                <w:ilvl w:val="0"/>
                <w:numId w:val="30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C17B78" w:rsidRPr="00D33EB4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4、下方的列表就是带条件查询的结果</w:t>
            </w:r>
          </w:p>
        </w:tc>
      </w:tr>
      <w:tr w:rsidR="00C17B78" w:rsidTr="00C17B78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40392F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在查询合同列表中可以查看该合同的视图，</w:t>
            </w:r>
          </w:p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可添加该合同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可删除该合同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可修改合同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1在此模块中销售人员只能对自己的合同安排信息进行查询，添加，修改，删除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需要随时关注能产生合同的可能性</w:t>
            </w:r>
          </w:p>
        </w:tc>
      </w:tr>
    </w:tbl>
    <w:p w:rsidR="00C17B78" w:rsidRPr="00C17B78" w:rsidRDefault="00C17B78" w:rsidP="00C17B78"/>
    <w:p w:rsidR="00821253" w:rsidRPr="00D15B73" w:rsidRDefault="00821253" w:rsidP="00821253"/>
    <w:p w:rsidR="00821253" w:rsidRDefault="00821253" w:rsidP="00821253">
      <w:pPr>
        <w:pStyle w:val="3"/>
      </w:pPr>
      <w:bookmarkStart w:id="81" w:name="_Toc303244062"/>
      <w:r>
        <w:rPr>
          <w:rFonts w:hint="eastAsia"/>
        </w:rPr>
        <w:t>CRM6.3</w:t>
      </w:r>
      <w:r>
        <w:rPr>
          <w:rFonts w:hint="eastAsia"/>
        </w:rPr>
        <w:t>交付计划</w:t>
      </w:r>
      <w:r>
        <w:rPr>
          <w:rFonts w:hint="eastAsia"/>
        </w:rPr>
        <w:t>/</w:t>
      </w:r>
      <w:r>
        <w:rPr>
          <w:rFonts w:hint="eastAsia"/>
        </w:rPr>
        <w:t>订单明细</w:t>
      </w:r>
      <w:bookmarkEnd w:id="81"/>
    </w:p>
    <w:p w:rsidR="00821253" w:rsidRDefault="00821253" w:rsidP="00821253">
      <w:pPr>
        <w:pStyle w:val="4"/>
      </w:pPr>
      <w:r>
        <w:rPr>
          <w:rFonts w:hint="eastAsia"/>
        </w:rPr>
        <w:t>CRM6.3.1</w:t>
      </w:r>
      <w:r>
        <w:rPr>
          <w:rFonts w:hint="eastAsia"/>
        </w:rPr>
        <w:t>添加交付计划</w:t>
      </w:r>
      <w:r>
        <w:rPr>
          <w:rFonts w:hint="eastAsia"/>
        </w:rPr>
        <w:t>/</w:t>
      </w:r>
      <w:r>
        <w:rPr>
          <w:rFonts w:hint="eastAsia"/>
        </w:rPr>
        <w:t>订单明细的用例</w:t>
      </w:r>
    </w:p>
    <w:tbl>
      <w:tblPr>
        <w:tblpPr w:leftFromText="180" w:rightFromText="180" w:vertAnchor="text" w:horzAnchor="margin" w:tblpY="164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C17B78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新建交付计划/订单明细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CRM6.3.1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新建交付计划/订单明细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交付计划/订单明细按钮</w:t>
            </w:r>
            <w:r w:rsidRPr="00011523">
              <w:rPr>
                <w:rFonts w:ascii="宋体" w:hAnsi="宋体"/>
              </w:rPr>
              <w:t xml:space="preserve"> </w:t>
            </w:r>
          </w:p>
        </w:tc>
      </w:tr>
      <w:tr w:rsidR="00C17B78" w:rsidRPr="00011523" w:rsidTr="00C17B78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32" w:type="dxa"/>
              <w:tblLayout w:type="fixed"/>
              <w:tblLook w:val="04A0"/>
            </w:tblPr>
            <w:tblGrid>
              <w:gridCol w:w="1588"/>
              <w:gridCol w:w="425"/>
              <w:gridCol w:w="2268"/>
              <w:gridCol w:w="2551"/>
            </w:tblGrid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产品名称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产品名称</w:t>
                  </w:r>
                </w:p>
              </w:tc>
              <w:tc>
                <w:tcPr>
                  <w:tcW w:w="2551" w:type="dxa"/>
                </w:tcPr>
                <w:p w:rsidR="00C17B78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3198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</w:t>
                  </w:r>
                  <w:r>
                    <w:rPr>
                      <w:rFonts w:ascii="宋体" w:hAnsi="宋体" w:hint="eastAsia"/>
                    </w:rPr>
                    <w:t>交付计划/订单明细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6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6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64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</w:t>
                  </w:r>
                  <w:r>
                    <w:rPr>
                      <w:rFonts w:ascii="宋体" w:hAnsi="宋体" w:hint="eastAsia"/>
                    </w:rPr>
                    <w:t>/订单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有可能没有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131C9F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131C9F">
                    <w:rPr>
                      <w:rFonts w:ascii="宋体" w:hAnsi="宋体" w:hint="eastAsia"/>
                      <w:color w:val="000000" w:themeColor="text1"/>
                    </w:rPr>
                    <w:t>单价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该订单明细的单价</w:t>
                  </w:r>
                </w:p>
              </w:tc>
              <w:tc>
                <w:tcPr>
                  <w:tcW w:w="2551" w:type="dxa"/>
                </w:tcPr>
                <w:p w:rsidR="00C17B78" w:rsidRPr="002941B1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179"/>
              </w:trPr>
              <w:tc>
                <w:tcPr>
                  <w:tcW w:w="1588" w:type="dxa"/>
                </w:tcPr>
                <w:p w:rsidR="00C17B78" w:rsidRPr="00131C9F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131C9F">
                    <w:rPr>
                      <w:rFonts w:ascii="宋体" w:hAnsi="宋体" w:hint="eastAsia"/>
                      <w:color w:val="000000" w:themeColor="text1"/>
                    </w:rPr>
                    <w:t>金额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Pr="00131C9F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为0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131C9F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131C9F">
                    <w:rPr>
                      <w:rFonts w:ascii="宋体" w:hAnsi="宋体" w:hint="eastAsia"/>
                      <w:color w:val="000000" w:themeColor="text1"/>
                    </w:rPr>
                    <w:t>订单数量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该订单的产品数量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已交付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该订单明细已交付的金额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为0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计划交付日期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该订单明细计划交付的日期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期次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该订单明细期次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有1、2、3、4、5、6、7、8、9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型号/类型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该订单明细的类型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该订单明细所有者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要求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该订单明细要求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交付条件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该订单明细交付条件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是否提醒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383DED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383DED">
                    <w:rPr>
                      <w:rFonts w:ascii="宋体" w:hAnsi="宋体" w:hint="eastAsia"/>
                    </w:rPr>
                    <w:t>该订单明细是否提醒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（提醒、不提醒）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425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26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6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Pr="00011523" w:rsidRDefault="00C17B78" w:rsidP="00C17B78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交付计划/订单明细</w:t>
            </w:r>
          </w:p>
        </w:tc>
      </w:tr>
      <w:tr w:rsidR="00C17B78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用户将鼠标移到菜单栏中的合同/订单，点击交付计划/订单明细</w:t>
            </w:r>
          </w:p>
          <w:p w:rsidR="00C17B78" w:rsidRPr="00A64327" w:rsidRDefault="00C17B78" w:rsidP="00C17B78">
            <w:pPr>
              <w:tabs>
                <w:tab w:val="left" w:pos="930"/>
              </w:tabs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A64327">
              <w:rPr>
                <w:rFonts w:ascii="宋体" w:hAnsi="宋体" w:hint="eastAsia"/>
              </w:rPr>
              <w:t>新建合同流程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a.在交付计划/订单明细的查询列表上点击新建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b.</w:t>
            </w:r>
            <w:r w:rsidRPr="00A64327">
              <w:rPr>
                <w:rFonts w:ascii="宋体" w:hAnsi="宋体" w:hint="eastAsia"/>
              </w:rPr>
              <w:t>弹出新建交付计划/订单明细的事务窗口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c.输入窗口中的所有信息后（主题，客户，时间等）后，点击保存后就，系统自动关闭了此窗口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d.该交付计划/订单明细自动添加到交付计划/订单明细查询列表中。</w:t>
            </w:r>
          </w:p>
          <w:p w:rsidR="00C17B78" w:rsidRPr="00011523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1在此模块中销售人员只能对自己的</w:t>
            </w:r>
            <w:r w:rsidRPr="00A64327">
              <w:rPr>
                <w:rFonts w:ascii="宋体" w:hAnsi="宋体" w:hint="eastAsia"/>
              </w:rPr>
              <w:t>交付计划/订单明细</w:t>
            </w:r>
          </w:p>
          <w:p w:rsidR="00C17B78" w:rsidRPr="00011523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需要随时关注能产生</w:t>
            </w:r>
            <w:r w:rsidRPr="00A64327">
              <w:rPr>
                <w:rFonts w:ascii="宋体" w:hAnsi="宋体" w:hint="eastAsia"/>
              </w:rPr>
              <w:t>交付计划/订单明细</w:t>
            </w:r>
            <w:r w:rsidRPr="00011523">
              <w:rPr>
                <w:rFonts w:ascii="宋体" w:hAnsi="宋体" w:hint="eastAsia"/>
              </w:rPr>
              <w:t>的可能性</w:t>
            </w:r>
          </w:p>
        </w:tc>
      </w:tr>
    </w:tbl>
    <w:p w:rsidR="00C17B78" w:rsidRPr="00C17B78" w:rsidRDefault="00C17B78" w:rsidP="00C17B78"/>
    <w:p w:rsidR="00821253" w:rsidRDefault="00821253" w:rsidP="00821253"/>
    <w:p w:rsidR="00821253" w:rsidRDefault="00821253" w:rsidP="00821253">
      <w:pPr>
        <w:pStyle w:val="4"/>
      </w:pPr>
      <w:r>
        <w:rPr>
          <w:rFonts w:ascii="宋体" w:hAnsi="宋体" w:hint="eastAsia"/>
        </w:rPr>
        <w:t>CRM6.3.2</w:t>
      </w:r>
      <w:r>
        <w:rPr>
          <w:rFonts w:hint="eastAsia"/>
        </w:rPr>
        <w:t>查询交付计划</w:t>
      </w:r>
      <w:r>
        <w:rPr>
          <w:rFonts w:hint="eastAsia"/>
        </w:rPr>
        <w:t>/</w:t>
      </w:r>
      <w:r>
        <w:rPr>
          <w:rFonts w:hint="eastAsia"/>
        </w:rPr>
        <w:t>订单明细</w:t>
      </w:r>
    </w:p>
    <w:p w:rsidR="00C17B78" w:rsidRPr="00C17B78" w:rsidRDefault="00C17B78" w:rsidP="00C17B78"/>
    <w:tbl>
      <w:tblPr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821253" w:rsidTr="00C17B78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查询交付计划/订单明细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CRM6.3.2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查询交付计划/订单明细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Tr="00C17B78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A6F50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业务员点击交付计划/订单明细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检索备注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6F2057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该交付计划/订单明细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3257" w:type="dxa"/>
                </w:tcPr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821253" w:rsidRPr="009D088B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产品名称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搜索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型号/类型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单价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订单数量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要求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期次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1.。。9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计划交付日期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从。。。到。。。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币种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821253" w:rsidRPr="006F2057" w:rsidRDefault="00821253" w:rsidP="00361F2B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Tr="00C17B78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ID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产品名称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订单数量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已交付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单价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金额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计划交付日期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所有者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客户</w:t>
            </w:r>
          </w:p>
          <w:p w:rsidR="00821253" w:rsidRPr="00DC7A18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订单</w:t>
            </w:r>
          </w:p>
        </w:tc>
      </w:tr>
      <w:tr w:rsidR="00821253" w:rsidTr="00C17B78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821253" w:rsidRPr="00D90B67" w:rsidRDefault="00821253" w:rsidP="00230C32">
            <w:pPr>
              <w:pStyle w:val="a5"/>
              <w:numPr>
                <w:ilvl w:val="0"/>
                <w:numId w:val="31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D90B67">
              <w:rPr>
                <w:rFonts w:ascii="宋体" w:hAnsi="宋体" w:hint="eastAsia"/>
              </w:rPr>
              <w:t>在列表上方点击高级查询超链接</w:t>
            </w:r>
          </w:p>
          <w:p w:rsidR="00821253" w:rsidRDefault="00821253" w:rsidP="00230C32">
            <w:pPr>
              <w:pStyle w:val="a5"/>
              <w:numPr>
                <w:ilvl w:val="0"/>
                <w:numId w:val="31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用户可以在高级查询页面输入要查询任意的条件</w:t>
            </w:r>
          </w:p>
          <w:p w:rsidR="00821253" w:rsidRDefault="00821253" w:rsidP="00230C32">
            <w:pPr>
              <w:pStyle w:val="a5"/>
              <w:numPr>
                <w:ilvl w:val="0"/>
                <w:numId w:val="31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821253" w:rsidRPr="00D33EB4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下方的列表就是带条件查询的结果</w:t>
            </w:r>
          </w:p>
        </w:tc>
      </w:tr>
      <w:tr w:rsidR="00821253" w:rsidTr="00C17B78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0392F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可添加交付计划/订单明细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ascii="宋体" w:hAnsi="宋体" w:hint="eastAsia"/>
              </w:rPr>
              <w:t>交付计划/订单明细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821253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需要随时关注发货情况</w:t>
            </w:r>
          </w:p>
        </w:tc>
      </w:tr>
    </w:tbl>
    <w:p w:rsidR="00821253" w:rsidRPr="0059708F" w:rsidRDefault="00821253" w:rsidP="00821253"/>
    <w:p w:rsidR="00821253" w:rsidRDefault="00821253" w:rsidP="00821253">
      <w:pPr>
        <w:pStyle w:val="3"/>
      </w:pPr>
      <w:bookmarkStart w:id="82" w:name="_Toc303244063"/>
      <w:r>
        <w:rPr>
          <w:rFonts w:hint="eastAsia"/>
        </w:rPr>
        <w:lastRenderedPageBreak/>
        <w:t>CRM6.4</w:t>
      </w:r>
      <w:r>
        <w:rPr>
          <w:rFonts w:hint="eastAsia"/>
        </w:rPr>
        <w:t>交付记录</w:t>
      </w:r>
      <w:r>
        <w:rPr>
          <w:rFonts w:hint="eastAsia"/>
        </w:rPr>
        <w:t>/</w:t>
      </w:r>
      <w:r>
        <w:rPr>
          <w:rFonts w:hint="eastAsia"/>
        </w:rPr>
        <w:t>发货明细</w:t>
      </w:r>
      <w:bookmarkEnd w:id="82"/>
    </w:p>
    <w:p w:rsidR="00821253" w:rsidRDefault="00821253" w:rsidP="00821253">
      <w:pPr>
        <w:pStyle w:val="4"/>
      </w:pPr>
      <w:r>
        <w:rPr>
          <w:rFonts w:hint="eastAsia"/>
        </w:rPr>
        <w:t>CRM6.4.1</w:t>
      </w:r>
      <w:r>
        <w:rPr>
          <w:rFonts w:hint="eastAsia"/>
        </w:rPr>
        <w:t>添加交付记录</w:t>
      </w:r>
      <w:r>
        <w:rPr>
          <w:rFonts w:hint="eastAsia"/>
        </w:rPr>
        <w:t>/</w:t>
      </w:r>
      <w:r>
        <w:rPr>
          <w:rFonts w:hint="eastAsia"/>
        </w:rPr>
        <w:t>发货明细的用例</w:t>
      </w:r>
    </w:p>
    <w:tbl>
      <w:tblPr>
        <w:tblpPr w:leftFromText="180" w:rightFromText="180" w:vertAnchor="text" w:horzAnchor="margin" w:tblpY="116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C17B78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566921" w:rsidRDefault="00C17B78" w:rsidP="00C17B78">
            <w:pPr>
              <w:jc w:val="left"/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CRM6.4.1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产生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新建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>
              <w:rPr>
                <w:rFonts w:ascii="宋体" w:hAnsi="宋体" w:hint="eastAsia"/>
              </w:rPr>
              <w:t>按钮</w:t>
            </w:r>
            <w:r w:rsidRPr="00011523">
              <w:rPr>
                <w:rFonts w:ascii="宋体" w:hAnsi="宋体"/>
              </w:rPr>
              <w:t xml:space="preserve"> </w:t>
            </w:r>
          </w:p>
        </w:tc>
      </w:tr>
      <w:tr w:rsidR="00C17B78" w:rsidRPr="00011523" w:rsidTr="00C17B78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32" w:type="dxa"/>
              <w:tblLayout w:type="fixed"/>
              <w:tblLook w:val="04A0"/>
            </w:tblPr>
            <w:tblGrid>
              <w:gridCol w:w="1588"/>
              <w:gridCol w:w="567"/>
              <w:gridCol w:w="2126"/>
              <w:gridCol w:w="2551"/>
            </w:tblGrid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RPr="00011523" w:rsidTr="00361F2B">
              <w:trPr>
                <w:trHeight w:val="3198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</w:t>
                  </w:r>
                  <w:r>
                    <w:rPr>
                      <w:rFonts w:hint="eastAsia"/>
                    </w:rPr>
                    <w:t>交付记录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发货明细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1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1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16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</w:t>
                  </w:r>
                  <w:r>
                    <w:rPr>
                      <w:rFonts w:ascii="宋体" w:hAnsi="宋体" w:hint="eastAsia"/>
                    </w:rPr>
                    <w:t>/订单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Pr="004D5D9A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4D5D9A">
                    <w:rPr>
                      <w:rFonts w:ascii="宋体" w:hAnsi="宋体" w:hint="eastAsia"/>
                      <w:color w:val="FF0000"/>
                    </w:rPr>
                    <w:t>关联合同表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该发货明细的产品</w:t>
                  </w:r>
                </w:p>
              </w:tc>
              <w:tc>
                <w:tcPr>
                  <w:tcW w:w="2551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已列表的方式列出所有的产品</w:t>
                  </w:r>
                </w:p>
              </w:tc>
            </w:tr>
            <w:tr w:rsidR="00C17B78" w:rsidRPr="002F2693" w:rsidTr="00361F2B">
              <w:tc>
                <w:tcPr>
                  <w:tcW w:w="1588" w:type="dxa"/>
                </w:tcPr>
                <w:p w:rsidR="00C17B78" w:rsidRPr="00131C9F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交付</w:t>
                  </w:r>
                  <w:r w:rsidRPr="00131C9F">
                    <w:rPr>
                      <w:rFonts w:ascii="宋体" w:hAnsi="宋体" w:hint="eastAsia"/>
                      <w:color w:val="000000" w:themeColor="text1"/>
                    </w:rPr>
                    <w:t>数量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该发货明细的产品数量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2F2693" w:rsidTr="00361F2B"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单价</w:t>
                  </w:r>
                </w:p>
              </w:tc>
              <w:tc>
                <w:tcPr>
                  <w:tcW w:w="567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该发货明细的单价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交付时间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该发货明细的交付时间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默认当前日期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567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为0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对方接收人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此批货物的接收人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单个成本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此种货物的单个成本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16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Pr="00011523" w:rsidRDefault="00C17B78" w:rsidP="00C17B78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发货明细的列表</w:t>
            </w:r>
          </w:p>
        </w:tc>
      </w:tr>
      <w:tr w:rsidR="00C17B78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tabs>
                <w:tab w:val="left" w:pos="930"/>
              </w:tabs>
              <w:ind w:firstLineChars="150" w:firstLine="315"/>
            </w:pPr>
            <w:r w:rsidRPr="00A64327">
              <w:rPr>
                <w:rFonts w:ascii="宋体" w:hAnsi="宋体" w:hint="eastAsia"/>
              </w:rPr>
              <w:t>用户将鼠标点击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发货明细上的新建</w:t>
            </w:r>
          </w:p>
          <w:p w:rsidR="00C17B78" w:rsidRPr="00A64327" w:rsidRDefault="00C17B78" w:rsidP="00C17B78">
            <w:pPr>
              <w:tabs>
                <w:tab w:val="left" w:pos="930"/>
              </w:tabs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A64327">
              <w:rPr>
                <w:rFonts w:ascii="宋体" w:hAnsi="宋体" w:hint="eastAsia"/>
              </w:rPr>
              <w:t>新建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A64327">
              <w:rPr>
                <w:rFonts w:ascii="宋体" w:hAnsi="宋体" w:hint="eastAsia"/>
              </w:rPr>
              <w:t>流程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a.在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A64327">
              <w:rPr>
                <w:rFonts w:ascii="宋体" w:hAnsi="宋体" w:hint="eastAsia"/>
              </w:rPr>
              <w:t>的查询列表上点击新建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b.</w:t>
            </w:r>
            <w:r w:rsidRPr="00A64327">
              <w:rPr>
                <w:rFonts w:ascii="宋体" w:hAnsi="宋体" w:hint="eastAsia"/>
              </w:rPr>
              <w:t>弹出新建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A64327">
              <w:rPr>
                <w:rFonts w:ascii="宋体" w:hAnsi="宋体" w:hint="eastAsia"/>
              </w:rPr>
              <w:t>的事务窗口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c.输入窗口中的所有信息后（</w:t>
            </w:r>
            <w:r>
              <w:rPr>
                <w:rFonts w:ascii="宋体" w:hAnsi="宋体" w:hint="eastAsia"/>
              </w:rPr>
              <w:t>客户、合同订单、产品等</w:t>
            </w:r>
            <w:r w:rsidRPr="00A64327">
              <w:rPr>
                <w:rFonts w:ascii="宋体" w:hAnsi="宋体" w:hint="eastAsia"/>
              </w:rPr>
              <w:t>）后，点击保存后就，系统自动关闭了此窗口</w:t>
            </w:r>
          </w:p>
          <w:p w:rsidR="00C17B78" w:rsidRPr="00A64327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d.该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A64327">
              <w:rPr>
                <w:rFonts w:ascii="宋体" w:hAnsi="宋体" w:hint="eastAsia"/>
              </w:rPr>
              <w:t>自动添加到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A64327">
              <w:rPr>
                <w:rFonts w:ascii="宋体" w:hAnsi="宋体" w:hint="eastAsia"/>
              </w:rPr>
              <w:t>查询列表中。</w:t>
            </w:r>
          </w:p>
          <w:p w:rsidR="00C17B78" w:rsidRPr="00011523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发货明细的类型为合同交付的，那这条记录就可以被修改和删除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安排信息进行查询，添加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发货的</w:t>
            </w:r>
            <w:r w:rsidRPr="00011523">
              <w:rPr>
                <w:rFonts w:ascii="宋体" w:hAnsi="宋体" w:hint="eastAsia"/>
              </w:rPr>
              <w:t>可能性</w:t>
            </w:r>
          </w:p>
        </w:tc>
      </w:tr>
    </w:tbl>
    <w:p w:rsidR="00C17B78" w:rsidRPr="00C17B78" w:rsidRDefault="00C17B78" w:rsidP="00C17B78"/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CRM6.4.2</w:t>
      </w:r>
      <w:r>
        <w:rPr>
          <w:rFonts w:hint="eastAsia"/>
        </w:rPr>
        <w:t>修改交付记录</w:t>
      </w:r>
      <w:r>
        <w:rPr>
          <w:rFonts w:hint="eastAsia"/>
        </w:rPr>
        <w:t>/</w:t>
      </w:r>
      <w:r>
        <w:rPr>
          <w:rFonts w:hint="eastAsia"/>
        </w:rPr>
        <w:t>发货明细的用例</w:t>
      </w:r>
    </w:p>
    <w:tbl>
      <w:tblPr>
        <w:tblpPr w:leftFromText="180" w:rightFromText="180" w:vertAnchor="text" w:horzAnchor="margin" w:tblpY="139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C17B78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937C6" w:rsidRDefault="00C17B78" w:rsidP="00C17B78">
            <w:r>
              <w:rPr>
                <w:rFonts w:ascii="宋体" w:hAnsi="宋体" w:hint="eastAsia"/>
              </w:rPr>
              <w:t>修改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CRM6.4.2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r>
              <w:rPr>
                <w:rFonts w:ascii="宋体" w:hAnsi="宋体" w:hint="eastAsia"/>
              </w:rPr>
              <w:t>修改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17B78" w:rsidRPr="00011523" w:rsidTr="00C17B78">
        <w:trPr>
          <w:trHeight w:val="19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 w:rsidRPr="00011523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C2455">
              <w:rPr>
                <w:rFonts w:hint="eastAsia"/>
                <w:color w:val="FF0000"/>
              </w:rPr>
              <w:t xml:space="preserve"> </w:t>
            </w:r>
            <w:r w:rsidRPr="00FC2455">
              <w:rPr>
                <w:rFonts w:hint="eastAsia"/>
                <w:color w:val="FF0000"/>
              </w:rPr>
              <w:t>类型必须是合同交付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FB01BA" w:rsidRDefault="00C17B78" w:rsidP="00C17B78"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>
              <w:rPr>
                <w:rFonts w:ascii="宋体" w:hAnsi="宋体" w:hint="eastAsia"/>
              </w:rPr>
              <w:t>列表后的编辑</w:t>
            </w:r>
            <w:r w:rsidRPr="00011523">
              <w:rPr>
                <w:rFonts w:ascii="宋体" w:hAnsi="宋体" w:hint="eastAsia"/>
              </w:rPr>
              <w:t>按钮，客户视图点击</w:t>
            </w:r>
            <w:r>
              <w:rPr>
                <w:rFonts w:ascii="宋体" w:hAnsi="宋体" w:hint="eastAsia"/>
              </w:rPr>
              <w:t>修改</w:t>
            </w:r>
            <w:r>
              <w:rPr>
                <w:rFonts w:hint="eastAsia"/>
              </w:rPr>
              <w:t>交付</w:t>
            </w:r>
            <w:r>
              <w:rPr>
                <w:rFonts w:hint="eastAsia"/>
              </w:rPr>
              <w:lastRenderedPageBreak/>
              <w:t>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>
              <w:rPr>
                <w:rFonts w:hint="eastAsia"/>
              </w:rPr>
              <w:t xml:space="preserve"> </w:t>
            </w:r>
          </w:p>
        </w:tc>
      </w:tr>
      <w:tr w:rsidR="00C17B78" w:rsidRPr="00011523" w:rsidTr="00C17B78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32" w:type="dxa"/>
              <w:tblLayout w:type="fixed"/>
              <w:tblLook w:val="04A0"/>
            </w:tblPr>
            <w:tblGrid>
              <w:gridCol w:w="1588"/>
              <w:gridCol w:w="567"/>
              <w:gridCol w:w="2126"/>
              <w:gridCol w:w="2551"/>
            </w:tblGrid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合同</w:t>
                  </w:r>
                  <w:r>
                    <w:rPr>
                      <w:rFonts w:ascii="宋体" w:hAnsi="宋体" w:hint="eastAsia"/>
                    </w:rPr>
                    <w:t>/订单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Pr="004D5D9A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4D5D9A">
                    <w:rPr>
                      <w:rFonts w:ascii="宋体" w:hAnsi="宋体" w:hint="eastAsia"/>
                      <w:color w:val="FF0000"/>
                    </w:rPr>
                    <w:t>关联合同表</w:t>
                  </w:r>
                </w:p>
              </w:tc>
            </w:tr>
            <w:tr w:rsidR="00C17B78" w:rsidRPr="00011523" w:rsidTr="00361F2B"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该发货明细的产品</w:t>
                  </w:r>
                </w:p>
              </w:tc>
              <w:tc>
                <w:tcPr>
                  <w:tcW w:w="2551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2116D9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2116D9">
                    <w:rPr>
                      <w:rFonts w:ascii="宋体" w:hAnsi="宋体" w:hint="eastAsia"/>
                      <w:color w:val="FF0000"/>
                    </w:rPr>
                    <w:t>关联产品表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已列表的方式列出所有的产品</w:t>
                  </w:r>
                </w:p>
              </w:tc>
            </w:tr>
            <w:tr w:rsidR="00C17B78" w:rsidRPr="002F2693" w:rsidTr="00361F2B">
              <w:tc>
                <w:tcPr>
                  <w:tcW w:w="1588" w:type="dxa"/>
                </w:tcPr>
                <w:p w:rsidR="00C17B78" w:rsidRPr="00131C9F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交付</w:t>
                  </w:r>
                  <w:r w:rsidRPr="00131C9F">
                    <w:rPr>
                      <w:rFonts w:ascii="宋体" w:hAnsi="宋体" w:hint="eastAsia"/>
                      <w:color w:val="000000" w:themeColor="text1"/>
                    </w:rPr>
                    <w:t>数量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该发货明细的产品数量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2F2693" w:rsidTr="00361F2B"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单价</w:t>
                  </w:r>
                </w:p>
              </w:tc>
              <w:tc>
                <w:tcPr>
                  <w:tcW w:w="567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该发货明细的单价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交付时间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该发货明细的交付时间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默认当前日期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567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为0</w:t>
                  </w: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对方接收人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此批货物的接收人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RPr="00011523" w:rsidTr="00361F2B">
              <w:trPr>
                <w:trHeight w:val="277"/>
              </w:trPr>
              <w:tc>
                <w:tcPr>
                  <w:tcW w:w="1588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单个成本</w:t>
                  </w:r>
                </w:p>
              </w:tc>
              <w:tc>
                <w:tcPr>
                  <w:tcW w:w="56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此种货物的单个成本</w:t>
                  </w:r>
                </w:p>
              </w:tc>
              <w:tc>
                <w:tcPr>
                  <w:tcW w:w="2551" w:type="dxa"/>
                </w:tcPr>
                <w:p w:rsidR="00C17B78" w:rsidRPr="00011523" w:rsidRDefault="00C17B78" w:rsidP="00C17B78">
                  <w:pPr>
                    <w:framePr w:hSpace="180" w:wrap="around" w:vAnchor="text" w:hAnchor="margin" w:y="13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Pr="00011523" w:rsidRDefault="00C17B78" w:rsidP="00C17B78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发货明细的列表</w:t>
            </w:r>
          </w:p>
        </w:tc>
      </w:tr>
      <w:tr w:rsidR="00C17B78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 w:hint="eastAsia"/>
                <w:sz w:val="21"/>
              </w:rPr>
              <w:t>点击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>
              <w:rPr>
                <w:rFonts w:ascii="宋体" w:hAnsi="宋体" w:hint="eastAsia"/>
                <w:sz w:val="21"/>
              </w:rPr>
              <w:t>列表右边的编辑</w:t>
            </w:r>
          </w:p>
          <w:p w:rsidR="00C17B78" w:rsidRPr="008B3275" w:rsidRDefault="00C17B78" w:rsidP="00C17B78">
            <w:pPr>
              <w:pStyle w:val="a5"/>
              <w:numPr>
                <w:ilvl w:val="0"/>
                <w:numId w:val="9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8B3275">
              <w:rPr>
                <w:rFonts w:ascii="宋体" w:hAnsi="宋体" w:hint="eastAsia"/>
              </w:rPr>
              <w:t>修改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8B3275">
              <w:rPr>
                <w:rFonts w:ascii="宋体" w:hAnsi="宋体" w:hint="eastAsia"/>
              </w:rPr>
              <w:t>流程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a.</w:t>
            </w:r>
            <w:r w:rsidRPr="0006651D">
              <w:rPr>
                <w:rFonts w:ascii="宋体" w:hAnsi="宋体" w:hint="eastAsia"/>
              </w:rPr>
              <w:t>在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 w:rsidRPr="0006651D">
              <w:rPr>
                <w:rFonts w:ascii="宋体" w:hAnsi="宋体" w:hint="eastAsia"/>
              </w:rPr>
              <w:t>的查询列表上点击</w:t>
            </w:r>
            <w:r>
              <w:rPr>
                <w:rFonts w:ascii="宋体" w:hAnsi="宋体" w:hint="eastAsia"/>
              </w:rPr>
              <w:t>编辑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b.弹出</w:t>
            </w:r>
            <w:r>
              <w:rPr>
                <w:rFonts w:ascii="宋体" w:hAnsi="宋体" w:hint="eastAsia"/>
              </w:rPr>
              <w:t>一个新的</w:t>
            </w:r>
            <w:r w:rsidRPr="0006651D">
              <w:rPr>
                <w:rFonts w:ascii="宋体" w:hAnsi="宋体" w:hint="eastAsia"/>
              </w:rPr>
              <w:t>事务窗口</w:t>
            </w:r>
            <w:r>
              <w:rPr>
                <w:rFonts w:ascii="宋体" w:hAnsi="宋体" w:hint="eastAsia"/>
              </w:rPr>
              <w:t>，这个窗体里包含了此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>
              <w:rPr>
                <w:rFonts w:ascii="宋体" w:hAnsi="宋体" w:hint="eastAsia"/>
              </w:rPr>
              <w:t>的所有信息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c.</w:t>
            </w:r>
            <w:r>
              <w:rPr>
                <w:rFonts w:ascii="宋体" w:hAnsi="宋体" w:hint="eastAsia"/>
              </w:rPr>
              <w:t>用户可以修改其中的某些信息，</w:t>
            </w:r>
            <w:r w:rsidRPr="00B15BA4">
              <w:rPr>
                <w:rFonts w:ascii="宋体" w:hAnsi="宋体" w:hint="eastAsia"/>
                <w:color w:val="FF0000"/>
              </w:rPr>
              <w:t>客户不能修改</w:t>
            </w:r>
            <w:r>
              <w:rPr>
                <w:rFonts w:ascii="宋体" w:hAnsi="宋体" w:hint="eastAsia"/>
              </w:rPr>
              <w:t>，点击保存后</w:t>
            </w:r>
            <w:r w:rsidRPr="0006651D">
              <w:rPr>
                <w:rFonts w:ascii="宋体" w:hAnsi="宋体" w:hint="eastAsia"/>
              </w:rPr>
              <w:t>，系统自动关闭了此窗口</w:t>
            </w:r>
          </w:p>
          <w:p w:rsidR="00C17B78" w:rsidRPr="0006651D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d.</w:t>
            </w:r>
            <w:r w:rsidRPr="0006651D">
              <w:rPr>
                <w:rFonts w:ascii="宋体" w:hAnsi="宋体" w:hint="eastAsia"/>
              </w:rPr>
              <w:t>该</w:t>
            </w:r>
            <w:r>
              <w:rPr>
                <w:rFonts w:ascii="宋体" w:hAnsi="宋体" w:hint="eastAsia"/>
              </w:rPr>
              <w:t>修改后的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>
              <w:rPr>
                <w:rFonts w:ascii="宋体" w:hAnsi="宋体" w:hint="eastAsia"/>
              </w:rPr>
              <w:t>在查询列表中也是修改后的信息</w:t>
            </w:r>
          </w:p>
          <w:p w:rsidR="00C17B78" w:rsidRPr="00011523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17B78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如果该类型为合同交付，就可以修改和删除该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  <w:p w:rsidR="00C17B78" w:rsidRPr="00011523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需要随时关注能发货</w:t>
            </w:r>
            <w:r w:rsidRPr="00011523">
              <w:rPr>
                <w:rFonts w:ascii="宋体" w:hAnsi="宋体" w:hint="eastAsia"/>
              </w:rPr>
              <w:t>的可能性</w:t>
            </w:r>
          </w:p>
        </w:tc>
      </w:tr>
    </w:tbl>
    <w:p w:rsidR="00C17B78" w:rsidRPr="00C17B78" w:rsidRDefault="00C17B78" w:rsidP="00C17B78"/>
    <w:p w:rsidR="00821253" w:rsidRDefault="00821253" w:rsidP="00821253"/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lastRenderedPageBreak/>
        <w:t>CRM6.4.3</w:t>
      </w:r>
      <w:r>
        <w:rPr>
          <w:rFonts w:hint="eastAsia"/>
        </w:rPr>
        <w:t>删除交付记录</w:t>
      </w:r>
      <w:r>
        <w:rPr>
          <w:rFonts w:hint="eastAsia"/>
        </w:rPr>
        <w:t>/</w:t>
      </w:r>
      <w:r>
        <w:rPr>
          <w:rFonts w:hint="eastAsia"/>
        </w:rPr>
        <w:t>发货明细的用例</w:t>
      </w:r>
    </w:p>
    <w:tbl>
      <w:tblPr>
        <w:tblpPr w:leftFromText="180" w:rightFromText="180" w:vertAnchor="text" w:horzAnchor="margin" w:tblpY="149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C17B78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删除交付记录/发货明细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CRM6.4.3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删除交付记录/发货明细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C17B78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  </w:t>
            </w:r>
            <w:r w:rsidRPr="00FC2455">
              <w:rPr>
                <w:rFonts w:hint="eastAsia"/>
                <w:color w:val="FF0000"/>
              </w:rPr>
              <w:t>类型必须是合同交付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交付记录/发货明细列表后的删除</w:t>
            </w:r>
          </w:p>
        </w:tc>
      </w:tr>
      <w:tr w:rsidR="00C17B78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弹出一个对话框，是否删除该交付记录/发货明细，如果是，该交付记录/发货明细将会被合同</w:t>
            </w:r>
          </w:p>
        </w:tc>
      </w:tr>
      <w:tr w:rsidR="00C17B78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C17B78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在查询</w:t>
            </w:r>
            <w:r>
              <w:rPr>
                <w:rFonts w:ascii="宋体" w:hAnsi="宋体" w:hint="eastAsia"/>
              </w:rPr>
              <w:t>交付记录/发货明细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新建交付记录/发货明细</w:t>
            </w:r>
          </w:p>
          <w:p w:rsidR="00C17B78" w:rsidRPr="00011523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如果类型为合同交付，则</w:t>
            </w:r>
            <w:r w:rsidRPr="00011523">
              <w:rPr>
                <w:rFonts w:ascii="宋体" w:hAnsi="宋体" w:hint="eastAsia"/>
              </w:rPr>
              <w:t>可修改该合同</w:t>
            </w:r>
          </w:p>
          <w:p w:rsidR="00C17B78" w:rsidRPr="00011523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1在此模块中销售人员只能对自己的</w:t>
            </w:r>
            <w:r>
              <w:rPr>
                <w:rFonts w:ascii="宋体" w:hAnsi="宋体" w:hint="eastAsia"/>
              </w:rPr>
              <w:t>交付记录/发货明细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C17B78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011523" w:rsidRDefault="00C17B78" w:rsidP="00C17B78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发货明细</w:t>
            </w:r>
          </w:p>
        </w:tc>
      </w:tr>
    </w:tbl>
    <w:p w:rsidR="00C17B78" w:rsidRPr="00C17B78" w:rsidRDefault="00C17B78" w:rsidP="00C17B78"/>
    <w:p w:rsidR="00821253" w:rsidRDefault="00821253" w:rsidP="00821253"/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CRM6.4.4</w:t>
      </w:r>
      <w:r>
        <w:rPr>
          <w:rFonts w:hint="eastAsia"/>
        </w:rPr>
        <w:t>查询交付记录</w:t>
      </w:r>
      <w:r>
        <w:rPr>
          <w:rFonts w:hint="eastAsia"/>
        </w:rPr>
        <w:t>/</w:t>
      </w:r>
      <w:r>
        <w:rPr>
          <w:rFonts w:hint="eastAsia"/>
        </w:rPr>
        <w:t>发货明细的用例</w:t>
      </w:r>
    </w:p>
    <w:tbl>
      <w:tblPr>
        <w:tblpPr w:leftFromText="180" w:rightFromText="180" w:vertAnchor="text" w:horzAnchor="margin" w:tblpY="219"/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C17B78" w:rsidTr="00C17B78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CRM6.4.4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C17B78" w:rsidTr="00C17B78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C17B78" w:rsidTr="00C17B78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4A6F50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检索备注</w:t>
            </w: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6F2057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交付日期</w:t>
                  </w:r>
                </w:p>
              </w:tc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从。。。到。。。</w:t>
                  </w: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该交付记录/发货明细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C17B78" w:rsidRPr="00011523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C17B78" w:rsidRPr="009D088B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产品名称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搜索</w:t>
                  </w: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单价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交付数量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单个成本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币种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C17B78" w:rsidTr="00361F2B">
              <w:tc>
                <w:tcPr>
                  <w:tcW w:w="171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订单所有人</w:t>
                  </w:r>
                </w:p>
              </w:tc>
              <w:tc>
                <w:tcPr>
                  <w:tcW w:w="1717" w:type="dxa"/>
                </w:tcPr>
                <w:p w:rsidR="00C17B78" w:rsidRPr="00011523" w:rsidRDefault="00C17B78" w:rsidP="00C17B78">
                  <w:pPr>
                    <w:framePr w:hSpace="180" w:wrap="around" w:vAnchor="text" w:hAnchor="margin" w:y="21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C17B78" w:rsidRDefault="00C17B78" w:rsidP="00C17B78">
                  <w:pPr>
                    <w:framePr w:hSpace="180" w:wrap="around" w:vAnchor="text" w:hAnchor="margin" w:y="219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C17B78" w:rsidRPr="000A2A0F" w:rsidRDefault="00C17B78" w:rsidP="00C17B78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</w:p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17B78" w:rsidTr="00C17B78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ID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lastRenderedPageBreak/>
              <w:t>交付日期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产品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订单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客户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交付数量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金额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单个成本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对方接收人</w:t>
            </w:r>
          </w:p>
          <w:p w:rsidR="00C17B7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类型</w:t>
            </w:r>
          </w:p>
          <w:p w:rsidR="00C17B78" w:rsidRPr="007C50F8" w:rsidRDefault="00C17B78" w:rsidP="00C17B78">
            <w:pPr>
              <w:spacing w:before="100" w:beforeAutospacing="1" w:after="100" w:afterAutospacing="1"/>
            </w:pPr>
            <w:r>
              <w:rPr>
                <w:rFonts w:hint="eastAsia"/>
              </w:rPr>
              <w:t>订单所有人</w:t>
            </w:r>
          </w:p>
        </w:tc>
      </w:tr>
      <w:tr w:rsidR="00C17B78" w:rsidTr="00C17B78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C17B78" w:rsidRPr="00854CB3" w:rsidRDefault="00C17B78" w:rsidP="00C17B78">
            <w:pPr>
              <w:pStyle w:val="a5"/>
              <w:numPr>
                <w:ilvl w:val="0"/>
                <w:numId w:val="32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854CB3">
              <w:rPr>
                <w:rFonts w:ascii="宋体" w:hAnsi="宋体" w:hint="eastAsia"/>
              </w:rPr>
              <w:t>在列表上方点击高级查询超链接</w:t>
            </w:r>
          </w:p>
          <w:p w:rsidR="00C17B78" w:rsidRPr="00295852" w:rsidRDefault="00C17B78" w:rsidP="00C17B78">
            <w:pPr>
              <w:pStyle w:val="a5"/>
              <w:numPr>
                <w:ilvl w:val="0"/>
                <w:numId w:val="32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295852">
              <w:rPr>
                <w:rFonts w:ascii="宋体" w:hAnsi="宋体" w:hint="eastAsia"/>
              </w:rPr>
              <w:t>用户可以在高级查询页面输入要查询任意的条件</w:t>
            </w:r>
          </w:p>
          <w:p w:rsidR="00C17B78" w:rsidRDefault="00C17B78" w:rsidP="00C17B78">
            <w:pPr>
              <w:pStyle w:val="a5"/>
              <w:numPr>
                <w:ilvl w:val="0"/>
                <w:numId w:val="32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C17B78" w:rsidRPr="00D33EB4" w:rsidRDefault="00C17B78" w:rsidP="00C17B78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下方的列表就是带条件查询的结果</w:t>
            </w:r>
          </w:p>
        </w:tc>
      </w:tr>
      <w:tr w:rsidR="00C17B78" w:rsidTr="00C17B78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Pr="0040392F" w:rsidRDefault="00C17B78" w:rsidP="00C17B78">
            <w:pPr>
              <w:rPr>
                <w:rFonts w:ascii="宋体" w:hAnsi="宋体"/>
              </w:rPr>
            </w:pP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交付记录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发货明细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C17B78" w:rsidTr="00C17B78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B78" w:rsidRDefault="00C17B78" w:rsidP="00C17B78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需要随时关注发货情况</w:t>
            </w:r>
          </w:p>
        </w:tc>
      </w:tr>
    </w:tbl>
    <w:p w:rsidR="00C17B78" w:rsidRPr="00C17B78" w:rsidRDefault="00C17B78" w:rsidP="00C17B78"/>
    <w:p w:rsidR="00821253" w:rsidRDefault="00821253" w:rsidP="00821253"/>
    <w:p w:rsidR="00821253" w:rsidRDefault="00821253" w:rsidP="00821253"/>
    <w:p w:rsidR="00821253" w:rsidRDefault="00821253" w:rsidP="00821253"/>
    <w:p w:rsidR="00821253" w:rsidRPr="00C034A2" w:rsidRDefault="00821253" w:rsidP="00821253">
      <w:pPr>
        <w:pStyle w:val="3"/>
      </w:pPr>
      <w:bookmarkStart w:id="83" w:name="_Toc303244064"/>
      <w:r>
        <w:rPr>
          <w:rFonts w:hint="eastAsia"/>
        </w:rPr>
        <w:t>CRM6.5</w:t>
      </w:r>
      <w:r w:rsidRPr="00C034A2">
        <w:rPr>
          <w:rFonts w:hint="eastAsia"/>
        </w:rPr>
        <w:t>发货单的用例图</w:t>
      </w:r>
      <w:bookmarkEnd w:id="83"/>
    </w:p>
    <w:p w:rsidR="00C17B78" w:rsidRPr="00C17B78" w:rsidRDefault="00821253" w:rsidP="00C17B78">
      <w:pPr>
        <w:pStyle w:val="4"/>
      </w:pPr>
      <w:r>
        <w:rPr>
          <w:rFonts w:hint="eastAsia"/>
        </w:rPr>
        <w:t>CRM6.5.1</w:t>
      </w:r>
      <w:r>
        <w:rPr>
          <w:rFonts w:hint="eastAsia"/>
        </w:rPr>
        <w:t>发货单撤销的用例</w:t>
      </w:r>
    </w:p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C17B78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撤销发货单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CRM6.5.1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撤销发货单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C17B78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撤销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撤销</w:t>
            </w:r>
          </w:p>
        </w:tc>
      </w:tr>
      <w:tr w:rsidR="00821253" w:rsidRPr="00011523" w:rsidTr="00C17B78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撤销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状态必须是已发货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发货单列表后的撤销</w:t>
            </w:r>
          </w:p>
        </w:tc>
      </w:tr>
      <w:tr w:rsidR="00821253" w:rsidRPr="00011523" w:rsidTr="00C17B78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弹出一个对话框，告诉用户</w:t>
            </w:r>
          </w:p>
          <w:p w:rsidR="00821253" w:rsidRPr="00AA55FE" w:rsidRDefault="00821253" w:rsidP="00230C32">
            <w:pPr>
              <w:pStyle w:val="a5"/>
              <w:numPr>
                <w:ilvl w:val="0"/>
                <w:numId w:val="10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 w:rsidRPr="00AA55FE">
              <w:rPr>
                <w:rFonts w:ascii="宋体" w:hAnsi="宋体" w:hint="eastAsia"/>
              </w:rPr>
              <w:t>执行后，发货单和出库单中的状态还原到“未出库”，库存数量还原到出库前；</w:t>
            </w:r>
          </w:p>
          <w:p w:rsidR="00821253" w:rsidRDefault="00821253" w:rsidP="00230C32">
            <w:pPr>
              <w:pStyle w:val="a5"/>
              <w:numPr>
                <w:ilvl w:val="0"/>
                <w:numId w:val="10"/>
              </w:numPr>
              <w:spacing w:before="100" w:beforeAutospacing="1" w:after="100" w:afterAutospacing="1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取消发货后，可重新编辑出菜单，或删除出库单，进而可删除订单。</w:t>
            </w:r>
          </w:p>
          <w:p w:rsidR="00821253" w:rsidRPr="00AA55FE" w:rsidRDefault="00821253" w:rsidP="00361F2B">
            <w:pPr>
              <w:pStyle w:val="a5"/>
              <w:spacing w:before="100" w:beforeAutospacing="1" w:after="100" w:afterAutospacing="1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点击撤销发货，退回仓库后，这条记录的状态改为待出库</w:t>
            </w:r>
          </w:p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/>
              </w:rPr>
              <w:t xml:space="preserve"> </w:t>
            </w:r>
          </w:p>
        </w:tc>
      </w:tr>
      <w:tr w:rsidR="00821253" w:rsidRPr="00011523" w:rsidTr="00C17B78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821253" w:rsidRPr="00011523" w:rsidTr="00C17B78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在查询</w:t>
            </w:r>
            <w:r>
              <w:rPr>
                <w:rFonts w:ascii="宋体" w:hAnsi="宋体" w:hint="eastAsia"/>
              </w:rPr>
              <w:t>发货单/发货明细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编辑和删除记录，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如果状态为已发货，则</w:t>
            </w:r>
            <w:r w:rsidRPr="00011523">
              <w:rPr>
                <w:rFonts w:ascii="宋体" w:hAnsi="宋体" w:hint="eastAsia"/>
              </w:rPr>
              <w:t>可</w:t>
            </w:r>
            <w:r>
              <w:rPr>
                <w:rFonts w:ascii="宋体" w:hAnsi="宋体" w:hint="eastAsia"/>
              </w:rPr>
              <w:t>撤销</w:t>
            </w:r>
            <w:r w:rsidRPr="00011523">
              <w:rPr>
                <w:rFonts w:ascii="宋体" w:hAnsi="宋体" w:hint="eastAsia"/>
              </w:rPr>
              <w:t>该</w:t>
            </w:r>
            <w:r>
              <w:rPr>
                <w:rFonts w:ascii="宋体" w:hAnsi="宋体" w:hint="eastAsia"/>
              </w:rPr>
              <w:t>发货单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发货单/发货明细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821253" w:rsidRPr="00011523" w:rsidTr="00C17B78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客户对产品的满意度</w:t>
            </w:r>
          </w:p>
        </w:tc>
      </w:tr>
    </w:tbl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CRM6.5.2</w:t>
      </w:r>
      <w:r>
        <w:rPr>
          <w:rFonts w:hint="eastAsia"/>
        </w:rPr>
        <w:t>修改发货单</w:t>
      </w:r>
      <w:r>
        <w:rPr>
          <w:rFonts w:hint="eastAsia"/>
        </w:rPr>
        <w:t>/</w:t>
      </w:r>
      <w:r>
        <w:rPr>
          <w:rFonts w:hint="eastAsia"/>
        </w:rPr>
        <w:t>发货明细的用例</w:t>
      </w:r>
    </w:p>
    <w:tbl>
      <w:tblPr>
        <w:tblpPr w:leftFromText="180" w:rightFromText="180" w:vertAnchor="text" w:horzAnchor="margin" w:tblpY="163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D94DCB" w:rsidRPr="00011523" w:rsidTr="00D94DC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修改发货单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CRM6.5.2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修改发货单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D94DCB" w:rsidRPr="00011523" w:rsidTr="00D94DC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发货单列表后的编辑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1717"/>
              <w:gridCol w:w="1717"/>
            </w:tblGrid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订单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发货日期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发货单号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发货人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收货人/地址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包括联系人和联系人的地址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选择联系人（下拉框）</w:t>
                  </w:r>
                </w:p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自动带出姓名和电话</w:t>
                  </w:r>
                </w:p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选择地址类型：</w:t>
                  </w:r>
                </w:p>
                <w:p w:rsidR="00D94DCB" w:rsidRPr="00022F14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22F14">
                    <w:rPr>
                      <w:rFonts w:ascii="宋体" w:hAnsi="宋体" w:hint="eastAsia"/>
                    </w:rPr>
                    <w:t>临时地址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客户单位地址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联系人家庭地址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a.默认是临时地址类型</w:t>
                  </w:r>
                </w:p>
                <w:p w:rsidR="00D94DCB" w:rsidRPr="00A17BFB" w:rsidRDefault="00D94DCB" w:rsidP="00D94DCB">
                  <w:pPr>
                    <w:pStyle w:val="a5"/>
                    <w:framePr w:hSpace="180" w:wrap="around" w:vAnchor="text" w:hAnchor="margin" w:y="163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b.如果选择客户单位类型：地址自动带出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c.联系人家庭地址</w:t>
                  </w:r>
                </w:p>
                <w:p w:rsidR="00D94DCB" w:rsidRPr="00A17BFB" w:rsidRDefault="00D94DCB" w:rsidP="00D94DCB">
                  <w:pPr>
                    <w:pStyle w:val="a5"/>
                    <w:framePr w:hSpace="180" w:wrap="around" w:vAnchor="text" w:hAnchor="margin" w:y="163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联系人的邮编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明细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发货单的明细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列表方式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D81F76">
                    <w:rPr>
                      <w:rFonts w:ascii="宋体" w:hAnsi="宋体" w:hint="eastAsia"/>
                    </w:rPr>
                    <w:t>序号</w:t>
                  </w:r>
                </w:p>
                <w:p w:rsidR="00D94DCB" w:rsidRPr="00D81F76" w:rsidRDefault="00D94DCB" w:rsidP="00D94DCB">
                  <w:pPr>
                    <w:pStyle w:val="a5"/>
                    <w:framePr w:hSpace="180" w:wrap="around" w:vAnchor="text" w:hAnchor="margin" w:y="163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</w:rPr>
                  </w:pPr>
                  <w:r w:rsidRPr="00FD0912">
                    <w:rPr>
                      <w:rFonts w:ascii="宋体" w:hAnsi="宋体" w:hint="eastAsia"/>
                      <w:color w:val="FF0000"/>
                    </w:rPr>
                    <w:t>关联产品表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 xml:space="preserve">产品id 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品名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型号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规格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单位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数量</w:t>
                  </w:r>
                </w:p>
                <w:p w:rsidR="00D94DCB" w:rsidRPr="00D81F76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发货方式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D94DCB" w:rsidRPr="001F6DB3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1F6DB3">
                    <w:rPr>
                      <w:rFonts w:ascii="宋体" w:hAnsi="宋体" w:hint="eastAsia"/>
                    </w:rPr>
                    <w:t>邮局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中铁快运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快递公司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公路发货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航空</w:t>
                  </w:r>
                </w:p>
                <w:p w:rsidR="00D94DCB" w:rsidRPr="001F6DB3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打包件数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重量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K</w:t>
                  </w:r>
                  <w:r>
                    <w:rPr>
                      <w:rFonts w:ascii="宋体" w:hAnsi="宋体" w:hint="eastAsia"/>
                    </w:rPr>
                    <w:t>g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运费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运费结算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D94DCB" w:rsidRPr="00B24957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B24957">
                    <w:rPr>
                      <w:rFonts w:ascii="宋体" w:hAnsi="宋体" w:hint="eastAsia"/>
                    </w:rPr>
                    <w:t>现付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到付</w:t>
                  </w:r>
                </w:p>
                <w:p w:rsidR="00D94DCB" w:rsidRPr="00B24957" w:rsidRDefault="00D94DCB" w:rsidP="00D94DCB">
                  <w:pPr>
                    <w:pStyle w:val="a5"/>
                    <w:framePr w:hSpace="180" w:wrap="around" w:vAnchor="text" w:hAnchor="margin" w:y="163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月结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3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D94DCB" w:rsidRPr="00011523" w:rsidTr="00D94DC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发货单列表</w:t>
            </w:r>
          </w:p>
        </w:tc>
      </w:tr>
      <w:tr w:rsidR="00D94DCB" w:rsidRPr="00011523" w:rsidTr="00D94DC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D94DCB" w:rsidRPr="00011523" w:rsidTr="00D94DC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在查询</w:t>
            </w:r>
            <w:r>
              <w:rPr>
                <w:rFonts w:ascii="宋体" w:hAnsi="宋体" w:hint="eastAsia"/>
              </w:rPr>
              <w:t>发货单/发货明细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删除记录，</w:t>
            </w:r>
          </w:p>
          <w:p w:rsidR="00D94DCB" w:rsidRPr="00011523" w:rsidRDefault="00D94DCB" w:rsidP="00D94D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如果状态为已发货，则</w:t>
            </w:r>
            <w:r w:rsidRPr="00011523">
              <w:rPr>
                <w:rFonts w:ascii="宋体" w:hAnsi="宋体" w:hint="eastAsia"/>
              </w:rPr>
              <w:t>可</w:t>
            </w:r>
            <w:r>
              <w:rPr>
                <w:rFonts w:ascii="宋体" w:hAnsi="宋体" w:hint="eastAsia"/>
              </w:rPr>
              <w:t>撤销</w:t>
            </w:r>
            <w:r w:rsidRPr="00011523">
              <w:rPr>
                <w:rFonts w:ascii="宋体" w:hAnsi="宋体" w:hint="eastAsia"/>
              </w:rPr>
              <w:t>该</w:t>
            </w:r>
            <w:r>
              <w:rPr>
                <w:rFonts w:ascii="宋体" w:hAnsi="宋体" w:hint="eastAsia"/>
              </w:rPr>
              <w:t>发货单</w:t>
            </w:r>
          </w:p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发货单/发货明细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客户对产品的满意度</w:t>
            </w:r>
          </w:p>
        </w:tc>
      </w:tr>
    </w:tbl>
    <w:p w:rsidR="00821253" w:rsidRDefault="00821253" w:rsidP="00821253"/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CRM6.5.3</w:t>
      </w:r>
      <w:r>
        <w:rPr>
          <w:rFonts w:hint="eastAsia"/>
        </w:rPr>
        <w:t>删除发货单的用例</w:t>
      </w:r>
    </w:p>
    <w:tbl>
      <w:tblPr>
        <w:tblpPr w:leftFromText="180" w:rightFromText="180" w:vertAnchor="text" w:horzAnchor="margin" w:tblpY="112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D94DCB" w:rsidRPr="00011523" w:rsidTr="00D94DC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删除发货单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CRM6.5.3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删除发货单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D94DCB" w:rsidRPr="00011523" w:rsidTr="00D94DC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发货单/发货明细列表后的删除</w:t>
            </w:r>
          </w:p>
        </w:tc>
      </w:tr>
      <w:tr w:rsidR="00D94DCB" w:rsidRPr="00011523" w:rsidTr="00D94DC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弹出一个对话框，是否删除该交付记录/发货明细，</w:t>
            </w:r>
          </w:p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如果当前发货单下对应有正在执行出库操作的出库单，不允许被删除，如许删除，请通知库管删除出库单</w:t>
            </w:r>
          </w:p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如果当前发货单下对应没有正在执行出库操作的出库单，则可以被删除</w:t>
            </w:r>
          </w:p>
        </w:tc>
      </w:tr>
      <w:tr w:rsidR="00D94DCB" w:rsidRPr="00011523" w:rsidTr="00D94DC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D94DCB" w:rsidRPr="00011523" w:rsidTr="00D94DC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在查询</w:t>
            </w:r>
            <w:r>
              <w:rPr>
                <w:rFonts w:ascii="宋体" w:hAnsi="宋体" w:hint="eastAsia"/>
              </w:rPr>
              <w:t>发货单/发货明细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编辑记录，</w:t>
            </w:r>
          </w:p>
          <w:p w:rsidR="00D94DCB" w:rsidRPr="00011523" w:rsidRDefault="00D94DCB" w:rsidP="00D94D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如果状态为已发货，则</w:t>
            </w:r>
            <w:r w:rsidRPr="00011523">
              <w:rPr>
                <w:rFonts w:ascii="宋体" w:hAnsi="宋体" w:hint="eastAsia"/>
              </w:rPr>
              <w:t>可</w:t>
            </w:r>
            <w:r>
              <w:rPr>
                <w:rFonts w:ascii="宋体" w:hAnsi="宋体" w:hint="eastAsia"/>
              </w:rPr>
              <w:t>撤销</w:t>
            </w:r>
            <w:r w:rsidRPr="00011523">
              <w:rPr>
                <w:rFonts w:ascii="宋体" w:hAnsi="宋体" w:hint="eastAsia"/>
              </w:rPr>
              <w:t>该</w:t>
            </w:r>
            <w:r>
              <w:rPr>
                <w:rFonts w:ascii="宋体" w:hAnsi="宋体" w:hint="eastAsia"/>
              </w:rPr>
              <w:t>发货单</w:t>
            </w:r>
          </w:p>
          <w:p w:rsidR="00D94DCB" w:rsidRPr="00332D5F" w:rsidRDefault="00D94DCB" w:rsidP="00D94DCB">
            <w:pPr>
              <w:rPr>
                <w:rFonts w:ascii="宋体" w:hAnsi="宋体"/>
              </w:rPr>
            </w:pP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发货单/发货明细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客户对产品的满意度</w:t>
            </w:r>
          </w:p>
        </w:tc>
      </w:tr>
    </w:tbl>
    <w:p w:rsidR="00D94DCB" w:rsidRPr="00D94DCB" w:rsidRDefault="00D94DCB" w:rsidP="00D94DCB"/>
    <w:p w:rsidR="00821253" w:rsidRDefault="00821253" w:rsidP="00821253"/>
    <w:p w:rsidR="00821253" w:rsidRDefault="00821253" w:rsidP="00821253">
      <w:pPr>
        <w:pStyle w:val="4"/>
      </w:pPr>
      <w:r>
        <w:rPr>
          <w:rFonts w:ascii="宋体" w:hAnsi="宋体" w:hint="eastAsia"/>
        </w:rPr>
        <w:t>CRM6.5.4</w:t>
      </w:r>
      <w:r>
        <w:rPr>
          <w:rFonts w:hint="eastAsia"/>
        </w:rPr>
        <w:t>查询发货单的用例</w:t>
      </w:r>
    </w:p>
    <w:tbl>
      <w:tblPr>
        <w:tblpPr w:leftFromText="180" w:rightFromText="180" w:vertAnchor="text" w:horzAnchor="margin" w:tblpY="169"/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D94DCB" w:rsidTr="00D94DCB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发货单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CRM6.5.4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发货单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D94DCB" w:rsidTr="00D94DCB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D94DCB" w:rsidTr="00D94DC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D94DCB" w:rsidTr="00D94DC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D94DCB" w:rsidTr="00D94DC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D94DCB" w:rsidTr="00D94DC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4A6F50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</w:t>
            </w:r>
            <w:r>
              <w:rPr>
                <w:rFonts w:hint="eastAsia"/>
              </w:rPr>
              <w:t>发货单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发货单号</w:t>
            </w:r>
          </w:p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6F2057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发货人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发货日期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发货单号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发货方式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选择项（复选框）</w:t>
                  </w:r>
                </w:p>
                <w:p w:rsidR="00D94DCB" w:rsidRPr="00CD7943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CD7943">
                    <w:rPr>
                      <w:rFonts w:ascii="宋体" w:hAnsi="宋体" w:hint="eastAsia"/>
                    </w:rPr>
                    <w:t>邮局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中铁快运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快递公司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公路发货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航空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  <w:p w:rsidR="00D94DCB" w:rsidRPr="00CD7943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未选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备注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打包件数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重量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rPr>
                <w:trHeight w:val="399"/>
              </w:trPr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运费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运费结算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选择项（复选框）</w:t>
                  </w:r>
                </w:p>
                <w:p w:rsidR="00D94DCB" w:rsidRPr="00347AF7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347AF7">
                    <w:rPr>
                      <w:rFonts w:ascii="宋体" w:hAnsi="宋体" w:hint="eastAsia"/>
                    </w:rPr>
                    <w:t>现付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到付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月结</w:t>
                  </w:r>
                </w:p>
                <w:p w:rsidR="00D94DCB" w:rsidRPr="00347AF7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3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选择项（复选框）</w:t>
                  </w:r>
                </w:p>
                <w:p w:rsidR="00D94DCB" w:rsidRPr="00347AF7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4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347AF7">
                    <w:rPr>
                      <w:rFonts w:ascii="宋体" w:hAnsi="宋体" w:hint="eastAsia"/>
                    </w:rPr>
                    <w:t>已发货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4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已签收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4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4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待出库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4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已出库</w:t>
                  </w:r>
                </w:p>
                <w:p w:rsidR="00D94DCB" w:rsidRPr="00347AF7" w:rsidRDefault="00D94DCB" w:rsidP="00D94DCB">
                  <w:pPr>
                    <w:pStyle w:val="a5"/>
                    <w:framePr w:hSpace="180" w:wrap="around" w:vAnchor="text" w:hAnchor="margin" w:y="169"/>
                    <w:numPr>
                      <w:ilvl w:val="0"/>
                      <w:numId w:val="4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关联联系人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D94DCB" w:rsidRDefault="00D94DCB" w:rsidP="00D94DCB">
                  <w:pPr>
                    <w:framePr w:hSpace="180" w:wrap="around" w:vAnchor="text" w:hAnchor="margin" w:y="169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D94DCB" w:rsidRPr="006F2057" w:rsidRDefault="00D94DCB" w:rsidP="00D94DCB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</w:p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D94DCB" w:rsidTr="00D94DCB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ID</w:t>
            </w:r>
          </w:p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发货日期</w:t>
            </w:r>
          </w:p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发货单号</w:t>
            </w:r>
          </w:p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订单</w:t>
            </w:r>
          </w:p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客户</w:t>
            </w:r>
          </w:p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发货人</w:t>
            </w:r>
          </w:p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发货方式</w:t>
            </w:r>
          </w:p>
          <w:p w:rsidR="00D94DCB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运费</w:t>
            </w:r>
          </w:p>
          <w:p w:rsidR="00D94DCB" w:rsidRPr="007C50F8" w:rsidRDefault="00D94DCB" w:rsidP="00D94DCB">
            <w:pPr>
              <w:spacing w:before="100" w:beforeAutospacing="1" w:after="100" w:afterAutospacing="1"/>
            </w:pPr>
            <w:r>
              <w:rPr>
                <w:rFonts w:hint="eastAsia"/>
              </w:rPr>
              <w:t>状态</w:t>
            </w:r>
          </w:p>
        </w:tc>
      </w:tr>
      <w:tr w:rsidR="00D94DCB" w:rsidTr="00D94DCB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D94DCB" w:rsidRPr="00566C31" w:rsidRDefault="00D94DCB" w:rsidP="00D94DCB">
            <w:pPr>
              <w:pStyle w:val="a5"/>
              <w:numPr>
                <w:ilvl w:val="0"/>
                <w:numId w:val="33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566C31">
              <w:rPr>
                <w:rFonts w:ascii="宋体" w:hAnsi="宋体" w:hint="eastAsia"/>
              </w:rPr>
              <w:t>在列表上方点击高级查询超链接</w:t>
            </w:r>
          </w:p>
          <w:p w:rsidR="00D94DCB" w:rsidRPr="00566C31" w:rsidRDefault="00D94DCB" w:rsidP="00D94DCB">
            <w:pPr>
              <w:pStyle w:val="a5"/>
              <w:numPr>
                <w:ilvl w:val="0"/>
                <w:numId w:val="33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566C31">
              <w:rPr>
                <w:rFonts w:ascii="宋体" w:hAnsi="宋体" w:hint="eastAsia"/>
              </w:rPr>
              <w:t>用户可以在高级查询页面输入要查询任意的条件</w:t>
            </w:r>
          </w:p>
          <w:p w:rsidR="00D94DCB" w:rsidRDefault="00D94DCB" w:rsidP="00D94DCB">
            <w:pPr>
              <w:pStyle w:val="a5"/>
              <w:numPr>
                <w:ilvl w:val="0"/>
                <w:numId w:val="33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D94DCB" w:rsidRPr="00D33EB4" w:rsidRDefault="00D94DCB" w:rsidP="00D94DC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下方的列表就是带条件查询的结果</w:t>
            </w:r>
          </w:p>
        </w:tc>
      </w:tr>
      <w:tr w:rsidR="00D94DCB" w:rsidTr="00D94DCB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40392F" w:rsidRDefault="00D94DCB" w:rsidP="00D94DCB">
            <w:pPr>
              <w:rPr>
                <w:rFonts w:ascii="宋体" w:hAnsi="宋体"/>
              </w:rPr>
            </w:pP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可添加，修改，删除</w:t>
            </w:r>
            <w:r>
              <w:rPr>
                <w:rFonts w:hint="eastAsia"/>
              </w:rPr>
              <w:t>发货单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发货单</w:t>
            </w:r>
          </w:p>
          <w:p w:rsidR="00D94DCB" w:rsidRDefault="00D94DCB" w:rsidP="00D94DC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D94DCB" w:rsidTr="00D94DC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需要随时关注发货情况</w:t>
            </w:r>
          </w:p>
        </w:tc>
      </w:tr>
    </w:tbl>
    <w:p w:rsidR="00821253" w:rsidRDefault="00821253" w:rsidP="00821253"/>
    <w:p w:rsidR="00821253" w:rsidRPr="00EA7577" w:rsidRDefault="00821253" w:rsidP="00821253"/>
    <w:p w:rsidR="00821253" w:rsidRDefault="00821253" w:rsidP="00821253">
      <w:pPr>
        <w:pStyle w:val="3"/>
      </w:pPr>
      <w:bookmarkStart w:id="84" w:name="_Toc303244065"/>
      <w:r>
        <w:rPr>
          <w:rFonts w:hint="eastAsia"/>
        </w:rPr>
        <w:t>CRM6.6</w:t>
      </w:r>
      <w:r>
        <w:rPr>
          <w:rFonts w:hint="eastAsia"/>
        </w:rPr>
        <w:t>回款计划的用例</w:t>
      </w:r>
      <w:bookmarkEnd w:id="84"/>
    </w:p>
    <w:p w:rsidR="00821253" w:rsidRDefault="00821253" w:rsidP="00821253">
      <w:pPr>
        <w:pStyle w:val="4"/>
      </w:pPr>
      <w:r>
        <w:rPr>
          <w:rFonts w:hint="eastAsia"/>
        </w:rPr>
        <w:t>CRM6.6.1</w:t>
      </w:r>
      <w:r>
        <w:rPr>
          <w:rFonts w:hint="eastAsia"/>
        </w:rPr>
        <w:t>新建回款计划</w:t>
      </w:r>
    </w:p>
    <w:tbl>
      <w:tblPr>
        <w:tblpPr w:leftFromText="180" w:rightFromText="180" w:vertAnchor="text" w:horzAnchor="margin" w:tblpY="170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D94DCB" w:rsidRPr="00011523" w:rsidTr="00D94DC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添加回款计划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CRM6.6.1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添加回款计划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D94DCB" w:rsidRPr="00011523" w:rsidTr="00D94DC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D94DCB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回款计划表后的新建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1717"/>
              <w:gridCol w:w="1717"/>
            </w:tblGrid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D94DCB" w:rsidRPr="00011523" w:rsidRDefault="00D94DCB" w:rsidP="00D94DCB">
                  <w:pPr>
                    <w:framePr w:hSpace="180" w:wrap="around" w:vAnchor="text" w:hAnchor="margin" w:y="17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不能选择散客客户</w:t>
                  </w:r>
                </w:p>
                <w:p w:rsidR="00D94DCB" w:rsidRPr="00011523" w:rsidRDefault="00D94DCB" w:rsidP="00D94DCB">
                  <w:pPr>
                    <w:framePr w:hSpace="180" w:wrap="around" w:vAnchor="text" w:hAnchor="margin" w:y="17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D94DCB" w:rsidRPr="00011523" w:rsidRDefault="00D94DCB" w:rsidP="00D94DCB">
                  <w:pPr>
                    <w:framePr w:hSpace="180" w:wrap="around" w:vAnchor="text" w:hAnchor="margin" w:y="17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</w:t>
                  </w:r>
                  <w:r w:rsidRPr="00011523">
                    <w:rPr>
                      <w:rFonts w:ascii="宋体" w:hAnsi="宋体" w:hint="eastAsia"/>
                    </w:rPr>
                    <w:lastRenderedPageBreak/>
                    <w:t>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合同/订单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计划回款日期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期次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有1至12个期次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是否回款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Pr="0091504E" w:rsidRDefault="00D94DCB" w:rsidP="00D94DCB">
                  <w:pPr>
                    <w:pStyle w:val="a5"/>
                    <w:framePr w:hSpace="180" w:wrap="around" w:vAnchor="text" w:hAnchor="margin" w:y="170"/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91504E">
                    <w:rPr>
                      <w:rFonts w:ascii="宋体" w:hAnsi="宋体" w:hint="eastAsia"/>
                    </w:rPr>
                    <w:t>已回</w:t>
                  </w:r>
                </w:p>
                <w:p w:rsidR="00D94DCB" w:rsidRDefault="00D94DCB" w:rsidP="00D94DCB">
                  <w:pPr>
                    <w:pStyle w:val="a5"/>
                    <w:framePr w:hSpace="180" w:wrap="around" w:vAnchor="text" w:hAnchor="margin" w:y="170"/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未回</w:t>
                  </w:r>
                </w:p>
                <w:p w:rsidR="00D94DCB" w:rsidRPr="0091504E" w:rsidRDefault="00D94DCB" w:rsidP="00D94DCB">
                  <w:pPr>
                    <w:pStyle w:val="a5"/>
                    <w:framePr w:hSpace="180" w:wrap="around" w:vAnchor="text" w:hAnchor="margin" w:y="170"/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不提醒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pStyle w:val="a5"/>
                    <w:framePr w:hSpace="180" w:wrap="around" w:vAnchor="text" w:hAnchor="margin" w:y="170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FF0000"/>
                    </w:rPr>
                  </w:pPr>
                  <w:r w:rsidRPr="00EE33F1">
                    <w:rPr>
                      <w:rFonts w:ascii="宋体" w:hAnsi="宋体" w:hint="eastAsia"/>
                      <w:color w:val="FF0000"/>
                    </w:rPr>
                    <w:t>关联用户表</w:t>
                  </w:r>
                </w:p>
                <w:p w:rsidR="00D94DCB" w:rsidRPr="003B5FD2" w:rsidRDefault="00D94DCB" w:rsidP="00D94DCB">
                  <w:pPr>
                    <w:pStyle w:val="a5"/>
                    <w:framePr w:hSpace="180" w:wrap="around" w:vAnchor="text" w:hAnchor="margin" w:y="170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000000" w:themeColor="text1"/>
                    </w:rPr>
                  </w:pPr>
                  <w:r w:rsidRPr="003B5FD2">
                    <w:rPr>
                      <w:rFonts w:ascii="宋体" w:hAnsi="宋体" w:hint="eastAsia"/>
                      <w:color w:val="000000" w:themeColor="text1"/>
                    </w:rPr>
                    <w:t>选择项</w:t>
                  </w:r>
                </w:p>
              </w:tc>
            </w:tr>
            <w:tr w:rsidR="00D94DCB" w:rsidTr="00361F2B"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负责人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D94DCB" w:rsidRDefault="00D94DCB" w:rsidP="00D94DCB">
                  <w:pPr>
                    <w:framePr w:hSpace="180" w:wrap="around" w:vAnchor="text" w:hAnchor="margin" w:y="17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</w:tc>
            </w:tr>
          </w:tbl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D94DCB" w:rsidRPr="00011523" w:rsidTr="00D94DC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一条新的回款计划</w:t>
            </w:r>
          </w:p>
        </w:tc>
      </w:tr>
      <w:tr w:rsidR="00D94DCB" w:rsidRPr="00011523" w:rsidTr="00D94DC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用户将鼠标移到菜单栏中的合同/订单，点击</w:t>
            </w:r>
            <w:r>
              <w:rPr>
                <w:rFonts w:ascii="宋体" w:hAnsi="宋体" w:hint="eastAsia"/>
              </w:rPr>
              <w:t>回款计划</w:t>
            </w:r>
          </w:p>
          <w:p w:rsidR="00D94DCB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A64327">
              <w:rPr>
                <w:rFonts w:ascii="宋体" w:hAnsi="宋体" w:hint="eastAsia"/>
              </w:rPr>
              <w:t>新建</w:t>
            </w:r>
            <w:r>
              <w:rPr>
                <w:rFonts w:ascii="宋体" w:hAnsi="宋体" w:hint="eastAsia"/>
              </w:rPr>
              <w:t>回款计划</w:t>
            </w:r>
          </w:p>
          <w:p w:rsidR="00D94DCB" w:rsidRPr="00A64327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a.在</w:t>
            </w:r>
            <w:r>
              <w:rPr>
                <w:rFonts w:ascii="宋体" w:hAnsi="宋体" w:hint="eastAsia"/>
              </w:rPr>
              <w:t>回款计划</w:t>
            </w:r>
            <w:r w:rsidRPr="00A64327">
              <w:rPr>
                <w:rFonts w:ascii="宋体" w:hAnsi="宋体" w:hint="eastAsia"/>
              </w:rPr>
              <w:t>的查询列表上点击新建</w:t>
            </w:r>
          </w:p>
          <w:p w:rsidR="00D94DCB" w:rsidRPr="00A64327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b.</w:t>
            </w:r>
            <w:r w:rsidRPr="00A64327">
              <w:rPr>
                <w:rFonts w:ascii="宋体" w:hAnsi="宋体" w:hint="eastAsia"/>
              </w:rPr>
              <w:t>弹出新建</w:t>
            </w:r>
            <w:r>
              <w:rPr>
                <w:rFonts w:ascii="宋体" w:hAnsi="宋体" w:hint="eastAsia"/>
              </w:rPr>
              <w:t>回款计划</w:t>
            </w:r>
            <w:r w:rsidRPr="00A64327">
              <w:rPr>
                <w:rFonts w:ascii="宋体" w:hAnsi="宋体" w:hint="eastAsia"/>
              </w:rPr>
              <w:t>的事务窗口</w:t>
            </w:r>
          </w:p>
          <w:p w:rsidR="00D94DCB" w:rsidRPr="00A64327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c.输入窗口中的所有信息后（客户，时间等）后，点击保存后就，系统自动关闭了此窗口</w:t>
            </w:r>
          </w:p>
          <w:p w:rsidR="00D94DCB" w:rsidRPr="00011523" w:rsidRDefault="00D94DCB" w:rsidP="00D94DC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d.该</w:t>
            </w:r>
            <w:r>
              <w:rPr>
                <w:rFonts w:ascii="宋体" w:hAnsi="宋体" w:hint="eastAsia"/>
              </w:rPr>
              <w:t>回款计划</w:t>
            </w:r>
            <w:r w:rsidRPr="00A64327">
              <w:rPr>
                <w:rFonts w:ascii="宋体" w:hAnsi="宋体" w:hint="eastAsia"/>
              </w:rPr>
              <w:t>自动添加到</w:t>
            </w:r>
            <w:r>
              <w:rPr>
                <w:rFonts w:ascii="宋体" w:hAnsi="宋体" w:hint="eastAsia"/>
              </w:rPr>
              <w:t>回款计划</w:t>
            </w:r>
            <w:r w:rsidRPr="00A64327">
              <w:rPr>
                <w:rFonts w:ascii="宋体" w:hAnsi="宋体" w:hint="eastAsia"/>
              </w:rPr>
              <w:t>查询列表中。</w:t>
            </w:r>
          </w:p>
        </w:tc>
      </w:tr>
      <w:tr w:rsidR="00D94DCB" w:rsidRPr="00011523" w:rsidTr="00D94DC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Default="00D94DCB" w:rsidP="00D94DC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回款计划表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删除记录，</w:t>
            </w:r>
          </w:p>
          <w:p w:rsidR="00D94DCB" w:rsidRPr="00011523" w:rsidRDefault="00D94DCB" w:rsidP="00D94D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修改回款计划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回款计划表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D94DCB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DCB" w:rsidRPr="00011523" w:rsidRDefault="00D94DCB" w:rsidP="00D94DC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客户的回款记录</w:t>
            </w:r>
          </w:p>
        </w:tc>
      </w:tr>
    </w:tbl>
    <w:p w:rsidR="00D94DCB" w:rsidRPr="00D94DCB" w:rsidRDefault="00D94DCB" w:rsidP="00D94DCB"/>
    <w:p w:rsidR="00821253" w:rsidRDefault="00821253" w:rsidP="00821253"/>
    <w:p w:rsidR="00D94DCB" w:rsidRPr="00E94CF7" w:rsidRDefault="00D94DCB" w:rsidP="00821253"/>
    <w:p w:rsidR="00821253" w:rsidRDefault="00821253" w:rsidP="00821253">
      <w:pPr>
        <w:pStyle w:val="4"/>
      </w:pPr>
      <w:r>
        <w:rPr>
          <w:rFonts w:hint="eastAsia"/>
        </w:rPr>
        <w:lastRenderedPageBreak/>
        <w:t>CRM6.6.2</w:t>
      </w:r>
      <w:r>
        <w:rPr>
          <w:rFonts w:hint="eastAsia"/>
        </w:rPr>
        <w:t>修改回款计划</w:t>
      </w:r>
    </w:p>
    <w:p w:rsidR="00D94DCB" w:rsidRPr="00D94DCB" w:rsidRDefault="00D94DCB" w:rsidP="00D94DCB"/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D94DC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修改回款计划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CRM6.6.2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修改回款计划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D94DC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D94DC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回款计划表后的编辑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1717"/>
              <w:gridCol w:w="1717"/>
            </w:tblGrid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合同/订单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计划回款日期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期次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有1至12个期次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是否回款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91504E" w:rsidRDefault="00821253" w:rsidP="00230C32">
                  <w:pPr>
                    <w:pStyle w:val="a5"/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91504E">
                    <w:rPr>
                      <w:rFonts w:ascii="宋体" w:hAnsi="宋体" w:hint="eastAsia"/>
                    </w:rPr>
                    <w:t>已回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未回</w:t>
                  </w:r>
                </w:p>
                <w:p w:rsidR="00821253" w:rsidRPr="0091504E" w:rsidRDefault="00821253" w:rsidP="00230C32">
                  <w:pPr>
                    <w:pStyle w:val="a5"/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不提醒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FF0000"/>
                    </w:rPr>
                  </w:pPr>
                  <w:r w:rsidRPr="00EE33F1">
                    <w:rPr>
                      <w:rFonts w:ascii="宋体" w:hAnsi="宋体" w:hint="eastAsia"/>
                      <w:color w:val="FF0000"/>
                    </w:rPr>
                    <w:t>关联用户表</w:t>
                  </w:r>
                </w:p>
                <w:p w:rsidR="00821253" w:rsidRPr="003B5FD2" w:rsidRDefault="00821253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000000" w:themeColor="text1"/>
                    </w:rPr>
                  </w:pPr>
                  <w:r w:rsidRPr="003B5FD2">
                    <w:rPr>
                      <w:rFonts w:ascii="宋体" w:hAnsi="宋体" w:hint="eastAsia"/>
                      <w:color w:val="000000" w:themeColor="text1"/>
                    </w:rPr>
                    <w:t>选择项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负责人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</w:tc>
            </w:tr>
          </w:tbl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RPr="00011523" w:rsidTr="00D94DC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回款计划表</w:t>
            </w:r>
          </w:p>
        </w:tc>
      </w:tr>
      <w:tr w:rsidR="00821253" w:rsidRPr="00011523" w:rsidTr="00D94DC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 w:hint="eastAsia"/>
                <w:sz w:val="21"/>
              </w:rPr>
              <w:t>点击</w:t>
            </w:r>
            <w:r>
              <w:rPr>
                <w:rFonts w:ascii="宋体" w:hAnsi="宋体" w:hint="eastAsia"/>
              </w:rPr>
              <w:t>回款计划</w:t>
            </w:r>
            <w:r>
              <w:rPr>
                <w:rFonts w:ascii="宋体" w:hAnsi="宋体" w:hint="eastAsia"/>
                <w:sz w:val="21"/>
              </w:rPr>
              <w:t>列表右边的编辑</w:t>
            </w:r>
          </w:p>
          <w:p w:rsidR="00821253" w:rsidRPr="008B3275" w:rsidRDefault="00821253" w:rsidP="00230C32">
            <w:pPr>
              <w:pStyle w:val="a5"/>
              <w:numPr>
                <w:ilvl w:val="0"/>
                <w:numId w:val="26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8B3275">
              <w:rPr>
                <w:rFonts w:ascii="宋体" w:hAnsi="宋体" w:hint="eastAsia"/>
              </w:rPr>
              <w:t>修改</w:t>
            </w:r>
            <w:r>
              <w:rPr>
                <w:rFonts w:ascii="宋体" w:hAnsi="宋体" w:hint="eastAsia"/>
              </w:rPr>
              <w:t>回款计划</w:t>
            </w:r>
            <w:r w:rsidRPr="008B3275">
              <w:rPr>
                <w:rFonts w:ascii="宋体" w:hAnsi="宋体" w:hint="eastAsia"/>
              </w:rPr>
              <w:t>流程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a.</w:t>
            </w:r>
            <w:r w:rsidRPr="0006651D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回款计划</w:t>
            </w:r>
            <w:r w:rsidRPr="0006651D">
              <w:rPr>
                <w:rFonts w:ascii="宋体" w:hAnsi="宋体" w:hint="eastAsia"/>
              </w:rPr>
              <w:t>的查询列表上点击</w:t>
            </w:r>
            <w:r>
              <w:rPr>
                <w:rFonts w:ascii="宋体" w:hAnsi="宋体" w:hint="eastAsia"/>
              </w:rPr>
              <w:t>编辑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b.弹出</w:t>
            </w:r>
            <w:r>
              <w:rPr>
                <w:rFonts w:ascii="宋体" w:hAnsi="宋体" w:hint="eastAsia"/>
              </w:rPr>
              <w:t>一个新的</w:t>
            </w:r>
            <w:r w:rsidRPr="0006651D">
              <w:rPr>
                <w:rFonts w:ascii="宋体" w:hAnsi="宋体" w:hint="eastAsia"/>
              </w:rPr>
              <w:t>事务窗口</w:t>
            </w:r>
            <w:r>
              <w:rPr>
                <w:rFonts w:ascii="宋体" w:hAnsi="宋体" w:hint="eastAsia"/>
              </w:rPr>
              <w:t>，这个窗体里包含了此回款计划的所有信息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c.</w:t>
            </w:r>
            <w:r>
              <w:rPr>
                <w:rFonts w:ascii="宋体" w:hAnsi="宋体" w:hint="eastAsia"/>
              </w:rPr>
              <w:t>用户可以修改其中的某些信息，</w:t>
            </w:r>
            <w:r w:rsidRPr="00B15BA4">
              <w:rPr>
                <w:rFonts w:ascii="宋体" w:hAnsi="宋体" w:hint="eastAsia"/>
                <w:color w:val="FF0000"/>
              </w:rPr>
              <w:t>客户不能修改</w:t>
            </w:r>
            <w:r>
              <w:rPr>
                <w:rFonts w:ascii="宋体" w:hAnsi="宋体" w:hint="eastAsia"/>
              </w:rPr>
              <w:t>，点击保存后</w:t>
            </w:r>
            <w:r w:rsidRPr="0006651D">
              <w:rPr>
                <w:rFonts w:ascii="宋体" w:hAnsi="宋体" w:hint="eastAsia"/>
              </w:rPr>
              <w:t>，系统自动关闭了此窗口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d.</w:t>
            </w:r>
            <w:r w:rsidRPr="0006651D">
              <w:rPr>
                <w:rFonts w:ascii="宋体" w:hAnsi="宋体" w:hint="eastAsia"/>
              </w:rPr>
              <w:t>该</w:t>
            </w:r>
            <w:r>
              <w:rPr>
                <w:rFonts w:ascii="宋体" w:hAnsi="宋体" w:hint="eastAsia"/>
              </w:rPr>
              <w:t>修改后的回款计划在查询列表中也是修改后的信息</w:t>
            </w:r>
          </w:p>
          <w:p w:rsidR="00821253" w:rsidRPr="00012AA9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821253" w:rsidRPr="00011523" w:rsidTr="00D94DC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回款计划表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删除记录，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新建回款计划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回款计划表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821253" w:rsidRPr="00011523" w:rsidTr="00D94DC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客户的回款记录</w:t>
            </w:r>
          </w:p>
        </w:tc>
      </w:tr>
    </w:tbl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CRM6.6.3</w:t>
      </w:r>
      <w:r>
        <w:rPr>
          <w:rFonts w:hint="eastAsia"/>
        </w:rPr>
        <w:t>删除回款计划</w:t>
      </w:r>
    </w:p>
    <w:p w:rsidR="00821253" w:rsidRDefault="00821253" w:rsidP="00821253"/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1B1F3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修改回款计划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CRM6.6.3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修改回款计划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1B1F3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回款计划表后的删除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RPr="00011523" w:rsidTr="001B1F3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提示用户是否确认删除</w:t>
            </w:r>
          </w:p>
        </w:tc>
      </w:tr>
      <w:tr w:rsidR="00821253" w:rsidRPr="00011523" w:rsidTr="001B1F3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821253" w:rsidRPr="00011523" w:rsidTr="001B1F3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回款计划表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修改记录，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新建回款计划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回款计划表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客户的回款记录</w:t>
            </w:r>
          </w:p>
        </w:tc>
      </w:tr>
    </w:tbl>
    <w:p w:rsidR="00821253" w:rsidRPr="00994841" w:rsidRDefault="00821253" w:rsidP="00821253"/>
    <w:p w:rsidR="00821253" w:rsidRDefault="00821253" w:rsidP="00821253">
      <w:pPr>
        <w:rPr>
          <w:b/>
        </w:rPr>
      </w:pPr>
    </w:p>
    <w:p w:rsidR="00821253" w:rsidRDefault="00821253" w:rsidP="00821253">
      <w:pPr>
        <w:rPr>
          <w:b/>
        </w:rPr>
      </w:pPr>
    </w:p>
    <w:p w:rsidR="00821253" w:rsidRDefault="00821253" w:rsidP="00821253">
      <w:pPr>
        <w:pStyle w:val="4"/>
      </w:pPr>
      <w:r>
        <w:rPr>
          <w:rFonts w:ascii="宋体" w:hAnsi="宋体" w:hint="eastAsia"/>
        </w:rPr>
        <w:lastRenderedPageBreak/>
        <w:t>CRM6.6.4</w:t>
      </w:r>
      <w:r>
        <w:rPr>
          <w:rFonts w:hint="eastAsia"/>
        </w:rPr>
        <w:t>查询回款计划</w:t>
      </w:r>
    </w:p>
    <w:p w:rsidR="00821253" w:rsidRDefault="00821253" w:rsidP="00821253"/>
    <w:tbl>
      <w:tblPr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821253" w:rsidTr="001B1F3B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回款计划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CRM6.6.4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回款计划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Tr="001B1F3B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A6F50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</w:t>
            </w:r>
            <w:r>
              <w:rPr>
                <w:rFonts w:hint="eastAsia"/>
              </w:rPr>
              <w:t>回款计划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回款日期</w:t>
            </w:r>
          </w:p>
          <w:p w:rsidR="00821253" w:rsidRPr="006F2057" w:rsidRDefault="00821253" w:rsidP="00361F2B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6F2057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期次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计划回款日期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从。。。到。。。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负责人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该回款计划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3257" w:type="dxa"/>
                </w:tcPr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821253" w:rsidRPr="009D088B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是否回款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821253" w:rsidRPr="00593C80" w:rsidRDefault="00821253" w:rsidP="00230C32">
                  <w:pPr>
                    <w:pStyle w:val="a5"/>
                    <w:numPr>
                      <w:ilvl w:val="0"/>
                      <w:numId w:val="4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593C80">
                    <w:rPr>
                      <w:rFonts w:ascii="宋体" w:hAnsi="宋体" w:hint="eastAsia"/>
                    </w:rPr>
                    <w:lastRenderedPageBreak/>
                    <w:t>已回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4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未回</w:t>
                  </w:r>
                </w:p>
                <w:p w:rsidR="00821253" w:rsidRPr="00593C80" w:rsidRDefault="00821253" w:rsidP="00230C32">
                  <w:pPr>
                    <w:pStyle w:val="a5"/>
                    <w:numPr>
                      <w:ilvl w:val="0"/>
                      <w:numId w:val="4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不提醒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所有者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个人和用户组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币种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Tr="001B1F3B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ID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金额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计划回款日期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订单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客户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期次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是否回款</w:t>
            </w:r>
          </w:p>
          <w:p w:rsidR="00821253" w:rsidRPr="005A1CD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所有者</w:t>
            </w:r>
          </w:p>
        </w:tc>
      </w:tr>
      <w:tr w:rsidR="00821253" w:rsidTr="001B1F3B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821253" w:rsidRPr="009A65D7" w:rsidRDefault="00821253" w:rsidP="00230C32">
            <w:pPr>
              <w:pStyle w:val="a5"/>
              <w:numPr>
                <w:ilvl w:val="0"/>
                <w:numId w:val="34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9A65D7">
              <w:rPr>
                <w:rFonts w:ascii="宋体" w:hAnsi="宋体" w:hint="eastAsia"/>
              </w:rPr>
              <w:t>在列表上方点击高级查询超链接</w:t>
            </w:r>
          </w:p>
          <w:p w:rsidR="00821253" w:rsidRPr="009A65D7" w:rsidRDefault="00821253" w:rsidP="00230C32">
            <w:pPr>
              <w:pStyle w:val="a5"/>
              <w:numPr>
                <w:ilvl w:val="0"/>
                <w:numId w:val="34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9A65D7">
              <w:rPr>
                <w:rFonts w:ascii="宋体" w:hAnsi="宋体" w:hint="eastAsia"/>
              </w:rPr>
              <w:t>用户可以在高级查询页面输入要查询任意的条件</w:t>
            </w:r>
          </w:p>
          <w:p w:rsidR="00821253" w:rsidRDefault="00821253" w:rsidP="00230C32">
            <w:pPr>
              <w:pStyle w:val="a5"/>
              <w:numPr>
                <w:ilvl w:val="0"/>
                <w:numId w:val="34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821253" w:rsidRPr="00D33EB4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下方的列表就是带条件查询的结果</w:t>
            </w:r>
          </w:p>
        </w:tc>
      </w:tr>
      <w:tr w:rsidR="00821253" w:rsidTr="001B1F3B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0392F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可添加，修改，删除</w:t>
            </w:r>
            <w:r>
              <w:rPr>
                <w:rFonts w:hint="eastAsia"/>
              </w:rPr>
              <w:t>回款计划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回款计划</w:t>
            </w:r>
          </w:p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需要随时关注回款情况</w:t>
            </w:r>
          </w:p>
        </w:tc>
      </w:tr>
    </w:tbl>
    <w:p w:rsidR="00821253" w:rsidRPr="00C55EAA" w:rsidRDefault="00821253" w:rsidP="00821253"/>
    <w:p w:rsidR="00821253" w:rsidRDefault="00821253" w:rsidP="00821253">
      <w:pPr>
        <w:pStyle w:val="3"/>
      </w:pPr>
      <w:bookmarkStart w:id="85" w:name="_Toc303244066"/>
      <w:r>
        <w:rPr>
          <w:rFonts w:hint="eastAsia"/>
        </w:rPr>
        <w:t>CRM6.7</w:t>
      </w:r>
      <w:r w:rsidRPr="00CE1251">
        <w:rPr>
          <w:rFonts w:hint="eastAsia"/>
        </w:rPr>
        <w:t>回款记录的用例</w:t>
      </w:r>
      <w:bookmarkEnd w:id="85"/>
    </w:p>
    <w:p w:rsidR="00821253" w:rsidRDefault="00821253" w:rsidP="00821253">
      <w:pPr>
        <w:pStyle w:val="4"/>
      </w:pPr>
      <w:r>
        <w:rPr>
          <w:rFonts w:hint="eastAsia"/>
        </w:rPr>
        <w:t>CRM6.7.1</w:t>
      </w:r>
      <w:r>
        <w:rPr>
          <w:rFonts w:hint="eastAsia"/>
        </w:rPr>
        <w:t>新建回款记录</w:t>
      </w:r>
    </w:p>
    <w:p w:rsidR="001B1F3B" w:rsidRPr="001B1F3B" w:rsidRDefault="001B1F3B" w:rsidP="001B1F3B"/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1B1F3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添加回款记录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CRM6.7.1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添加回款记录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1B1F3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回款记录列表中的编辑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1717"/>
              <w:gridCol w:w="1717"/>
            </w:tblGrid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合同/订单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对应退货单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期次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有1至12个期次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日期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默认当前日期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已开发票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6D5A9A" w:rsidRDefault="00821253" w:rsidP="00230C32">
                  <w:pPr>
                    <w:pStyle w:val="a5"/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6D5A9A">
                    <w:rPr>
                      <w:rFonts w:ascii="宋体" w:hAnsi="宋体" w:hint="eastAsia"/>
                    </w:rPr>
                    <w:t>是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否</w:t>
                  </w:r>
                </w:p>
                <w:p w:rsidR="00821253" w:rsidRPr="006D5A9A" w:rsidRDefault="00821253" w:rsidP="00230C32">
                  <w:pPr>
                    <w:pStyle w:val="a5"/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无需开票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付款方式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支票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现金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邮政汇款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电汇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网上银行</w:t>
                  </w:r>
                </w:p>
                <w:p w:rsidR="00821253" w:rsidRPr="008B3439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FF0000"/>
                    </w:rPr>
                  </w:pPr>
                  <w:r w:rsidRPr="00EE33F1">
                    <w:rPr>
                      <w:rFonts w:ascii="宋体" w:hAnsi="宋体" w:hint="eastAsia"/>
                      <w:color w:val="FF0000"/>
                    </w:rPr>
                    <w:t>关联用户</w:t>
                  </w:r>
                  <w:r w:rsidRPr="00EE33F1">
                    <w:rPr>
                      <w:rFonts w:ascii="宋体" w:hAnsi="宋体" w:hint="eastAsia"/>
                      <w:color w:val="FF0000"/>
                    </w:rPr>
                    <w:lastRenderedPageBreak/>
                    <w:t>表</w:t>
                  </w:r>
                </w:p>
                <w:p w:rsidR="00821253" w:rsidRPr="003B5FD2" w:rsidRDefault="00821253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000000" w:themeColor="text1"/>
                    </w:rPr>
                  </w:pPr>
                  <w:r w:rsidRPr="003B5FD2">
                    <w:rPr>
                      <w:rFonts w:ascii="宋体" w:hAnsi="宋体" w:hint="eastAsia"/>
                      <w:color w:val="000000" w:themeColor="text1"/>
                    </w:rPr>
                    <w:t>选择项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分类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新客户付款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老客户付款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押金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贷款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FF0000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服务费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16670D" w:rsidRDefault="00821253" w:rsidP="00361F2B">
                  <w:pPr>
                    <w:pStyle w:val="a5"/>
                    <w:spacing w:before="100" w:beforeAutospacing="1" w:after="100" w:afterAutospacing="1"/>
                    <w:ind w:left="799" w:firstLineChars="0" w:firstLine="0"/>
                    <w:rPr>
                      <w:rFonts w:ascii="宋体" w:hAnsi="宋体"/>
                      <w:color w:val="000000" w:themeColor="text1"/>
                    </w:rPr>
                  </w:pPr>
                </w:p>
              </w:tc>
            </w:tr>
          </w:tbl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RPr="00011523" w:rsidTr="001B1F3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一条新的回款记录</w:t>
            </w:r>
          </w:p>
        </w:tc>
      </w:tr>
      <w:tr w:rsidR="00821253" w:rsidRPr="00011523" w:rsidTr="001B1F3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用户将鼠标移到菜单栏中的合同/订单，点击</w:t>
            </w:r>
            <w:r>
              <w:rPr>
                <w:rFonts w:ascii="宋体" w:hAnsi="宋体" w:hint="eastAsia"/>
              </w:rPr>
              <w:t>回款记录</w:t>
            </w:r>
          </w:p>
          <w:p w:rsidR="00821253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A64327">
              <w:rPr>
                <w:rFonts w:ascii="宋体" w:hAnsi="宋体" w:hint="eastAsia"/>
              </w:rPr>
              <w:t>新建</w:t>
            </w:r>
            <w:r>
              <w:rPr>
                <w:rFonts w:ascii="宋体" w:hAnsi="宋体" w:hint="eastAsia"/>
              </w:rPr>
              <w:t>回款记录</w:t>
            </w:r>
          </w:p>
          <w:p w:rsidR="00821253" w:rsidRPr="00A64327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a.在</w:t>
            </w:r>
            <w:r>
              <w:rPr>
                <w:rFonts w:ascii="宋体" w:hAnsi="宋体" w:hint="eastAsia"/>
              </w:rPr>
              <w:t>回款记录</w:t>
            </w:r>
            <w:r w:rsidRPr="00A64327">
              <w:rPr>
                <w:rFonts w:ascii="宋体" w:hAnsi="宋体" w:hint="eastAsia"/>
              </w:rPr>
              <w:t>的查询列表上点击新建</w:t>
            </w:r>
          </w:p>
          <w:p w:rsidR="00821253" w:rsidRPr="00A64327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b.</w:t>
            </w:r>
            <w:r w:rsidRPr="00A64327">
              <w:rPr>
                <w:rFonts w:ascii="宋体" w:hAnsi="宋体" w:hint="eastAsia"/>
              </w:rPr>
              <w:t>弹出新建</w:t>
            </w:r>
            <w:r>
              <w:rPr>
                <w:rFonts w:ascii="宋体" w:hAnsi="宋体" w:hint="eastAsia"/>
              </w:rPr>
              <w:t>回款记录</w:t>
            </w:r>
            <w:r w:rsidRPr="00A64327">
              <w:rPr>
                <w:rFonts w:ascii="宋体" w:hAnsi="宋体" w:hint="eastAsia"/>
              </w:rPr>
              <w:t>的事务窗口</w:t>
            </w:r>
          </w:p>
          <w:p w:rsidR="00821253" w:rsidRPr="00A64327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c.输入窗口中的所有信息后（客户，时间等）后，点击保存后就，系统自动关闭了此窗口</w:t>
            </w:r>
          </w:p>
          <w:p w:rsidR="00821253" w:rsidRPr="00011523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A64327">
              <w:rPr>
                <w:rFonts w:ascii="宋体" w:hAnsi="宋体" w:hint="eastAsia"/>
              </w:rPr>
              <w:t>d.该</w:t>
            </w:r>
            <w:r>
              <w:rPr>
                <w:rFonts w:ascii="宋体" w:hAnsi="宋体" w:hint="eastAsia"/>
              </w:rPr>
              <w:t>回款记录</w:t>
            </w:r>
            <w:r w:rsidRPr="00A64327">
              <w:rPr>
                <w:rFonts w:ascii="宋体" w:hAnsi="宋体" w:hint="eastAsia"/>
              </w:rPr>
              <w:t>自动添加到</w:t>
            </w:r>
            <w:r>
              <w:rPr>
                <w:rFonts w:ascii="宋体" w:hAnsi="宋体" w:hint="eastAsia"/>
              </w:rPr>
              <w:t>回款记录</w:t>
            </w:r>
            <w:r w:rsidRPr="00A64327">
              <w:rPr>
                <w:rFonts w:ascii="宋体" w:hAnsi="宋体" w:hint="eastAsia"/>
              </w:rPr>
              <w:t>查询列表中。</w:t>
            </w:r>
          </w:p>
        </w:tc>
      </w:tr>
      <w:tr w:rsidR="00821253" w:rsidRPr="00011523" w:rsidTr="001B1F3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回款记录表</w:t>
            </w:r>
            <w:r w:rsidRPr="00011523">
              <w:rPr>
                <w:rFonts w:ascii="宋体" w:hAnsi="宋体" w:hint="eastAsia"/>
              </w:rPr>
              <w:t>可以</w:t>
            </w:r>
            <w:r>
              <w:rPr>
                <w:rFonts w:ascii="宋体" w:hAnsi="宋体" w:hint="eastAsia"/>
              </w:rPr>
              <w:t>删除记录，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回款记录表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客户的回款记录</w:t>
            </w:r>
          </w:p>
        </w:tc>
      </w:tr>
    </w:tbl>
    <w:p w:rsidR="00821253" w:rsidRDefault="00821253" w:rsidP="00821253"/>
    <w:p w:rsidR="0082125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CRM6.7.2</w:t>
      </w:r>
      <w:r>
        <w:rPr>
          <w:rFonts w:hint="eastAsia"/>
        </w:rPr>
        <w:t>修改回款记录</w:t>
      </w:r>
    </w:p>
    <w:p w:rsidR="001B1F3B" w:rsidRPr="001B1F3B" w:rsidRDefault="001B1F3B" w:rsidP="001B1F3B"/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1B1F3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CRM6.7.2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1B1F3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回款记录表后的编辑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1717"/>
              <w:gridCol w:w="1717"/>
            </w:tblGrid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合同/订单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对应退货单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期次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有1至12个期次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日期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默认当前日期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已开发票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6D5A9A" w:rsidRDefault="00821253" w:rsidP="00230C32">
                  <w:pPr>
                    <w:pStyle w:val="a5"/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6D5A9A">
                    <w:rPr>
                      <w:rFonts w:ascii="宋体" w:hAnsi="宋体" w:hint="eastAsia"/>
                    </w:rPr>
                    <w:t>是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否</w:t>
                  </w:r>
                </w:p>
                <w:p w:rsidR="00821253" w:rsidRPr="006D5A9A" w:rsidRDefault="00821253" w:rsidP="00230C32">
                  <w:pPr>
                    <w:pStyle w:val="a5"/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无需开票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付款方式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支票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现金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邮政汇款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电汇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网上银行</w:t>
                  </w:r>
                </w:p>
                <w:p w:rsidR="00821253" w:rsidRPr="008B3439" w:rsidRDefault="00821253" w:rsidP="00230C32">
                  <w:pPr>
                    <w:pStyle w:val="a5"/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FF0000"/>
                    </w:rPr>
                  </w:pPr>
                  <w:r w:rsidRPr="00EE33F1">
                    <w:rPr>
                      <w:rFonts w:ascii="宋体" w:hAnsi="宋体" w:hint="eastAsia"/>
                      <w:color w:val="FF0000"/>
                    </w:rPr>
                    <w:t>关联用户表</w:t>
                  </w:r>
                </w:p>
                <w:p w:rsidR="00821253" w:rsidRPr="003B5FD2" w:rsidRDefault="00821253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000000" w:themeColor="text1"/>
                    </w:rPr>
                  </w:pPr>
                  <w:r w:rsidRPr="003B5FD2">
                    <w:rPr>
                      <w:rFonts w:ascii="宋体" w:hAnsi="宋体" w:hint="eastAsia"/>
                      <w:color w:val="000000" w:themeColor="text1"/>
                    </w:rPr>
                    <w:t>选择项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新客户付款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老客户付款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押金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贷款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FF0000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服务费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16670D" w:rsidRDefault="00821253" w:rsidP="00361F2B">
                  <w:pPr>
                    <w:pStyle w:val="a5"/>
                    <w:spacing w:before="100" w:beforeAutospacing="1" w:after="100" w:afterAutospacing="1"/>
                    <w:ind w:left="799" w:firstLineChars="0" w:firstLine="0"/>
                    <w:rPr>
                      <w:rFonts w:ascii="宋体" w:hAnsi="宋体"/>
                      <w:color w:val="000000" w:themeColor="text1"/>
                    </w:rPr>
                  </w:pPr>
                </w:p>
              </w:tc>
            </w:tr>
          </w:tbl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RPr="00011523" w:rsidTr="001B1F3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回款记录表</w:t>
            </w:r>
          </w:p>
        </w:tc>
      </w:tr>
      <w:tr w:rsidR="00821253" w:rsidRPr="00011523" w:rsidTr="001B1F3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hint="eastAsia"/>
                <w:sz w:val="21"/>
              </w:rPr>
              <w:t>用户</w:t>
            </w:r>
            <w:r>
              <w:rPr>
                <w:rFonts w:ascii="宋体" w:hAnsi="宋体" w:hint="eastAsia"/>
                <w:sz w:val="21"/>
              </w:rPr>
              <w:t>点击</w:t>
            </w:r>
            <w:r>
              <w:rPr>
                <w:rFonts w:ascii="宋体" w:hAnsi="宋体" w:hint="eastAsia"/>
              </w:rPr>
              <w:t>回款记录</w:t>
            </w:r>
            <w:r>
              <w:rPr>
                <w:rFonts w:ascii="宋体" w:hAnsi="宋体" w:hint="eastAsia"/>
                <w:sz w:val="21"/>
              </w:rPr>
              <w:t>列表右边的编辑</w:t>
            </w:r>
          </w:p>
          <w:p w:rsidR="00821253" w:rsidRPr="008B3275" w:rsidRDefault="00821253" w:rsidP="00230C32">
            <w:pPr>
              <w:pStyle w:val="a5"/>
              <w:numPr>
                <w:ilvl w:val="0"/>
                <w:numId w:val="34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8B3275">
              <w:rPr>
                <w:rFonts w:ascii="宋体" w:hAnsi="宋体" w:hint="eastAsia"/>
              </w:rPr>
              <w:t>修改</w:t>
            </w:r>
            <w:r>
              <w:rPr>
                <w:rFonts w:ascii="宋体" w:hAnsi="宋体" w:hint="eastAsia"/>
              </w:rPr>
              <w:t>回款记录</w:t>
            </w:r>
            <w:r w:rsidRPr="008B3275">
              <w:rPr>
                <w:rFonts w:ascii="宋体" w:hAnsi="宋体" w:hint="eastAsia"/>
              </w:rPr>
              <w:t>流程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a.</w:t>
            </w:r>
            <w:r w:rsidRPr="0006651D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回款记录</w:t>
            </w:r>
            <w:r w:rsidRPr="0006651D">
              <w:rPr>
                <w:rFonts w:ascii="宋体" w:hAnsi="宋体" w:hint="eastAsia"/>
              </w:rPr>
              <w:t>的查询列表上点击</w:t>
            </w:r>
            <w:r>
              <w:rPr>
                <w:rFonts w:ascii="宋体" w:hAnsi="宋体" w:hint="eastAsia"/>
              </w:rPr>
              <w:t>编辑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b.弹出</w:t>
            </w:r>
            <w:r>
              <w:rPr>
                <w:rFonts w:ascii="宋体" w:hAnsi="宋体" w:hint="eastAsia"/>
              </w:rPr>
              <w:t>一个新的</w:t>
            </w:r>
            <w:r w:rsidRPr="0006651D">
              <w:rPr>
                <w:rFonts w:ascii="宋体" w:hAnsi="宋体" w:hint="eastAsia"/>
              </w:rPr>
              <w:t>事务窗口</w:t>
            </w:r>
            <w:r>
              <w:rPr>
                <w:rFonts w:ascii="宋体" w:hAnsi="宋体" w:hint="eastAsia"/>
              </w:rPr>
              <w:t>，这个窗体里包含了此回款记录的所有信息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 w:rsidRPr="0006651D">
              <w:rPr>
                <w:rFonts w:ascii="宋体" w:hAnsi="宋体" w:hint="eastAsia"/>
              </w:rPr>
              <w:t>c.</w:t>
            </w:r>
            <w:r>
              <w:rPr>
                <w:rFonts w:ascii="宋体" w:hAnsi="宋体" w:hint="eastAsia"/>
              </w:rPr>
              <w:t>用户可以修改其中的某些信息，</w:t>
            </w:r>
            <w:r w:rsidRPr="00B15BA4">
              <w:rPr>
                <w:rFonts w:ascii="宋体" w:hAnsi="宋体" w:hint="eastAsia"/>
                <w:color w:val="FF0000"/>
              </w:rPr>
              <w:t>客户不能修改</w:t>
            </w:r>
            <w:r>
              <w:rPr>
                <w:rFonts w:ascii="宋体" w:hAnsi="宋体" w:hint="eastAsia"/>
              </w:rPr>
              <w:t>，点击保存后</w:t>
            </w:r>
            <w:r w:rsidRPr="0006651D">
              <w:rPr>
                <w:rFonts w:ascii="宋体" w:hAnsi="宋体" w:hint="eastAsia"/>
              </w:rPr>
              <w:t>，系统自动关闭了此窗口</w:t>
            </w:r>
          </w:p>
          <w:p w:rsidR="00821253" w:rsidRPr="0006651D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d.</w:t>
            </w:r>
            <w:r w:rsidRPr="0006651D">
              <w:rPr>
                <w:rFonts w:ascii="宋体" w:hAnsi="宋体" w:hint="eastAsia"/>
              </w:rPr>
              <w:t>该</w:t>
            </w:r>
            <w:r>
              <w:rPr>
                <w:rFonts w:ascii="宋体" w:hAnsi="宋体" w:hint="eastAsia"/>
              </w:rPr>
              <w:t>修改后的回款记录在查询列表中也是修改后的信息</w:t>
            </w:r>
          </w:p>
          <w:p w:rsidR="00821253" w:rsidRPr="00012AA9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821253" w:rsidRPr="00011523" w:rsidTr="001B1F3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回款记录表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删除记录，</w:t>
            </w:r>
          </w:p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新建回款记录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回款记录表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客户的回款记录</w:t>
            </w:r>
          </w:p>
        </w:tc>
      </w:tr>
    </w:tbl>
    <w:p w:rsidR="00821253" w:rsidRDefault="00821253" w:rsidP="00821253"/>
    <w:p w:rsidR="00821253" w:rsidRPr="00064625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CRM6.7.3</w:t>
      </w:r>
      <w:r>
        <w:rPr>
          <w:rFonts w:hint="eastAsia"/>
        </w:rPr>
        <w:t>删除回款记录</w:t>
      </w:r>
    </w:p>
    <w:tbl>
      <w:tblPr>
        <w:tblpPr w:leftFromText="180" w:rightFromText="180" w:vertAnchor="text" w:horzAnchor="margin" w:tblpY="199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1B1F3B" w:rsidRPr="00011523" w:rsidTr="001B1F3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修改回款记录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CRM6.7.3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修改回款记录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1B1F3B" w:rsidRPr="00011523" w:rsidTr="001B1F3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1B1F3B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1B1F3B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1B1F3B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1B1F3B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回款记录表后的删除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1B1F3B" w:rsidRPr="00011523" w:rsidTr="001B1F3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提示用户是否确认删除</w:t>
            </w:r>
          </w:p>
        </w:tc>
      </w:tr>
      <w:tr w:rsidR="001B1F3B" w:rsidRPr="00011523" w:rsidTr="001B1F3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tabs>
                <w:tab w:val="left" w:pos="930"/>
              </w:tabs>
              <w:rPr>
                <w:rFonts w:ascii="宋体" w:hAnsi="宋体"/>
              </w:rPr>
            </w:pPr>
          </w:p>
        </w:tc>
      </w:tr>
      <w:tr w:rsidR="001B1F3B" w:rsidRPr="00011523" w:rsidTr="001B1F3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rPr>
                <w:rFonts w:ascii="宋体" w:hAnsi="宋体"/>
              </w:rPr>
            </w:pP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Default="001B1F3B" w:rsidP="001B1F3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回款记录表</w:t>
            </w:r>
            <w:r w:rsidRPr="00011523">
              <w:rPr>
                <w:rFonts w:ascii="宋体" w:hAnsi="宋体" w:hint="eastAsia"/>
              </w:rPr>
              <w:t>列表中可以</w:t>
            </w:r>
            <w:r>
              <w:rPr>
                <w:rFonts w:ascii="宋体" w:hAnsi="宋体" w:hint="eastAsia"/>
              </w:rPr>
              <w:t>修改记录，</w:t>
            </w:r>
          </w:p>
          <w:p w:rsidR="001B1F3B" w:rsidRPr="00011523" w:rsidRDefault="001B1F3B" w:rsidP="001B1F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新建回款记录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回款记录表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</w:t>
            </w:r>
            <w:r>
              <w:rPr>
                <w:rFonts w:ascii="宋体" w:hAnsi="宋体" w:cs="宋体" w:hint="eastAsia"/>
                <w:sz w:val="21"/>
                <w:szCs w:val="21"/>
              </w:rPr>
              <w:t>添加</w:t>
            </w:r>
          </w:p>
        </w:tc>
      </w:tr>
      <w:tr w:rsidR="001B1F3B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F3B" w:rsidRPr="00011523" w:rsidRDefault="001B1F3B" w:rsidP="001B1F3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客户的回款记录</w:t>
            </w:r>
          </w:p>
        </w:tc>
      </w:tr>
    </w:tbl>
    <w:p w:rsidR="00821253" w:rsidRDefault="00821253" w:rsidP="00821253"/>
    <w:p w:rsidR="00821253" w:rsidRPr="00D92DA5" w:rsidRDefault="00821253" w:rsidP="00821253"/>
    <w:p w:rsidR="00821253" w:rsidRPr="006517D3" w:rsidRDefault="00821253" w:rsidP="00821253"/>
    <w:p w:rsidR="00821253" w:rsidRDefault="00821253" w:rsidP="00821253">
      <w:pPr>
        <w:pStyle w:val="4"/>
      </w:pPr>
      <w:r>
        <w:rPr>
          <w:rFonts w:hint="eastAsia"/>
        </w:rPr>
        <w:t>CRM6.7.4</w:t>
      </w:r>
      <w:r w:rsidRPr="009232EC">
        <w:rPr>
          <w:rFonts w:hint="eastAsia"/>
        </w:rPr>
        <w:t>查询回款记录</w:t>
      </w:r>
    </w:p>
    <w:p w:rsidR="001B1F3B" w:rsidRPr="001B1F3B" w:rsidRDefault="001B1F3B" w:rsidP="001B1F3B"/>
    <w:tbl>
      <w:tblPr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821253" w:rsidTr="001B1F3B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回款记录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CRM6.4.4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回款记录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Tr="001B1F3B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1B1F3B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A6F50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</w:t>
            </w:r>
            <w:r>
              <w:rPr>
                <w:rFonts w:hint="eastAsia"/>
              </w:rPr>
              <w:t>回款记录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回款日期</w:t>
            </w:r>
          </w:p>
          <w:p w:rsidR="00821253" w:rsidRPr="006F2057" w:rsidRDefault="00821253" w:rsidP="00361F2B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6F2057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</w:t>
                  </w:r>
                </w:p>
              </w:tc>
              <w:tc>
                <w:tcPr>
                  <w:tcW w:w="1717" w:type="dxa"/>
                </w:tcPr>
                <w:p w:rsidR="00821253" w:rsidRPr="0001152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该回款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3257" w:type="dxa"/>
                </w:tcPr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821253" w:rsidRPr="00011523" w:rsidRDefault="00821253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lastRenderedPageBreak/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821253" w:rsidRPr="009D088B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期次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日期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金额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付款方式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230C32">
                  <w:pPr>
                    <w:pStyle w:val="a5"/>
                    <w:numPr>
                      <w:ilvl w:val="0"/>
                      <w:numId w:val="4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支票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4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现金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4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邮政汇款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4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电汇</w:t>
                  </w:r>
                </w:p>
                <w:p w:rsidR="00821253" w:rsidRDefault="00821253" w:rsidP="00230C32">
                  <w:pPr>
                    <w:pStyle w:val="a5"/>
                    <w:numPr>
                      <w:ilvl w:val="0"/>
                      <w:numId w:val="4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网上银行</w:t>
                  </w:r>
                </w:p>
                <w:p w:rsidR="00821253" w:rsidRPr="00A1446C" w:rsidRDefault="00821253" w:rsidP="00230C32">
                  <w:pPr>
                    <w:pStyle w:val="a5"/>
                    <w:numPr>
                      <w:ilvl w:val="0"/>
                      <w:numId w:val="4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A1446C">
                    <w:rPr>
                      <w:rFonts w:ascii="宋体" w:hAnsi="宋体" w:hint="eastAsia"/>
                    </w:rPr>
                    <w:t>其他</w:t>
                  </w:r>
                </w:p>
                <w:p w:rsidR="00821253" w:rsidRPr="00A1446C" w:rsidRDefault="00821253" w:rsidP="00230C32">
                  <w:pPr>
                    <w:pStyle w:val="a5"/>
                    <w:numPr>
                      <w:ilvl w:val="0"/>
                      <w:numId w:val="42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已开发票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Pr="00F1043F" w:rsidRDefault="00821253" w:rsidP="00230C32">
                  <w:pPr>
                    <w:pStyle w:val="a5"/>
                    <w:numPr>
                      <w:ilvl w:val="0"/>
                      <w:numId w:val="4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F1043F">
                    <w:rPr>
                      <w:rFonts w:ascii="宋体" w:hAnsi="宋体" w:hint="eastAsia"/>
                    </w:rPr>
                    <w:t>是</w:t>
                  </w:r>
                </w:p>
                <w:p w:rsidR="00821253" w:rsidRPr="00F1043F" w:rsidRDefault="00821253" w:rsidP="00230C32">
                  <w:pPr>
                    <w:pStyle w:val="a5"/>
                    <w:numPr>
                      <w:ilvl w:val="0"/>
                      <w:numId w:val="4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F1043F">
                    <w:rPr>
                      <w:rFonts w:ascii="宋体" w:hAnsi="宋体" w:hint="eastAsia"/>
                    </w:rPr>
                    <w:t>否</w:t>
                  </w:r>
                </w:p>
                <w:p w:rsidR="00821253" w:rsidRPr="00A1446C" w:rsidRDefault="00821253" w:rsidP="00230C32">
                  <w:pPr>
                    <w:pStyle w:val="a5"/>
                    <w:numPr>
                      <w:ilvl w:val="0"/>
                      <w:numId w:val="4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A1446C">
                    <w:rPr>
                      <w:rFonts w:ascii="宋体" w:hAnsi="宋体" w:hint="eastAsia"/>
                    </w:rPr>
                    <w:t>无需开票</w:t>
                  </w:r>
                </w:p>
                <w:p w:rsidR="00821253" w:rsidRPr="000C15ED" w:rsidRDefault="00821253" w:rsidP="00230C32">
                  <w:pPr>
                    <w:pStyle w:val="a5"/>
                    <w:numPr>
                      <w:ilvl w:val="0"/>
                      <w:numId w:val="43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外币备注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所有者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个人和用户组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新客户付款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老客户付款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押金</w:t>
                  </w:r>
                </w:p>
                <w:p w:rsidR="00821253" w:rsidRPr="0016670D" w:rsidRDefault="00821253" w:rsidP="00230C32">
                  <w:pPr>
                    <w:pStyle w:val="a5"/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16670D">
                    <w:rPr>
                      <w:rFonts w:ascii="宋体" w:hAnsi="宋体" w:hint="eastAsia"/>
                      <w:color w:val="000000" w:themeColor="text1"/>
                    </w:rPr>
                    <w:t>贷款</w:t>
                  </w:r>
                </w:p>
                <w:p w:rsidR="00821253" w:rsidRPr="00CB3731" w:rsidRDefault="00821253" w:rsidP="00230C32">
                  <w:pPr>
                    <w:pStyle w:val="a5"/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CB3731">
                    <w:rPr>
                      <w:rFonts w:ascii="宋体" w:hAnsi="宋体" w:hint="eastAsia"/>
                      <w:color w:val="000000" w:themeColor="text1"/>
                    </w:rPr>
                    <w:t>服务费</w:t>
                  </w:r>
                </w:p>
                <w:p w:rsidR="00821253" w:rsidRPr="00CB3731" w:rsidRDefault="00821253" w:rsidP="00230C32">
                  <w:pPr>
                    <w:pStyle w:val="a5"/>
                    <w:numPr>
                      <w:ilvl w:val="0"/>
                      <w:numId w:val="44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对应客户单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放大镜选择</w:t>
                  </w:r>
                </w:p>
              </w:tc>
            </w:tr>
            <w:tr w:rsidR="00821253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汇率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Tr="001B1F3B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ID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金额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期次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日期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已开发票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分类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lastRenderedPageBreak/>
              <w:t>客户</w:t>
            </w:r>
          </w:p>
          <w:p w:rsidR="0082125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订单</w:t>
            </w:r>
          </w:p>
          <w:p w:rsidR="00821253" w:rsidRPr="005A1CD3" w:rsidRDefault="00821253" w:rsidP="00361F2B">
            <w:pPr>
              <w:spacing w:before="100" w:beforeAutospacing="1" w:after="100" w:afterAutospacing="1"/>
            </w:pPr>
            <w:r>
              <w:rPr>
                <w:rFonts w:hint="eastAsia"/>
              </w:rPr>
              <w:t>所有者</w:t>
            </w:r>
          </w:p>
        </w:tc>
      </w:tr>
      <w:tr w:rsidR="00821253" w:rsidTr="001B1F3B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821253" w:rsidRPr="009F44B7" w:rsidRDefault="00821253" w:rsidP="00230C32">
            <w:pPr>
              <w:pStyle w:val="a5"/>
              <w:numPr>
                <w:ilvl w:val="0"/>
                <w:numId w:val="35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9F44B7">
              <w:rPr>
                <w:rFonts w:ascii="宋体" w:hAnsi="宋体" w:hint="eastAsia"/>
              </w:rPr>
              <w:t>在列表上方点击高级查询超链接</w:t>
            </w:r>
          </w:p>
          <w:p w:rsidR="00821253" w:rsidRDefault="00821253" w:rsidP="00230C32">
            <w:pPr>
              <w:pStyle w:val="a5"/>
              <w:numPr>
                <w:ilvl w:val="0"/>
                <w:numId w:val="35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用户可以在高级查询页面输入要查询任意的条件</w:t>
            </w:r>
          </w:p>
          <w:p w:rsidR="00821253" w:rsidRDefault="00821253" w:rsidP="00230C32">
            <w:pPr>
              <w:pStyle w:val="a5"/>
              <w:numPr>
                <w:ilvl w:val="0"/>
                <w:numId w:val="35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821253" w:rsidRPr="00D33EB4" w:rsidRDefault="00821253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4、下方的列表就是带条件查询的结果</w:t>
            </w:r>
          </w:p>
        </w:tc>
      </w:tr>
      <w:tr w:rsidR="00821253" w:rsidTr="001B1F3B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40392F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可添加，修改，删除</w:t>
            </w:r>
            <w:r>
              <w:rPr>
                <w:rFonts w:hint="eastAsia"/>
              </w:rPr>
              <w:t>回款记录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回款记录</w:t>
            </w:r>
          </w:p>
          <w:p w:rsidR="0082125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821253" w:rsidTr="001B1F3B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需要随时关注回款情况</w:t>
            </w:r>
          </w:p>
        </w:tc>
      </w:tr>
    </w:tbl>
    <w:p w:rsidR="00821253" w:rsidRPr="006F45B6" w:rsidRDefault="00821253" w:rsidP="00821253"/>
    <w:p w:rsidR="00821253" w:rsidRPr="009232EC" w:rsidRDefault="00821253" w:rsidP="00821253"/>
    <w:p w:rsidR="00821253" w:rsidRDefault="00821253" w:rsidP="001B1F3B">
      <w:pPr>
        <w:pStyle w:val="3"/>
      </w:pPr>
      <w:bookmarkStart w:id="86" w:name="_Toc303244067"/>
      <w:r>
        <w:rPr>
          <w:rFonts w:hint="eastAsia"/>
        </w:rPr>
        <w:t>CRM6.8</w:t>
      </w:r>
      <w:r>
        <w:rPr>
          <w:rFonts w:hint="eastAsia"/>
        </w:rPr>
        <w:t>退货的用例图</w:t>
      </w:r>
      <w:bookmarkEnd w:id="86"/>
    </w:p>
    <w:p w:rsidR="001B1F3B" w:rsidRPr="001B1F3B" w:rsidRDefault="001B1F3B" w:rsidP="001B1F3B"/>
    <w:p w:rsidR="001B1F3B" w:rsidRPr="001B1F3B" w:rsidRDefault="00821253" w:rsidP="00EC5DBD">
      <w:pPr>
        <w:pStyle w:val="4"/>
      </w:pPr>
      <w:r>
        <w:rPr>
          <w:rFonts w:hint="eastAsia"/>
        </w:rPr>
        <w:t>CRM6.8.1</w:t>
      </w:r>
      <w:r>
        <w:rPr>
          <w:rFonts w:hint="eastAsia"/>
        </w:rPr>
        <w:t>修改退货的用例</w:t>
      </w:r>
    </w:p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1B1F3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修改退货记录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CRM6.8.1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修改退货记录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1B1F3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1B1F3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  <w:r w:rsidRPr="00151282">
              <w:rPr>
                <w:rFonts w:ascii="宋体" w:hAnsi="宋体" w:hint="eastAsia"/>
                <w:color w:val="FF0000"/>
              </w:rPr>
              <w:t>状态为待处理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退货单列表后的编辑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2C03DC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2C03DC"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1717"/>
              <w:gridCol w:w="1717"/>
            </w:tblGrid>
            <w:tr w:rsidR="00821253" w:rsidRPr="002C03DC" w:rsidTr="00361F2B"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2C03DC"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2C03DC"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151282"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2C03DC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退货单号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对应客户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Pr="002C03DC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合同/订单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经办人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821253" w:rsidRPr="00172CD4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172CD4">
                    <w:rPr>
                      <w:rFonts w:ascii="宋体" w:hAnsi="宋体" w:hint="eastAsia"/>
                      <w:color w:val="FF0000"/>
                    </w:rPr>
                    <w:t>关联职员表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退货时间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应退款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已退款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退入仓库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172CD4">
                    <w:rPr>
                      <w:rFonts w:ascii="宋体" w:hAnsi="宋体" w:hint="eastAsia"/>
                      <w:color w:val="FF0000"/>
                    </w:rPr>
                    <w:t>关联</w:t>
                  </w:r>
                  <w:r>
                    <w:rPr>
                      <w:rFonts w:ascii="宋体" w:hAnsi="宋体" w:hint="eastAsia"/>
                      <w:color w:val="FF0000"/>
                    </w:rPr>
                    <w:t>crm7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入库状态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退款状态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只读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退货明细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5532E3">
                    <w:rPr>
                      <w:rFonts w:ascii="宋体" w:hAnsi="宋体" w:hint="eastAsia"/>
                      <w:color w:val="FF0000"/>
                    </w:rPr>
                    <w:t>关联订单表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1.品名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2.型号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3.规格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4.单位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5.退货数量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6.已入库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7.未入库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8.单价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9.金额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10.退货原因</w:t>
                  </w:r>
                </w:p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5532E3">
                    <w:rPr>
                      <w:rFonts w:ascii="宋体" w:hAnsi="宋体" w:hint="eastAsia"/>
                      <w:color w:val="000000" w:themeColor="text1"/>
                    </w:rPr>
                    <w:t>11.备注</w:t>
                  </w:r>
                </w:p>
                <w:p w:rsidR="00821253" w:rsidRPr="005532E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列表的最后一行统计退款金额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退货已入库明细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列表</w:t>
                  </w:r>
                </w:p>
                <w:p w:rsidR="00821253" w:rsidRPr="004346F6" w:rsidRDefault="00821253" w:rsidP="00230C32">
                  <w:pPr>
                    <w:pStyle w:val="a5"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4346F6">
                    <w:rPr>
                      <w:rFonts w:ascii="宋体" w:hAnsi="宋体" w:hint="eastAsia"/>
                      <w:color w:val="000000" w:themeColor="text1"/>
                    </w:rPr>
                    <w:t>主题</w:t>
                  </w:r>
                </w:p>
                <w:p w:rsidR="00821253" w:rsidRPr="004346F6" w:rsidRDefault="00821253" w:rsidP="00230C32">
                  <w:pPr>
                    <w:pStyle w:val="a5"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4346F6">
                    <w:rPr>
                      <w:rFonts w:ascii="宋体" w:hAnsi="宋体" w:hint="eastAsia"/>
                      <w:color w:val="000000" w:themeColor="text1"/>
                    </w:rPr>
                    <w:t>填单时间</w:t>
                  </w:r>
                </w:p>
                <w:p w:rsidR="00821253" w:rsidRPr="004346F6" w:rsidRDefault="00821253" w:rsidP="00230C32">
                  <w:pPr>
                    <w:pStyle w:val="a5"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4346F6">
                    <w:rPr>
                      <w:rFonts w:ascii="宋体" w:hAnsi="宋体" w:hint="eastAsia"/>
                      <w:color w:val="000000" w:themeColor="text1"/>
                    </w:rPr>
                    <w:t>入库明细</w:t>
                  </w:r>
                </w:p>
                <w:p w:rsidR="00821253" w:rsidRPr="004346F6" w:rsidRDefault="00821253" w:rsidP="00230C32">
                  <w:pPr>
                    <w:pStyle w:val="a5"/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4346F6">
                    <w:rPr>
                      <w:rFonts w:ascii="宋体" w:hAnsi="宋体" w:hint="eastAsia"/>
                      <w:color w:val="000000" w:themeColor="text1"/>
                    </w:rPr>
                    <w:lastRenderedPageBreak/>
                    <w:t>填单人</w:t>
                  </w:r>
                </w:p>
                <w:p w:rsidR="00821253" w:rsidRPr="00B356F0" w:rsidRDefault="00821253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5.</w:t>
                  </w:r>
                  <w:r w:rsidRPr="004346F6">
                    <w:rPr>
                      <w:rFonts w:ascii="宋体" w:hAnsi="宋体" w:hint="eastAsia"/>
                      <w:color w:val="000000" w:themeColor="text1"/>
                    </w:rPr>
                    <w:t>状态</w:t>
                  </w:r>
                </w:p>
              </w:tc>
            </w:tr>
            <w:tr w:rsidR="00821253" w:rsidRPr="002C03DC" w:rsidTr="00361F2B"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备注</w:t>
                  </w: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1717" w:type="dxa"/>
                </w:tcPr>
                <w:p w:rsidR="00821253" w:rsidRPr="00151282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b/>
                    </w:rPr>
                  </w:pPr>
                </w:p>
              </w:tc>
              <w:tc>
                <w:tcPr>
                  <w:tcW w:w="1717" w:type="dxa"/>
                </w:tcPr>
                <w:p w:rsidR="00821253" w:rsidRDefault="00821253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</w:p>
              </w:tc>
            </w:tr>
          </w:tbl>
          <w:p w:rsidR="00821253" w:rsidRPr="002C03DC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21253" w:rsidRPr="00011523" w:rsidTr="001B1F3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已修改的退货单</w:t>
            </w:r>
          </w:p>
        </w:tc>
      </w:tr>
      <w:tr w:rsidR="00821253" w:rsidRPr="00011523" w:rsidTr="001B1F3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tabs>
                <w:tab w:val="left" w:pos="93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用户修改退货单</w:t>
            </w:r>
          </w:p>
          <w:p w:rsidR="00821253" w:rsidRPr="0058027B" w:rsidRDefault="00821253" w:rsidP="00230C32">
            <w:pPr>
              <w:pStyle w:val="a5"/>
              <w:numPr>
                <w:ilvl w:val="0"/>
                <w:numId w:val="16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58027B">
              <w:rPr>
                <w:rFonts w:ascii="宋体" w:hAnsi="宋体" w:hint="eastAsia"/>
              </w:rPr>
              <w:t>用户点击退货单列表后的编辑</w:t>
            </w:r>
          </w:p>
          <w:p w:rsidR="00821253" w:rsidRDefault="00821253" w:rsidP="00230C32">
            <w:pPr>
              <w:pStyle w:val="a5"/>
              <w:numPr>
                <w:ilvl w:val="0"/>
                <w:numId w:val="16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弹出一个修改的页面，页面包含了该条记录的所有信息</w:t>
            </w:r>
          </w:p>
          <w:p w:rsidR="00821253" w:rsidRDefault="00821253" w:rsidP="00230C32">
            <w:pPr>
              <w:pStyle w:val="a5"/>
              <w:numPr>
                <w:ilvl w:val="0"/>
                <w:numId w:val="16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用户可以修改不是只读的信息</w:t>
            </w:r>
          </w:p>
          <w:p w:rsidR="00821253" w:rsidRPr="0058027B" w:rsidRDefault="00821253" w:rsidP="00230C32">
            <w:pPr>
              <w:pStyle w:val="a5"/>
              <w:numPr>
                <w:ilvl w:val="0"/>
                <w:numId w:val="16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修改后点击保存按钮，窗口会自动关闭，该条退货记录就被修改了。</w:t>
            </w:r>
          </w:p>
        </w:tc>
      </w:tr>
      <w:tr w:rsidR="00821253" w:rsidRPr="00011523" w:rsidTr="001B1F3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如果状态为待处理，则</w:t>
            </w:r>
            <w:r w:rsidRPr="00011523">
              <w:rPr>
                <w:rFonts w:ascii="宋体" w:hAnsi="宋体" w:hint="eastAsia"/>
              </w:rPr>
              <w:t>可</w:t>
            </w:r>
            <w:r>
              <w:rPr>
                <w:rFonts w:ascii="宋体" w:hAnsi="宋体" w:hint="eastAsia"/>
              </w:rPr>
              <w:t>删除记录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退货单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821253" w:rsidRPr="00011523" w:rsidTr="001B1F3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客户对产品的退货情况</w:t>
            </w:r>
          </w:p>
        </w:tc>
      </w:tr>
    </w:tbl>
    <w:p w:rsidR="00821253" w:rsidRDefault="00821253" w:rsidP="00821253"/>
    <w:p w:rsidR="00821253" w:rsidRDefault="00821253" w:rsidP="00821253"/>
    <w:p w:rsidR="00EC5DBD" w:rsidRPr="00EC5DBD" w:rsidRDefault="00821253" w:rsidP="00EC5DBD">
      <w:pPr>
        <w:pStyle w:val="4"/>
      </w:pPr>
      <w:r>
        <w:rPr>
          <w:rFonts w:hint="eastAsia"/>
        </w:rPr>
        <w:t>CRM6.8.2</w:t>
      </w:r>
      <w:r>
        <w:rPr>
          <w:rFonts w:hint="eastAsia"/>
        </w:rPr>
        <w:t>删除退货单的用例</w:t>
      </w:r>
    </w:p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821253" w:rsidRPr="00011523" w:rsidTr="00EC5DBD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删除退货记录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CRM6.8.2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删除退货记录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1.0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5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821253" w:rsidRPr="00011523" w:rsidTr="00EC5DB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兴趣</w:t>
            </w:r>
          </w:p>
        </w:tc>
      </w:tr>
      <w:tr w:rsidR="00821253" w:rsidRPr="00011523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关联</w:t>
            </w:r>
          </w:p>
        </w:tc>
      </w:tr>
      <w:tr w:rsidR="00821253" w:rsidRPr="00011523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RPr="00011523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RPr="00011523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已登录到系统平台</w:t>
            </w:r>
            <w:r>
              <w:rPr>
                <w:rFonts w:ascii="宋体" w:hAnsi="宋体" w:hint="eastAsia"/>
              </w:rPr>
              <w:t xml:space="preserve">  </w:t>
            </w:r>
            <w:r w:rsidRPr="00151282">
              <w:rPr>
                <w:rFonts w:ascii="宋体" w:hAnsi="宋体" w:hint="eastAsia"/>
                <w:color w:val="FF0000"/>
              </w:rPr>
              <w:t>状态为待处理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业务员点击</w:t>
            </w:r>
            <w:r>
              <w:rPr>
                <w:rFonts w:ascii="宋体" w:hAnsi="宋体" w:hint="eastAsia"/>
              </w:rPr>
              <w:t>退货单列表后的删除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2C03DC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2C03DC">
              <w:rPr>
                <w:rFonts w:ascii="宋体" w:hAnsi="宋体" w:hint="eastAsia"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弹出一个对话框提示用户</w:t>
            </w:r>
          </w:p>
          <w:p w:rsidR="00821253" w:rsidRPr="00D344CA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确认删除本数据</w:t>
            </w:r>
          </w:p>
        </w:tc>
      </w:tr>
      <w:tr w:rsidR="00821253" w:rsidRPr="00011523" w:rsidTr="00EC5DB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退货单列表中此数据已删除</w:t>
            </w:r>
          </w:p>
        </w:tc>
      </w:tr>
      <w:tr w:rsidR="00821253" w:rsidRPr="00011523" w:rsidTr="00EC5DB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58027B" w:rsidRDefault="00821253" w:rsidP="00361F2B">
            <w:pPr>
              <w:pStyle w:val="a5"/>
              <w:tabs>
                <w:tab w:val="left" w:pos="930"/>
              </w:tabs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用户点击删除按钮</w:t>
            </w:r>
          </w:p>
        </w:tc>
      </w:tr>
      <w:tr w:rsidR="00821253" w:rsidRPr="00011523" w:rsidTr="00EC5DBD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如果状态为待处理，则</w:t>
            </w:r>
            <w:r w:rsidRPr="00011523">
              <w:rPr>
                <w:rFonts w:ascii="宋体" w:hAnsi="宋体" w:hint="eastAsia"/>
              </w:rPr>
              <w:t>可</w:t>
            </w:r>
            <w:r>
              <w:rPr>
                <w:rFonts w:ascii="宋体" w:hAnsi="宋体" w:hint="eastAsia"/>
              </w:rPr>
              <w:t>修改记录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 w:rsidRPr="0001152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011523">
              <w:rPr>
                <w:rFonts w:ascii="宋体" w:hAnsi="宋体" w:cs="宋体" w:hint="eastAsia"/>
                <w:szCs w:val="21"/>
              </w:rPr>
              <w:t>在此模块中销售人员只能对自己的</w:t>
            </w:r>
            <w:r>
              <w:rPr>
                <w:rFonts w:ascii="宋体" w:hAnsi="宋体" w:hint="eastAsia"/>
              </w:rPr>
              <w:t>退货单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</w:t>
            </w:r>
            <w:r w:rsidRPr="00011523">
              <w:rPr>
                <w:rFonts w:ascii="宋体" w:hAnsi="宋体" w:cs="宋体" w:hint="eastAsia"/>
                <w:sz w:val="21"/>
                <w:szCs w:val="21"/>
              </w:rPr>
              <w:t>，修改，删除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  <w:r w:rsidRPr="00011523">
              <w:rPr>
                <w:rFonts w:ascii="宋体" w:hAnsi="宋体" w:hint="eastAsia"/>
              </w:rPr>
              <w:t>需要随时关注</w:t>
            </w:r>
            <w:r>
              <w:rPr>
                <w:rFonts w:ascii="宋体" w:hAnsi="宋体" w:hint="eastAsia"/>
              </w:rPr>
              <w:t>客户对产品的退货情况</w:t>
            </w:r>
          </w:p>
        </w:tc>
      </w:tr>
      <w:tr w:rsidR="00821253" w:rsidRPr="00011523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53" w:rsidRPr="00011523" w:rsidRDefault="00821253" w:rsidP="00361F2B">
            <w:pPr>
              <w:rPr>
                <w:rFonts w:ascii="宋体" w:hAnsi="宋体"/>
              </w:rPr>
            </w:pPr>
          </w:p>
        </w:tc>
      </w:tr>
    </w:tbl>
    <w:p w:rsidR="00821253" w:rsidRDefault="00821253" w:rsidP="00821253">
      <w:pPr>
        <w:pStyle w:val="4"/>
      </w:pPr>
      <w:r>
        <w:rPr>
          <w:rFonts w:ascii="宋体" w:hAnsi="宋体" w:hint="eastAsia"/>
        </w:rPr>
        <w:t>CRM6.8.3</w:t>
      </w:r>
      <w:r>
        <w:rPr>
          <w:rFonts w:hint="eastAsia"/>
        </w:rPr>
        <w:t>查询退货单</w:t>
      </w:r>
    </w:p>
    <w:tbl>
      <w:tblPr>
        <w:tblpPr w:leftFromText="180" w:rightFromText="180" w:vertAnchor="text" w:horzAnchor="margin" w:tblpY="147"/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EC5DBD" w:rsidTr="00EC5DBD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退货单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CRM6.4.4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退货单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EC5DBD" w:rsidTr="00EC5DBD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4A6F50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</w:t>
            </w:r>
            <w:r>
              <w:rPr>
                <w:rFonts w:hint="eastAsia"/>
              </w:rPr>
              <w:t>退货单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主题</w:t>
            </w:r>
          </w:p>
          <w:p w:rsidR="00EC5DBD" w:rsidRPr="006F2057" w:rsidRDefault="00EC5DBD" w:rsidP="00EC5DBD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6F2057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退货单号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经办人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退货时间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退入仓库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1、1号仓库</w:t>
                  </w:r>
                </w:p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2、2号仓库</w:t>
                  </w:r>
                </w:p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3、3号仓库</w:t>
                  </w:r>
                </w:p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4、4号仓库</w:t>
                  </w:r>
                </w:p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5、5号仓库</w:t>
                  </w:r>
                </w:p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6、配件库</w:t>
                  </w: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对应客户</w:t>
                  </w:r>
                </w:p>
              </w:tc>
              <w:tc>
                <w:tcPr>
                  <w:tcW w:w="1717" w:type="dxa"/>
                </w:tcPr>
                <w:p w:rsidR="00EC5DBD" w:rsidRPr="00011523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</w:t>
                  </w:r>
                  <w:r>
                    <w:rPr>
                      <w:rFonts w:ascii="宋体" w:hAnsi="宋体" w:hint="eastAsia"/>
                    </w:rPr>
                    <w:t>退货的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3257" w:type="dxa"/>
                </w:tcPr>
                <w:p w:rsidR="00EC5DBD" w:rsidRPr="00011523" w:rsidRDefault="00EC5DBD" w:rsidP="00EC5DBD">
                  <w:pPr>
                    <w:framePr w:hSpace="180" w:wrap="around" w:vAnchor="text" w:hAnchor="margin" w:y="14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EC5DBD" w:rsidRPr="00011523" w:rsidRDefault="00EC5DBD" w:rsidP="00EC5DBD">
                  <w:pPr>
                    <w:framePr w:hSpace="180" w:wrap="around" w:vAnchor="text" w:hAnchor="margin" w:y="14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EC5DBD" w:rsidRPr="00011523" w:rsidRDefault="00EC5DBD" w:rsidP="00EC5DBD">
                  <w:pPr>
                    <w:framePr w:hSpace="180" w:wrap="around" w:vAnchor="text" w:hAnchor="margin" w:y="14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EC5DBD" w:rsidRPr="00011523" w:rsidRDefault="00EC5DBD" w:rsidP="00EC5DBD">
                  <w:pPr>
                    <w:framePr w:hSpace="180" w:wrap="around" w:vAnchor="text" w:hAnchor="margin" w:y="14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EC5DBD" w:rsidRPr="009D088B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合同/订单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EC5DBD" w:rsidRPr="000C635A" w:rsidRDefault="00EC5DBD" w:rsidP="00EC5DBD">
                  <w:pPr>
                    <w:pStyle w:val="a5"/>
                    <w:framePr w:hSpace="180" w:wrap="around" w:vAnchor="text" w:hAnchor="margin" w:y="147"/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0C635A">
                    <w:rPr>
                      <w:rFonts w:ascii="宋体" w:hAnsi="宋体" w:hint="eastAsia"/>
                    </w:rPr>
                    <w:t>待处理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47"/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执行中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47"/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结束</w:t>
                  </w:r>
                </w:p>
                <w:p w:rsidR="00EC5DBD" w:rsidRPr="000C635A" w:rsidRDefault="00EC5DBD" w:rsidP="00EC5DBD">
                  <w:pPr>
                    <w:pStyle w:val="a5"/>
                    <w:framePr w:hSpace="180" w:wrap="around" w:vAnchor="text" w:hAnchor="margin" w:y="147"/>
                    <w:numPr>
                      <w:ilvl w:val="0"/>
                      <w:numId w:val="45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中止</w:t>
                  </w: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币种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47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5DBD" w:rsidTr="00EC5DBD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ID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主题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退货单号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对应客户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订单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退货时间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应退款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lastRenderedPageBreak/>
              <w:t>已退款</w:t>
            </w:r>
          </w:p>
          <w:p w:rsidR="00EC5DBD" w:rsidRPr="005A1CD3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状态</w:t>
            </w:r>
          </w:p>
        </w:tc>
      </w:tr>
      <w:tr w:rsidR="00EC5DBD" w:rsidTr="00EC5DBD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EC5DBD" w:rsidRPr="00A9728A" w:rsidRDefault="00EC5DBD" w:rsidP="00EC5DBD">
            <w:pPr>
              <w:pStyle w:val="a5"/>
              <w:numPr>
                <w:ilvl w:val="0"/>
                <w:numId w:val="36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A9728A">
              <w:rPr>
                <w:rFonts w:ascii="宋体" w:hAnsi="宋体" w:hint="eastAsia"/>
              </w:rPr>
              <w:t>在列表上方点击高级查询超链接</w:t>
            </w:r>
          </w:p>
          <w:p w:rsidR="00EC5DBD" w:rsidRPr="00A9728A" w:rsidRDefault="00EC5DBD" w:rsidP="00EC5DBD">
            <w:pPr>
              <w:pStyle w:val="a5"/>
              <w:numPr>
                <w:ilvl w:val="0"/>
                <w:numId w:val="36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A9728A">
              <w:rPr>
                <w:rFonts w:ascii="宋体" w:hAnsi="宋体" w:hint="eastAsia"/>
              </w:rPr>
              <w:t>用户可以在高级查询页面输入要查询任意的条件</w:t>
            </w:r>
          </w:p>
          <w:p w:rsidR="00EC5DBD" w:rsidRDefault="00EC5DBD" w:rsidP="00EC5DBD">
            <w:pPr>
              <w:pStyle w:val="a5"/>
              <w:numPr>
                <w:ilvl w:val="0"/>
                <w:numId w:val="36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EC5DBD" w:rsidRPr="00D33EB4" w:rsidRDefault="00EC5DBD" w:rsidP="00EC5DBD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4、下方的列表就是带条件查询的结果</w:t>
            </w:r>
          </w:p>
        </w:tc>
      </w:tr>
      <w:tr w:rsidR="00EC5DBD" w:rsidTr="00EC5DBD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40392F" w:rsidRDefault="00EC5DBD" w:rsidP="00EC5DBD">
            <w:pPr>
              <w:rPr>
                <w:rFonts w:ascii="宋体" w:hAnsi="宋体"/>
              </w:rPr>
            </w:pP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可添加，修改，删除</w:t>
            </w:r>
            <w:r>
              <w:rPr>
                <w:rFonts w:hint="eastAsia"/>
              </w:rPr>
              <w:t>退货单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退货单</w:t>
            </w:r>
          </w:p>
          <w:p w:rsidR="00EC5DBD" w:rsidRDefault="00EC5DBD" w:rsidP="00EC5DBD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需要随时关注退货情况</w:t>
            </w:r>
          </w:p>
        </w:tc>
      </w:tr>
    </w:tbl>
    <w:p w:rsidR="00EC5DBD" w:rsidRPr="00EC5DBD" w:rsidRDefault="00EC5DBD" w:rsidP="00EC5DBD"/>
    <w:p w:rsidR="00821253" w:rsidRPr="00CC1F14" w:rsidRDefault="00821253" w:rsidP="00821253"/>
    <w:p w:rsidR="00821253" w:rsidRPr="00CC1F14" w:rsidRDefault="00821253" w:rsidP="00821253"/>
    <w:p w:rsidR="006A20C5" w:rsidRPr="00821253" w:rsidRDefault="006A20C5" w:rsidP="0093416E"/>
    <w:p w:rsidR="00593CDE" w:rsidRDefault="00593CDE" w:rsidP="001746DE">
      <w:pPr>
        <w:pStyle w:val="2"/>
      </w:pPr>
      <w:bookmarkStart w:id="87" w:name="_Toc303244068"/>
      <w:r>
        <w:rPr>
          <w:rFonts w:hint="eastAsia"/>
        </w:rPr>
        <w:lastRenderedPageBreak/>
        <w:t>CRM7.1:</w:t>
      </w:r>
      <w:r>
        <w:rPr>
          <w:rFonts w:hint="eastAsia"/>
        </w:rPr>
        <w:t>产品</w:t>
      </w:r>
      <w:bookmarkEnd w:id="87"/>
    </w:p>
    <w:p w:rsidR="00593CDE" w:rsidRDefault="00593CDE" w:rsidP="001746DE">
      <w:pPr>
        <w:pStyle w:val="3"/>
      </w:pPr>
      <w:bookmarkStart w:id="88" w:name="_Toc303244069"/>
      <w:r>
        <w:rPr>
          <w:rFonts w:hint="eastAsia"/>
        </w:rPr>
        <w:t>产品用例图：</w:t>
      </w:r>
      <w:bookmarkEnd w:id="88"/>
    </w:p>
    <w:p w:rsidR="00593CDE" w:rsidRPr="00FD4EB9" w:rsidRDefault="00593CDE" w:rsidP="00593CDE">
      <w:r>
        <w:rPr>
          <w:noProof/>
        </w:rPr>
        <w:drawing>
          <wp:inline distT="0" distB="0" distL="0" distR="0">
            <wp:extent cx="3943350" cy="4752975"/>
            <wp:effectExtent l="0" t="0" r="0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DE" w:rsidRPr="00DA4954" w:rsidRDefault="00593CDE" w:rsidP="00593CDE">
      <w:pPr>
        <w:pStyle w:val="4"/>
      </w:pPr>
      <w:r>
        <w:rPr>
          <w:rFonts w:hint="eastAsia"/>
        </w:rPr>
        <w:t xml:space="preserve">CRM7.1.1 </w:t>
      </w:r>
      <w:r>
        <w:rPr>
          <w:rFonts w:hint="eastAsia"/>
        </w:rPr>
        <w:t>添加产品用例</w:t>
      </w:r>
    </w:p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593CDE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添加产品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CRM7.1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销售员、boss、经理</w:t>
            </w:r>
          </w:p>
        </w:tc>
      </w:tr>
      <w:tr w:rsidR="00593CDE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593CDE" w:rsidTr="00361F2B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点击新建</w:t>
            </w:r>
          </w:p>
        </w:tc>
      </w:tr>
      <w:tr w:rsidR="00593CDE" w:rsidTr="00361F2B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1.品名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产品名称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必须是唯一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2.分类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产品所属类型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ind w:rightChars="790" w:right="1659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选择项，默认为空。关联系统设置：产品-分类CRM10.</w:t>
                  </w:r>
                  <w:r>
                    <w:rPr>
                      <w:rFonts w:ascii="宋体" w:hAnsi="宋体" w:hint="eastAsia"/>
                    </w:rPr>
                    <w:t xml:space="preserve"> 可以由老板自定义种类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3.条码/编号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产品编号、条码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4.状态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销售状态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正常、停售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5.型号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产品型号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必须是唯一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6.单位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个、件、套、等等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7.价格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产品价格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8.成本价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成本价格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9.权限分组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成品、半成品、原材料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10.序列化管理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该产品是否序列化管理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11.价格策略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不同身份客户对应不同价格产品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零售价</w:t>
                  </w:r>
                </w:p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集团采购价</w:t>
                  </w:r>
                </w:p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政府采购价</w:t>
                  </w:r>
                </w:p>
                <w:p w:rsidR="00593CDE" w:rsidRPr="00361BF8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VIP客户价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12.产品图片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产品大图片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13.重量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产品重量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14.折扣规范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产品折扣规范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15.产品说明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16.技术参数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17.常见问题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18.备注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Pr="00D47834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19.信息状态</w:t>
                  </w:r>
                </w:p>
              </w:tc>
              <w:tc>
                <w:tcPr>
                  <w:tcW w:w="850" w:type="dxa"/>
                </w:tcPr>
                <w:p w:rsidR="00593CDE" w:rsidRPr="00504AF4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93CDE" w:rsidRPr="00504AF4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信息的当前状态，是否有效</w:t>
                  </w:r>
                </w:p>
              </w:tc>
              <w:tc>
                <w:tcPr>
                  <w:tcW w:w="5198" w:type="dxa"/>
                </w:tcPr>
                <w:p w:rsidR="00593CDE" w:rsidRPr="00391A68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系统给出，新建时默认为有效，不需要输入，当用户删除的时候信息改变为失效状态，用户恢复的时候信息状态更改为有效</w:t>
                  </w:r>
                </w:p>
              </w:tc>
            </w:tr>
          </w:tbl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593CDE" w:rsidTr="00361F2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将添加的产品记录日志中</w:t>
            </w:r>
          </w:p>
          <w:p w:rsidR="00593CDE" w:rsidRPr="000C42DB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用户点击进入“产品管理”页面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1)添加功能: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a）进入“产品”界面，点击“新建”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 xml:space="preserve">b)弹出“添加产品”事务窗口 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填写添加必要信息（如品名、分类等）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用户点击进入“报价单”页面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2)添加功能:</w:t>
            </w:r>
          </w:p>
          <w:p w:rsidR="00593CDE" w:rsidRPr="002871E9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进入报价单视图，添加完成报价单后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编辑报价单，编辑明细</w:t>
            </w:r>
            <w:r>
              <w:rPr>
                <w:rFonts w:ascii="宋体" w:hAnsi="宋体"/>
                <w:sz w:val="21"/>
              </w:rPr>
              <w:t xml:space="preserve"> </w:t>
            </w:r>
          </w:p>
          <w:p w:rsidR="00593CDE" w:rsidRDefault="00593CDE" w:rsidP="00361F2B">
            <w:pPr>
              <w:pStyle w:val="10"/>
              <w:tabs>
                <w:tab w:val="left" w:pos="780"/>
              </w:tabs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c) 查看产品信息时，可添加产品, 弹出“添加”事务窗口 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填写添加必要信息（如品名、分类等）</w:t>
            </w:r>
          </w:p>
          <w:p w:rsidR="00593CDE" w:rsidRPr="0005249D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e) 点击保存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用户点击进入“订单/合同”页面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 添加功能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进入订单视图，查询订单详细信息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可查看到订单明细信息，可以添加产品</w:t>
            </w:r>
          </w:p>
          <w:p w:rsidR="00593CDE" w:rsidRPr="009D01B0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没有添加的产品则“新建”产品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填写添加必要信息（如品名、分类等）</w:t>
            </w:r>
          </w:p>
          <w:p w:rsidR="00593CDE" w:rsidRPr="0005249D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e) 点击保存</w:t>
            </w:r>
          </w:p>
          <w:p w:rsidR="00593CDE" w:rsidRPr="009D01B0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D65B4D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593CDE" w:rsidRDefault="00593CDE" w:rsidP="00593CDE"/>
    <w:p w:rsidR="00593CDE" w:rsidRDefault="00593CDE" w:rsidP="00593CDE">
      <w:pPr>
        <w:pStyle w:val="4"/>
      </w:pPr>
      <w:r>
        <w:rPr>
          <w:rFonts w:hint="eastAsia"/>
        </w:rPr>
        <w:t xml:space="preserve">CRM7.1.2 </w:t>
      </w:r>
      <w:r>
        <w:rPr>
          <w:rFonts w:hint="eastAsia"/>
        </w:rPr>
        <w:t>修改产品用例</w:t>
      </w:r>
    </w:p>
    <w:p w:rsidR="00593CDE" w:rsidRPr="00A647D9" w:rsidRDefault="00593CDE" w:rsidP="00593CDE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593CDE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修改产品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CRM7.1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593CDE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593CDE" w:rsidTr="00361F2B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点击新建</w:t>
            </w:r>
          </w:p>
        </w:tc>
      </w:tr>
      <w:tr w:rsidR="00593CDE" w:rsidTr="00361F2B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1.品名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产品名称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必须是唯一，</w:t>
                  </w:r>
                  <w:r w:rsidRPr="00970975">
                    <w:rPr>
                      <w:rFonts w:ascii="宋体" w:hAnsi="宋体" w:hint="eastAsia"/>
                      <w:b/>
                    </w:rPr>
                    <w:t>不可轻易修改！</w:t>
                  </w:r>
                </w:p>
              </w:tc>
            </w:tr>
          </w:tbl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其他同上 </w:t>
            </w:r>
          </w:p>
        </w:tc>
      </w:tr>
      <w:tr w:rsidR="00593CDE" w:rsidTr="00361F2B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将修改的产品信息记录日志中</w:t>
            </w:r>
          </w:p>
          <w:p w:rsidR="00593CDE" w:rsidRPr="000C42DB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用户点击进入“产品管理”页面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 编辑功能: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a)进入“产品”界面，点击“编辑”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 xml:space="preserve">b)弹出“编辑产品”事务窗口 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填写编辑信息（如品名、分类等）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填写完信息，点击保存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用户点击进入“报价单”页面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2) 编辑功能:</w:t>
            </w:r>
          </w:p>
          <w:p w:rsidR="00593CDE" w:rsidRPr="002871E9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进入报价单视图，添加完成报价单后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编辑报价单，编辑明细</w:t>
            </w:r>
            <w:r>
              <w:rPr>
                <w:rFonts w:ascii="宋体" w:hAnsi="宋体"/>
                <w:sz w:val="21"/>
              </w:rPr>
              <w:t xml:space="preserve"> </w:t>
            </w:r>
          </w:p>
          <w:p w:rsidR="00593CDE" w:rsidRDefault="00593CDE" w:rsidP="00361F2B">
            <w:pPr>
              <w:pStyle w:val="10"/>
              <w:tabs>
                <w:tab w:val="left" w:pos="780"/>
              </w:tabs>
              <w:overflowPunct/>
              <w:autoSpaceDE/>
              <w:autoSpaceDN/>
              <w:adjustRightInd/>
              <w:ind w:firstLineChars="400" w:firstLine="84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c) 查看产品信息时，可编辑产品, 弹出“编辑”事务窗口 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填写编辑信息（如品名、分类等）</w:t>
            </w:r>
          </w:p>
          <w:p w:rsidR="00593CDE" w:rsidRPr="0005249D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e) 点击保存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用户点击进入“订单/合同”页面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3) 编辑功能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 进入订单视图，查询订单详细信息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b) 可查看到订单明细信息，可以查看到产品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点击产品查看该产品的详细信息</w:t>
            </w:r>
          </w:p>
          <w:p w:rsidR="00593CDE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点击编辑 ，填写信息（如品名、分类等）</w:t>
            </w:r>
          </w:p>
          <w:p w:rsidR="00593CDE" w:rsidRPr="009D01B0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e) 点击保存</w:t>
            </w:r>
          </w:p>
        </w:tc>
      </w:tr>
      <w:tr w:rsidR="00593CDE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D65B4D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593CDE" w:rsidRDefault="00593CDE" w:rsidP="00593CDE"/>
    <w:p w:rsidR="00593CDE" w:rsidRDefault="00593CDE" w:rsidP="00593CDE">
      <w:pPr>
        <w:pStyle w:val="4"/>
      </w:pPr>
      <w:r>
        <w:rPr>
          <w:rFonts w:hint="eastAsia"/>
        </w:rPr>
        <w:lastRenderedPageBreak/>
        <w:t xml:space="preserve">CRM7.1.3 </w:t>
      </w:r>
      <w:r>
        <w:rPr>
          <w:rFonts w:hint="eastAsia"/>
        </w:rPr>
        <w:t>删除产品用例</w:t>
      </w:r>
    </w:p>
    <w:p w:rsidR="00593CDE" w:rsidRPr="00A647D9" w:rsidRDefault="00593CDE" w:rsidP="00593CDE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593CDE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删除产品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CRM7.1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593CDE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593CDE" w:rsidTr="00361F2B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21320A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1.产品编号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产品名称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 xml:space="preserve"> 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2.状态</w:t>
                  </w:r>
                </w:p>
              </w:tc>
              <w:tc>
                <w:tcPr>
                  <w:tcW w:w="850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对应该信息是否有效</w:t>
                  </w:r>
                </w:p>
              </w:tc>
              <w:tc>
                <w:tcPr>
                  <w:tcW w:w="5198" w:type="dxa"/>
                </w:tcPr>
                <w:p w:rsidR="00593CDE" w:rsidRDefault="00593C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1有效 0无效</w:t>
                  </w:r>
                </w:p>
              </w:tc>
            </w:tr>
          </w:tbl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rPr>
          <w:trHeight w:val="65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将删除的产品记录日志中</w:t>
            </w:r>
          </w:p>
          <w:p w:rsidR="00593CDE" w:rsidRPr="000C42DB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用户点击进入“产品管理”页面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 编辑功能:</w:t>
            </w: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a)进入“产品”界面，点击“删除”</w:t>
            </w:r>
          </w:p>
          <w:p w:rsidR="00593CDE" w:rsidRDefault="00593CDE" w:rsidP="00361F2B">
            <w:pPr>
              <w:pStyle w:val="10"/>
              <w:tabs>
                <w:tab w:val="left" w:pos="78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 xml:space="preserve">b) 弹出“提示确认”事务窗口 </w:t>
            </w:r>
          </w:p>
          <w:p w:rsidR="00593CDE" w:rsidRPr="009D01B0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c)是，提示操作成功，否提示失败</w:t>
            </w:r>
          </w:p>
        </w:tc>
      </w:tr>
      <w:tr w:rsidR="00593CDE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D65B4D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</w:rPr>
              <w:t>该产品未添加到订单中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593CDE" w:rsidRDefault="00593CDE" w:rsidP="00593CDE"/>
    <w:p w:rsidR="00593CDE" w:rsidRDefault="00593CDE" w:rsidP="00593CDE">
      <w:pPr>
        <w:pStyle w:val="4"/>
      </w:pPr>
      <w:r>
        <w:rPr>
          <w:rFonts w:hint="eastAsia"/>
        </w:rPr>
        <w:lastRenderedPageBreak/>
        <w:t xml:space="preserve">CRM7.1.3 </w:t>
      </w:r>
      <w:r>
        <w:rPr>
          <w:rFonts w:hint="eastAsia"/>
        </w:rPr>
        <w:t>查询产品用例</w:t>
      </w:r>
    </w:p>
    <w:tbl>
      <w:tblPr>
        <w:tblpPr w:leftFromText="180" w:rightFromText="180" w:vertAnchor="text" w:horzAnchor="margin" w:tblpY="184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593CDE" w:rsidTr="00361F2B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查询产品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CRM7.1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产品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boss、</w:t>
            </w:r>
          </w:p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593CDE" w:rsidTr="00361F2B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593CDE" w:rsidTr="00361F2B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593CDE" w:rsidTr="00361F2B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21320A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1.品名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产品名称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必须是唯一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2.分类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产品所属类型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3.编号/条码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产品编号、条码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4.状态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销售状态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正常、停售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5.型号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产品型号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必须是唯一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6.单位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个、件、套、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7.价格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产品价格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8.成本价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成本价格</w:t>
                  </w: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9.权限分组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成品、半成品、原材料</w:t>
                  </w: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10.序列化管理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593CDE" w:rsidTr="00361F2B">
              <w:tc>
                <w:tcPr>
                  <w:tcW w:w="1446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11.重量</w:t>
                  </w:r>
                </w:p>
              </w:tc>
              <w:tc>
                <w:tcPr>
                  <w:tcW w:w="850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593CDE" w:rsidRDefault="00593CDE" w:rsidP="001D3C5D">
                  <w:pPr>
                    <w:framePr w:hSpace="180" w:wrap="around" w:vAnchor="text" w:hAnchor="margin" w:y="184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</w:tbl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593CDE" w:rsidTr="00361F2B">
        <w:trPr>
          <w:trHeight w:val="65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0C42DB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9D01B0" w:rsidRDefault="00593CDE" w:rsidP="00361F2B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Pr="00D65B4D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593CDE" w:rsidTr="00361F2B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CDE" w:rsidRDefault="00593C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593CDE" w:rsidRPr="00512A02" w:rsidRDefault="00593CDE" w:rsidP="00593CDE"/>
    <w:p w:rsidR="0063701D" w:rsidRDefault="0063701D" w:rsidP="006A20C5"/>
    <w:p w:rsidR="001746DE" w:rsidRDefault="001746DE" w:rsidP="001746DE">
      <w:pPr>
        <w:pStyle w:val="2"/>
      </w:pPr>
      <w:bookmarkStart w:id="89" w:name="_Toc303244070"/>
      <w:r>
        <w:rPr>
          <w:rFonts w:hint="eastAsia"/>
        </w:rPr>
        <w:t>CRM8.1</w:t>
      </w:r>
      <w:r>
        <w:rPr>
          <w:rFonts w:hint="eastAsia"/>
        </w:rPr>
        <w:t>客服</w:t>
      </w:r>
      <w:bookmarkEnd w:id="89"/>
    </w:p>
    <w:p w:rsidR="001746DE" w:rsidRDefault="001746DE" w:rsidP="001746DE">
      <w:pPr>
        <w:pStyle w:val="3"/>
      </w:pPr>
      <w:bookmarkStart w:id="90" w:name="_Toc303244071"/>
      <w:r>
        <w:rPr>
          <w:rFonts w:hint="eastAsia"/>
        </w:rPr>
        <w:t>CRM8.1</w:t>
      </w:r>
      <w:r>
        <w:rPr>
          <w:rFonts w:hint="eastAsia"/>
        </w:rPr>
        <w:t>客服的用例图</w:t>
      </w:r>
      <w:bookmarkEnd w:id="90"/>
    </w:p>
    <w:p w:rsidR="001746DE" w:rsidRPr="00FB0081" w:rsidRDefault="001746DE" w:rsidP="001746DE">
      <w:r>
        <w:rPr>
          <w:noProof/>
        </w:rPr>
        <w:drawing>
          <wp:inline distT="0" distB="0" distL="0" distR="0">
            <wp:extent cx="4822190" cy="3946525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6DE" w:rsidRDefault="001746DE" w:rsidP="001746DE">
      <w:pPr>
        <w:pStyle w:val="4"/>
      </w:pPr>
      <w:r>
        <w:rPr>
          <w:rFonts w:hint="eastAsia"/>
        </w:rPr>
        <w:t>CRM8.1.1</w:t>
      </w:r>
      <w:r>
        <w:rPr>
          <w:rFonts w:hint="eastAsia"/>
        </w:rPr>
        <w:t>新建客户服务</w:t>
      </w:r>
    </w:p>
    <w:tbl>
      <w:tblPr>
        <w:tblpPr w:leftFromText="180" w:rightFromText="180" w:vertAnchor="text" w:horzAnchor="margin" w:tblpY="138"/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4572"/>
      </w:tblGrid>
      <w:tr w:rsidR="00EC5DBD" w:rsidTr="00EC5DBD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添加客户服务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CRM8.1.1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添加客户服务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EC5DBD" w:rsidTr="00EC5DB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EC5DBD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EC5DBD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EC5DBD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EC5DBD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业务员点击客服按钮，工作台</w:t>
            </w:r>
          </w:p>
        </w:tc>
      </w:tr>
      <w:tr w:rsidR="00EC5DBD" w:rsidTr="00EC5DBD">
        <w:trPr>
          <w:trHeight w:val="240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5DBD" w:rsidTr="00EC5DBD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68" w:type="dxa"/>
              <w:tblLayout w:type="fixed"/>
              <w:tblLook w:val="04A0"/>
            </w:tblPr>
            <w:tblGrid>
              <w:gridCol w:w="1588"/>
              <w:gridCol w:w="567"/>
              <w:gridCol w:w="2126"/>
              <w:gridCol w:w="2587"/>
            </w:tblGrid>
            <w:tr w:rsidR="00EC5DBD" w:rsidTr="00361F2B"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EC5DBD" w:rsidTr="00361F2B"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FE0568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客服对应的主题</w:t>
                  </w: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rPr>
                <w:trHeight w:val="319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对应客户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该客服对应的客户</w:t>
                  </w: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</w:t>
                  </w:r>
                  <w:r w:rsidRPr="003B176D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关联时没有该客户</w:t>
                  </w:r>
                  <w:r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可根据名称、**查询，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EC5DBD" w:rsidRPr="00FE0568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rPr>
                <w:trHeight w:val="1266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服务类型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选择项（单选按钮）</w:t>
                  </w:r>
                </w:p>
                <w:p w:rsidR="00EC5DBD" w:rsidRPr="00840068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840068">
                    <w:rPr>
                      <w:rFonts w:ascii="宋体" w:hAnsi="宋体" w:hint="eastAsia"/>
                    </w:rPr>
                    <w:t>答疑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故障排除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培训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升级</w:t>
                  </w:r>
                </w:p>
                <w:p w:rsidR="00EC5DBD" w:rsidRPr="00840068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EC5DBD" w:rsidTr="00361F2B">
              <w:trPr>
                <w:trHeight w:val="1595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服务方式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选择项（单选按钮）</w:t>
                  </w:r>
                </w:p>
                <w:p w:rsidR="00EC5DBD" w:rsidRPr="00840068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840068">
                    <w:rPr>
                      <w:rFonts w:ascii="宋体" w:hAnsi="宋体" w:hint="eastAsia"/>
                    </w:rPr>
                    <w:t>电话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传真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邮寄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上门</w:t>
                  </w:r>
                </w:p>
                <w:p w:rsidR="00EC5DBD" w:rsidRPr="00840068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其他</w:t>
                  </w:r>
                </w:p>
              </w:tc>
            </w:tr>
            <w:tr w:rsidR="00EC5DBD" w:rsidTr="00361F2B">
              <w:trPr>
                <w:trHeight w:val="499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开始日期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默认当前日期</w:t>
                  </w:r>
                </w:p>
              </w:tc>
            </w:tr>
            <w:tr w:rsidR="00EC5DBD" w:rsidTr="00361F2B">
              <w:trPr>
                <w:trHeight w:val="406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开始时间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花费时间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客户联系人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Pr="00840068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color w:val="FF0000"/>
                    </w:rPr>
                  </w:pPr>
                  <w:r w:rsidRPr="00840068">
                    <w:rPr>
                      <w:rFonts w:ascii="宋体" w:hAnsi="宋体" w:hint="eastAsia"/>
                      <w:color w:val="FF0000"/>
                    </w:rPr>
                    <w:t>关联客户表</w:t>
                  </w:r>
                </w:p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选择项（单选按钮）</w:t>
                  </w:r>
                </w:p>
                <w:p w:rsidR="00EC5DBD" w:rsidRPr="00840068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840068">
                    <w:rPr>
                      <w:rFonts w:ascii="宋体" w:hAnsi="宋体" w:hint="eastAsia"/>
                    </w:rPr>
                    <w:t>无需处理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未处理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处理中</w:t>
                  </w:r>
                </w:p>
                <w:p w:rsidR="00EC5DBD" w:rsidRPr="00A54CFB" w:rsidRDefault="00EC5DBD" w:rsidP="00EC5DBD">
                  <w:pPr>
                    <w:pStyle w:val="a5"/>
                    <w:framePr w:hSpace="180" w:wrap="around" w:vAnchor="text" w:hAnchor="margin" w:y="138"/>
                    <w:numPr>
                      <w:ilvl w:val="0"/>
                      <w:numId w:val="1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处理完成</w:t>
                  </w: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执行人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color w:val="FF0000"/>
                    </w:rPr>
                  </w:pPr>
                  <w:r w:rsidRPr="00A54CFB">
                    <w:rPr>
                      <w:rFonts w:ascii="宋体" w:hAnsi="宋体" w:hint="eastAsia"/>
                      <w:color w:val="FF0000"/>
                    </w:rPr>
                    <w:t>关联职员表</w:t>
                  </w:r>
                </w:p>
                <w:p w:rsidR="00EC5DBD" w:rsidRPr="00A54CFB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服务内容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Pr="00A54CFB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客户反馈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Pr="00A54CFB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Pr="00A54CFB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  <w:tr w:rsidR="00EC5DBD" w:rsidTr="00361F2B">
              <w:trPr>
                <w:trHeight w:val="568"/>
              </w:trPr>
              <w:tc>
                <w:tcPr>
                  <w:tcW w:w="1588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对应QA</w:t>
                  </w:r>
                </w:p>
              </w:tc>
              <w:tc>
                <w:tcPr>
                  <w:tcW w:w="567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EC5DBD" w:rsidRDefault="00EC5DBD" w:rsidP="00EC5DBD">
                  <w:pPr>
                    <w:framePr w:hSpace="180" w:wrap="around" w:vAnchor="text" w:hAnchor="margin" w:y="138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EC5DBD" w:rsidRPr="00A54CFB" w:rsidRDefault="00EC5DBD" w:rsidP="00EC5DBD">
                  <w:pPr>
                    <w:framePr w:hSpace="180" w:wrap="around" w:vAnchor="text" w:hAnchor="margin" w:y="138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  <w:color w:val="FF0000"/>
                    </w:rPr>
                  </w:pPr>
                </w:p>
              </w:tc>
            </w:tr>
          </w:tbl>
          <w:p w:rsidR="00EC5DBD" w:rsidRDefault="00EC5DBD" w:rsidP="00EC5DBD">
            <w:pPr>
              <w:spacing w:before="100" w:beforeAutospacing="1" w:after="100" w:afterAutospacing="1"/>
              <w:ind w:left="840"/>
              <w:rPr>
                <w:rFonts w:ascii="宋体" w:hAnsi="宋体"/>
              </w:rPr>
            </w:pPr>
          </w:p>
          <w:p w:rsidR="00EC5DBD" w:rsidRPr="00322ACC" w:rsidRDefault="00EC5DBD" w:rsidP="00EC5DBD">
            <w:pPr>
              <w:pStyle w:val="a5"/>
              <w:spacing w:before="100" w:beforeAutospacing="1" w:after="100" w:afterAutospacing="1"/>
              <w:ind w:left="1352" w:firstLineChars="0" w:firstLine="0"/>
              <w:rPr>
                <w:rFonts w:ascii="宋体" w:hAnsi="宋体"/>
              </w:rPr>
            </w:pPr>
          </w:p>
          <w:p w:rsidR="00EC5DBD" w:rsidRDefault="00EC5DBD" w:rsidP="00EC5DBD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hAnsi="宋体"/>
              </w:rPr>
            </w:pPr>
          </w:p>
        </w:tc>
      </w:tr>
      <w:tr w:rsidR="00EC5DBD" w:rsidTr="00EC5DB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EC4E34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客户服务列表</w:t>
            </w:r>
          </w:p>
        </w:tc>
      </w:tr>
      <w:tr w:rsidR="00EC5DBD" w:rsidTr="00EC5DB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用户将鼠标移到客服栏中，点击客服记录</w:t>
            </w:r>
          </w:p>
          <w:p w:rsidR="00EC5DBD" w:rsidRDefault="00EC5DBD" w:rsidP="00EC5DBD">
            <w:pPr>
              <w:pStyle w:val="a5"/>
              <w:numPr>
                <w:ilvl w:val="0"/>
                <w:numId w:val="6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新建订单流程</w:t>
            </w:r>
          </w:p>
          <w:p w:rsidR="00EC5DBD" w:rsidRPr="009D4A5C" w:rsidRDefault="00EC5DBD" w:rsidP="00EC5DBD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在客户记录表上</w:t>
            </w:r>
            <w:r w:rsidRPr="009D4A5C">
              <w:rPr>
                <w:rFonts w:ascii="宋体" w:hAnsi="宋体" w:hint="eastAsia"/>
              </w:rPr>
              <w:t>点击新建</w:t>
            </w:r>
          </w:p>
          <w:p w:rsidR="00EC5DBD" w:rsidRDefault="00EC5DBD" w:rsidP="00EC5DBD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弹出新建客服的事务窗口</w:t>
            </w:r>
          </w:p>
          <w:p w:rsidR="00EC5DBD" w:rsidRDefault="00EC5DBD" w:rsidP="00EC5DBD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输入窗口中的所有信息后（主题，对应客户，时间等）后，点击保存后就，系统自动关闭了此窗口</w:t>
            </w:r>
          </w:p>
          <w:p w:rsidR="00EC5DBD" w:rsidRPr="009D4A5C" w:rsidRDefault="00EC5DBD" w:rsidP="00EC5DBD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该新客服自动添加到客户记录表中。</w:t>
            </w:r>
          </w:p>
          <w:p w:rsidR="00EC5DBD" w:rsidRPr="009D4A5C" w:rsidRDefault="00EC5DBD" w:rsidP="00EC5DBD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C5DBD" w:rsidTr="00EC5DBD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40392F" w:rsidRDefault="00EC5DBD" w:rsidP="00EC5DBD">
            <w:pPr>
              <w:rPr>
                <w:rFonts w:ascii="宋体" w:hAnsi="宋体"/>
              </w:rPr>
            </w:pP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可修改该客户记录</w:t>
            </w:r>
          </w:p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可删除该客户记录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ascii="宋体" w:hAnsi="宋体" w:hint="eastAsia"/>
              </w:rPr>
              <w:t>客户记录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需要随时关注客户的需求</w:t>
            </w:r>
          </w:p>
        </w:tc>
      </w:tr>
    </w:tbl>
    <w:p w:rsidR="00EC5DBD" w:rsidRPr="00EC5DBD" w:rsidRDefault="00EC5DBD" w:rsidP="00EC5DBD"/>
    <w:p w:rsidR="001746DE" w:rsidRDefault="001746DE" w:rsidP="001746DE"/>
    <w:p w:rsidR="001746DE" w:rsidRDefault="001746DE" w:rsidP="001746DE"/>
    <w:p w:rsidR="00EC5DBD" w:rsidRPr="00EC5DBD" w:rsidRDefault="001746DE" w:rsidP="00EC5DBD">
      <w:pPr>
        <w:pStyle w:val="4"/>
      </w:pPr>
      <w:r>
        <w:rPr>
          <w:rFonts w:hint="eastAsia"/>
        </w:rPr>
        <w:t>CRM8.1.2</w:t>
      </w:r>
      <w:r>
        <w:rPr>
          <w:rFonts w:hint="eastAsia"/>
        </w:rPr>
        <w:t>客户投诉</w:t>
      </w:r>
    </w:p>
    <w:tbl>
      <w:tblPr>
        <w:tblW w:w="86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73"/>
        <w:gridCol w:w="2669"/>
        <w:gridCol w:w="4572"/>
      </w:tblGrid>
      <w:tr w:rsidR="001746DE" w:rsidTr="00EC5DBD"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添加客户投诉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CRM8.1.2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添加客户投诉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1746DE" w:rsidTr="00EC5DBD">
        <w:tc>
          <w:tcPr>
            <w:tcW w:w="137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1746DE" w:rsidTr="00EC5DBD">
        <w:tc>
          <w:tcPr>
            <w:tcW w:w="13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rPr>
                <w:rFonts w:ascii="宋体" w:hAnsi="宋体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1746DE" w:rsidTr="00EC5DBD">
        <w:tc>
          <w:tcPr>
            <w:tcW w:w="13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rPr>
                <w:rFonts w:ascii="宋体" w:hAnsi="宋体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1746DE" w:rsidTr="00EC5DBD">
        <w:tc>
          <w:tcPr>
            <w:tcW w:w="13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rPr>
                <w:rFonts w:ascii="宋体" w:hAnsi="宋体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1746DE" w:rsidTr="00EC5DBD">
        <w:tc>
          <w:tcPr>
            <w:tcW w:w="137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rPr>
                <w:rFonts w:ascii="宋体" w:hAnsi="宋体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业务员将鼠标移到客服按钮上，点击投诉处理，工作台</w:t>
            </w:r>
          </w:p>
        </w:tc>
      </w:tr>
      <w:tr w:rsidR="001746DE" w:rsidTr="00EC5DBD">
        <w:trPr>
          <w:trHeight w:val="24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1746DE" w:rsidTr="00EC5DBD">
        <w:trPr>
          <w:trHeight w:val="848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</w:p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a7"/>
              <w:tblW w:w="6868" w:type="dxa"/>
              <w:tblLayout w:type="fixed"/>
              <w:tblLook w:val="04A0"/>
            </w:tblPr>
            <w:tblGrid>
              <w:gridCol w:w="1446"/>
              <w:gridCol w:w="709"/>
              <w:gridCol w:w="2126"/>
              <w:gridCol w:w="2587"/>
            </w:tblGrid>
            <w:tr w:rsidR="001746DE" w:rsidTr="00361F2B"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746DE" w:rsidTr="00361F2B">
              <w:trPr>
                <w:trHeight w:val="3198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对应客户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该客服对应的客户</w:t>
                  </w: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</w:t>
                  </w:r>
                </w:p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</w:t>
                  </w:r>
                  <w:r w:rsidRPr="003B176D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关联时没有该客户</w:t>
                  </w:r>
                  <w:r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可根据名称、**查询，</w:t>
                  </w:r>
                  <w:r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1746DE" w:rsidRPr="00FE0568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1746DE" w:rsidTr="00361F2B">
              <w:trPr>
                <w:trHeight w:val="480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</w:t>
                  </w:r>
                  <w:r w:rsidRPr="00FE0568">
                    <w:rPr>
                      <w:rFonts w:ascii="宋体" w:hAnsi="宋体" w:hint="eastAsia"/>
                    </w:rPr>
                    <w:t>主题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客服对应的主题</w:t>
                  </w: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1746DE" w:rsidTr="00361F2B">
              <w:trPr>
                <w:trHeight w:val="1266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首问接待人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接收客户投诉的员工</w:t>
                  </w: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583BAF">
                    <w:rPr>
                      <w:rFonts w:ascii="宋体" w:hAnsi="宋体" w:hint="eastAsia"/>
                      <w:color w:val="FF0000"/>
                    </w:rPr>
                    <w:t>关联职员表</w:t>
                  </w:r>
                </w:p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1746DE" w:rsidRPr="00583BAF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</w:rPr>
                    <w:t>对于客户投诉来说，在内部多次转接给客户的感受很不好，一般公司会使用首问负责人，在这里记录客户投诉的第一接待人</w:t>
                  </w:r>
                </w:p>
              </w:tc>
            </w:tr>
            <w:tr w:rsidR="001746DE" w:rsidTr="00361F2B">
              <w:trPr>
                <w:trHeight w:val="1266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投诉的类型</w:t>
                  </w:r>
                </w:p>
              </w:tc>
              <w:tc>
                <w:tcPr>
                  <w:tcW w:w="2587" w:type="dxa"/>
                </w:tcPr>
                <w:p w:rsidR="001746DE" w:rsidRPr="00E149F3" w:rsidRDefault="001746DE" w:rsidP="00230C32">
                  <w:pPr>
                    <w:pStyle w:val="a5"/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产品投诉</w:t>
                  </w:r>
                </w:p>
                <w:p w:rsidR="001746DE" w:rsidRPr="00E149F3" w:rsidRDefault="001746DE" w:rsidP="00230C32">
                  <w:pPr>
                    <w:pStyle w:val="a5"/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服务投诉</w:t>
                  </w:r>
                </w:p>
                <w:p w:rsidR="001746DE" w:rsidRPr="00E149F3" w:rsidRDefault="001746DE" w:rsidP="00230C32">
                  <w:pPr>
                    <w:pStyle w:val="a5"/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客户意见</w:t>
                  </w:r>
                </w:p>
                <w:p w:rsidR="001746DE" w:rsidRPr="00E149F3" w:rsidRDefault="001746DE" w:rsidP="00230C32">
                  <w:pPr>
                    <w:pStyle w:val="a5"/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其他</w:t>
                  </w:r>
                </w:p>
                <w:p w:rsidR="001746DE" w:rsidRPr="00E149F3" w:rsidRDefault="001746DE" w:rsidP="00230C32">
                  <w:pPr>
                    <w:pStyle w:val="a5"/>
                    <w:numPr>
                      <w:ilvl w:val="0"/>
                      <w:numId w:val="47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未选</w:t>
                  </w:r>
                </w:p>
              </w:tc>
            </w:tr>
            <w:tr w:rsidR="001746DE" w:rsidTr="00361F2B">
              <w:trPr>
                <w:trHeight w:val="695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对投诉的描述</w:t>
                  </w:r>
                </w:p>
              </w:tc>
              <w:tc>
                <w:tcPr>
                  <w:tcW w:w="2587" w:type="dxa"/>
                </w:tcPr>
                <w:p w:rsidR="001746DE" w:rsidRPr="00583BAF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客户投诉的日期</w:t>
                  </w:r>
                </w:p>
              </w:tc>
              <w:tc>
                <w:tcPr>
                  <w:tcW w:w="2587" w:type="dxa"/>
                </w:tcPr>
                <w:p w:rsidR="001746DE" w:rsidRPr="00954124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 w:rsidRPr="00954124">
                    <w:rPr>
                      <w:rFonts w:ascii="宋体" w:hAnsi="宋体" w:hint="eastAsia"/>
                      <w:color w:val="000000" w:themeColor="text1"/>
                    </w:rPr>
                    <w:t>默认当前日期</w:t>
                  </w: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时间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客户投诉的时间</w:t>
                  </w:r>
                </w:p>
              </w:tc>
              <w:tc>
                <w:tcPr>
                  <w:tcW w:w="2587" w:type="dxa"/>
                </w:tcPr>
                <w:p w:rsidR="001746DE" w:rsidRPr="00954124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投诉人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投诉人</w:t>
                  </w:r>
                </w:p>
              </w:tc>
              <w:tc>
                <w:tcPr>
                  <w:tcW w:w="2587" w:type="dxa"/>
                </w:tcPr>
                <w:p w:rsidR="001746DE" w:rsidRPr="00954124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954124">
                    <w:rPr>
                      <w:rFonts w:ascii="宋体" w:hAnsi="宋体" w:hint="eastAsia"/>
                      <w:color w:val="FF0000"/>
                    </w:rPr>
                    <w:t>关联客户表</w:t>
                  </w: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紧急程度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投诉的紧急程度</w:t>
                  </w: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选择项（单选按钮）</w:t>
                  </w:r>
                </w:p>
                <w:p w:rsidR="001746DE" w:rsidRPr="00954124" w:rsidRDefault="001746DE" w:rsidP="00230C32">
                  <w:pPr>
                    <w:pStyle w:val="a5"/>
                    <w:numPr>
                      <w:ilvl w:val="0"/>
                      <w:numId w:val="2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954124">
                    <w:rPr>
                      <w:rFonts w:ascii="宋体" w:hAnsi="宋体" w:hint="eastAsia"/>
                      <w:color w:val="000000" w:themeColor="text1"/>
                    </w:rPr>
                    <w:t>非常紧急</w:t>
                  </w:r>
                </w:p>
                <w:p w:rsidR="001746DE" w:rsidRDefault="001746DE" w:rsidP="00230C32">
                  <w:pPr>
                    <w:pStyle w:val="a5"/>
                    <w:numPr>
                      <w:ilvl w:val="0"/>
                      <w:numId w:val="2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954124">
                    <w:rPr>
                      <w:rFonts w:ascii="宋体" w:hAnsi="宋体" w:hint="eastAsia"/>
                      <w:color w:val="000000" w:themeColor="text1"/>
                    </w:rPr>
                    <w:t>急</w:t>
                  </w:r>
                </w:p>
                <w:p w:rsidR="001746DE" w:rsidRPr="00954124" w:rsidRDefault="001746DE" w:rsidP="00230C32">
                  <w:pPr>
                    <w:pStyle w:val="a5"/>
                    <w:numPr>
                      <w:ilvl w:val="0"/>
                      <w:numId w:val="20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954124">
                    <w:rPr>
                      <w:rFonts w:ascii="宋体" w:hAnsi="宋体" w:hint="eastAsia"/>
                      <w:color w:val="000000" w:themeColor="text1"/>
                    </w:rPr>
                    <w:t>普通</w:t>
                  </w: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处理过程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处理结果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选择项（单选按钮）</w:t>
                  </w:r>
                </w:p>
                <w:p w:rsidR="001746DE" w:rsidRPr="00910890" w:rsidRDefault="001746DE" w:rsidP="00230C32">
                  <w:pPr>
                    <w:pStyle w:val="a5"/>
                    <w:numPr>
                      <w:ilvl w:val="0"/>
                      <w:numId w:val="2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910890">
                    <w:rPr>
                      <w:rFonts w:ascii="宋体" w:hAnsi="宋体" w:hint="eastAsia"/>
                    </w:rPr>
                    <w:t>未处理</w:t>
                  </w:r>
                </w:p>
                <w:p w:rsidR="001746DE" w:rsidRDefault="001746DE" w:rsidP="00230C32">
                  <w:pPr>
                    <w:pStyle w:val="a5"/>
                    <w:numPr>
                      <w:ilvl w:val="0"/>
                      <w:numId w:val="2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处理中</w:t>
                  </w:r>
                </w:p>
                <w:p w:rsidR="001746DE" w:rsidRDefault="001746DE" w:rsidP="00230C32">
                  <w:pPr>
                    <w:pStyle w:val="a5"/>
                    <w:numPr>
                      <w:ilvl w:val="0"/>
                      <w:numId w:val="21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处理完成</w:t>
                  </w:r>
                </w:p>
                <w:p w:rsidR="001746DE" w:rsidRPr="00910890" w:rsidRDefault="001746DE" w:rsidP="00361F2B">
                  <w:pPr>
                    <w:pStyle w:val="a5"/>
                    <w:spacing w:before="100" w:beforeAutospacing="1" w:after="100" w:afterAutospacing="1"/>
                    <w:ind w:left="36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投诉处理完成后，要变更这个字段的值，并且记录花费时间</w:t>
                  </w: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花费时间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客户反馈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回访确认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1746DE" w:rsidTr="00361F2B">
              <w:trPr>
                <w:trHeight w:val="562"/>
              </w:trPr>
              <w:tc>
                <w:tcPr>
                  <w:tcW w:w="144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  <w:tc>
                <w:tcPr>
                  <w:tcW w:w="709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N</w:t>
                  </w:r>
                </w:p>
              </w:tc>
              <w:tc>
                <w:tcPr>
                  <w:tcW w:w="2126" w:type="dxa"/>
                </w:tcPr>
                <w:p w:rsidR="001746DE" w:rsidRDefault="001746DE" w:rsidP="00361F2B">
                  <w:pPr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2587" w:type="dxa"/>
                </w:tcPr>
                <w:p w:rsidR="001746DE" w:rsidRDefault="001746DE" w:rsidP="00361F2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1746DE" w:rsidRDefault="001746DE" w:rsidP="00361F2B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1746DE" w:rsidTr="00EC5DBD">
        <w:trPr>
          <w:trHeight w:val="543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Pr="00EC4E34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客户服务列表</w:t>
            </w:r>
          </w:p>
        </w:tc>
      </w:tr>
      <w:tr w:rsidR="001746DE" w:rsidTr="00EC5DBD">
        <w:trPr>
          <w:trHeight w:val="1111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用户将鼠标移到客服栏中，点击客服投诉</w:t>
            </w:r>
          </w:p>
          <w:p w:rsidR="001746DE" w:rsidRDefault="001746DE" w:rsidP="00230C32">
            <w:pPr>
              <w:pStyle w:val="a5"/>
              <w:numPr>
                <w:ilvl w:val="0"/>
                <w:numId w:val="6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新建客户投诉流程</w:t>
            </w:r>
          </w:p>
          <w:p w:rsidR="001746DE" w:rsidRPr="009D4A5C" w:rsidRDefault="001746DE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在投诉管理列表上</w:t>
            </w:r>
            <w:r w:rsidRPr="009D4A5C">
              <w:rPr>
                <w:rFonts w:ascii="宋体" w:hAnsi="宋体" w:hint="eastAsia"/>
              </w:rPr>
              <w:t>点击新建</w:t>
            </w:r>
          </w:p>
          <w:p w:rsidR="001746DE" w:rsidRDefault="001746DE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弹出新建客户投诉的事务窗口</w:t>
            </w:r>
          </w:p>
          <w:p w:rsidR="001746DE" w:rsidRDefault="001746DE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输入窗口中的所有信息后（投诉主题，对应客户，时间等）后，点击保存后就，系统自动关闭了此窗口</w:t>
            </w:r>
          </w:p>
          <w:p w:rsidR="001746DE" w:rsidRPr="009D4A5C" w:rsidRDefault="001746DE" w:rsidP="00230C32">
            <w:pPr>
              <w:pStyle w:val="a5"/>
              <w:numPr>
                <w:ilvl w:val="0"/>
                <w:numId w:val="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该新客服投诉自动添加到客户投诉管理表中。</w:t>
            </w:r>
          </w:p>
          <w:p w:rsidR="001746DE" w:rsidRPr="009D4A5C" w:rsidRDefault="001746DE" w:rsidP="00361F2B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left="36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1746DE" w:rsidTr="00EC5DBD">
        <w:trPr>
          <w:trHeight w:val="619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Pr="0040392F" w:rsidRDefault="001746DE" w:rsidP="00361F2B">
            <w:pPr>
              <w:rPr>
                <w:rFonts w:ascii="宋体" w:hAnsi="宋体"/>
              </w:rPr>
            </w:pP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可修改该客户投诉</w:t>
            </w:r>
          </w:p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可删除该客户投诉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ascii="宋体" w:hAnsi="宋体" w:hint="eastAsia"/>
              </w:rPr>
              <w:t>客户投诉</w:t>
            </w: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1746DE" w:rsidTr="00EC5DBD"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6DE" w:rsidRDefault="001746DE" w:rsidP="00361F2B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需要随时关注客户的投诉和处理</w:t>
            </w:r>
          </w:p>
        </w:tc>
      </w:tr>
    </w:tbl>
    <w:p w:rsidR="001746DE" w:rsidRDefault="001746DE" w:rsidP="001746DE"/>
    <w:p w:rsidR="001746DE" w:rsidRDefault="001746DE" w:rsidP="001746DE"/>
    <w:p w:rsidR="001746DE" w:rsidRDefault="001746DE" w:rsidP="001746DE">
      <w:pPr>
        <w:pStyle w:val="4"/>
      </w:pPr>
      <w:r>
        <w:rPr>
          <w:rFonts w:ascii="宋体" w:hAnsi="宋体" w:hint="eastAsia"/>
        </w:rPr>
        <w:t>CRM8.1.3</w:t>
      </w:r>
      <w:r>
        <w:rPr>
          <w:rFonts w:hint="eastAsia"/>
        </w:rPr>
        <w:t>查询客户投诉</w:t>
      </w:r>
    </w:p>
    <w:tbl>
      <w:tblPr>
        <w:tblpPr w:leftFromText="180" w:rightFromText="180" w:vertAnchor="text" w:horzAnchor="margin" w:tblpY="130"/>
        <w:tblW w:w="86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2527"/>
        <w:gridCol w:w="4572"/>
      </w:tblGrid>
      <w:tr w:rsidR="00EC5DBD" w:rsidTr="00EC5DBD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0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客户投诉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CRM8.1.3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>
              <w:rPr>
                <w:rFonts w:hint="eastAsia"/>
              </w:rPr>
              <w:t>客户投诉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业务员、部门主管、经理、boss</w:t>
            </w:r>
          </w:p>
        </w:tc>
      </w:tr>
      <w:tr w:rsidR="00EC5DBD" w:rsidTr="00EC5DBD"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兴趣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EC5DBD" w:rsidTr="00EC5DBD">
        <w:tc>
          <w:tcPr>
            <w:tcW w:w="15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  <w:tc>
          <w:tcPr>
            <w:tcW w:w="4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4A6F50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业务员点击</w:t>
            </w:r>
            <w:r>
              <w:rPr>
                <w:rFonts w:hint="eastAsia"/>
              </w:rPr>
              <w:t>退货单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快速查询</w:t>
            </w:r>
          </w:p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投诉主题</w:t>
            </w:r>
          </w:p>
          <w:p w:rsidR="00EC5DBD" w:rsidRPr="006F2057" w:rsidRDefault="00EC5DBD" w:rsidP="00EC5DBD">
            <w:pPr>
              <w:spacing w:before="100" w:beforeAutospacing="1" w:after="100" w:afterAutospacing="1"/>
              <w:rPr>
                <w:rFonts w:ascii="宋体" w:hAnsi="宋体"/>
                <w:color w:val="00B0F0"/>
              </w:rPr>
            </w:pPr>
            <w:r w:rsidRPr="006F2057">
              <w:rPr>
                <w:rFonts w:ascii="宋体" w:hAnsi="宋体" w:hint="eastAsia"/>
                <w:color w:val="00B0F0"/>
              </w:rPr>
              <w:t>高级查询</w:t>
            </w:r>
          </w:p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717"/>
              <w:gridCol w:w="1717"/>
              <w:gridCol w:w="3257"/>
            </w:tblGrid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d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对应客户</w:t>
                  </w:r>
                </w:p>
              </w:tc>
              <w:tc>
                <w:tcPr>
                  <w:tcW w:w="1717" w:type="dxa"/>
                </w:tcPr>
                <w:p w:rsidR="00EC5DBD" w:rsidRPr="00011523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该</w:t>
                  </w:r>
                  <w:r>
                    <w:rPr>
                      <w:rFonts w:ascii="宋体" w:hAnsi="宋体" w:hint="eastAsia"/>
                    </w:rPr>
                    <w:t>投诉的</w:t>
                  </w:r>
                  <w:r w:rsidRPr="00011523">
                    <w:rPr>
                      <w:rFonts w:ascii="宋体" w:hAnsi="宋体" w:hint="eastAsia"/>
                    </w:rPr>
                    <w:t>对应的客户</w:t>
                  </w:r>
                </w:p>
              </w:tc>
              <w:tc>
                <w:tcPr>
                  <w:tcW w:w="3257" w:type="dxa"/>
                </w:tcPr>
                <w:p w:rsidR="00EC5DBD" w:rsidRPr="00011523" w:rsidRDefault="00EC5DBD" w:rsidP="00EC5DBD">
                  <w:pPr>
                    <w:framePr w:hSpace="180" w:wrap="around" w:vAnchor="text" w:hAnchor="margin" w:y="13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选择项</w:t>
                  </w:r>
                </w:p>
                <w:p w:rsidR="00EC5DBD" w:rsidRPr="00011523" w:rsidRDefault="00EC5DBD" w:rsidP="00EC5DBD">
                  <w:pPr>
                    <w:framePr w:hSpace="180" w:wrap="around" w:vAnchor="text" w:hAnchor="margin" w:y="13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</w:t>
                  </w:r>
                  <w:r w:rsidRPr="00011523">
                    <w:rPr>
                      <w:rFonts w:ascii="宋体" w:hAnsi="宋体" w:hint="eastAsia"/>
                      <w:color w:val="FF0000"/>
                    </w:rPr>
                    <w:t>客户表,</w:t>
                  </w:r>
                </w:p>
                <w:p w:rsidR="00EC5DBD" w:rsidRPr="00011523" w:rsidRDefault="00EC5DBD" w:rsidP="00EC5DBD">
                  <w:pPr>
                    <w:framePr w:hSpace="180" w:wrap="around" w:vAnchor="text" w:hAnchor="margin" w:y="13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关联时没有该客户</w:t>
                  </w:r>
                  <w:r w:rsidRPr="00011523">
                    <w:rPr>
                      <w:rFonts w:ascii="宋体" w:hAnsi="宋体" w:hint="eastAsia"/>
                    </w:rPr>
                    <w:br/>
                    <w:t>可即时添加,</w:t>
                  </w:r>
                </w:p>
                <w:p w:rsidR="00EC5DBD" w:rsidRPr="00011523" w:rsidRDefault="00EC5DBD" w:rsidP="00EC5DBD">
                  <w:pPr>
                    <w:framePr w:hSpace="180" w:wrap="around" w:vAnchor="text" w:hAnchor="margin" w:y="13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 w:rsidRPr="00011523">
                    <w:rPr>
                      <w:rFonts w:ascii="宋体" w:hAnsi="宋体" w:hint="eastAsia"/>
                    </w:rPr>
                    <w:t>可根据名称、**查询，</w:t>
                  </w:r>
                  <w:r w:rsidRPr="00011523">
                    <w:rPr>
                      <w:rFonts w:ascii="宋体" w:hAnsi="宋体" w:hint="eastAsia"/>
                    </w:rPr>
                    <w:br/>
                    <w:t>调用客户模块的查询页面查询。</w:t>
                  </w:r>
                </w:p>
                <w:p w:rsidR="00EC5DBD" w:rsidRPr="009D088B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投诉主题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日期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时间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紧急程度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投诉的紧急程度</w:t>
                  </w: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选择项（单选按钮）</w:t>
                  </w:r>
                </w:p>
                <w:p w:rsidR="00EC5DBD" w:rsidRPr="009450D8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6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9450D8">
                    <w:rPr>
                      <w:rFonts w:ascii="宋体" w:hAnsi="宋体" w:hint="eastAsia"/>
                      <w:color w:val="000000" w:themeColor="text1"/>
                    </w:rPr>
                    <w:t>非常紧急</w:t>
                  </w:r>
                </w:p>
                <w:p w:rsidR="00EC5DBD" w:rsidRPr="009450D8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6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9450D8">
                    <w:rPr>
                      <w:rFonts w:ascii="宋体" w:hAnsi="宋体" w:hint="eastAsia"/>
                      <w:color w:val="000000" w:themeColor="text1"/>
                    </w:rPr>
                    <w:t>急</w:t>
                  </w:r>
                </w:p>
                <w:p w:rsidR="00EC5DBD" w:rsidRPr="009450D8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6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9450D8">
                    <w:rPr>
                      <w:rFonts w:ascii="宋体" w:hAnsi="宋体" w:hint="eastAsia"/>
                      <w:color w:val="000000" w:themeColor="text1"/>
                    </w:rPr>
                    <w:t>普通</w:t>
                  </w:r>
                </w:p>
                <w:p w:rsidR="00EC5DBD" w:rsidRPr="009450D8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6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未选</w:t>
                  </w: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首问接待人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接收客户投诉的员工</w:t>
                  </w: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 w:rsidRPr="00583BAF">
                    <w:rPr>
                      <w:rFonts w:ascii="宋体" w:hAnsi="宋体" w:hint="eastAsia"/>
                      <w:color w:val="FF0000"/>
                    </w:rPr>
                    <w:t>关联职员表</w:t>
                  </w:r>
                </w:p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选择项（下拉框）</w:t>
                  </w:r>
                </w:p>
                <w:p w:rsidR="00EC5DBD" w:rsidRPr="00583BAF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</w:rPr>
                    <w:t>对于客户投诉来说，在内部多次转接给客户的感受很不好，一般公司会使用首问负责人，在这里记录客户投诉的第一接待人</w:t>
                  </w: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花费时间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分类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Pr="00E149F3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产品投诉</w:t>
                  </w:r>
                </w:p>
                <w:p w:rsidR="00EC5DBD" w:rsidRPr="00E149F3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服务投诉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 w:rsidRPr="00E149F3">
                    <w:rPr>
                      <w:rFonts w:ascii="宋体" w:hAnsi="宋体" w:hint="eastAsia"/>
                      <w:color w:val="000000" w:themeColor="text1"/>
                    </w:rPr>
                    <w:t>客户意见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其他</w:t>
                  </w:r>
                </w:p>
                <w:p w:rsidR="00EC5DBD" w:rsidRPr="002F5C49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8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  <w:color w:val="000000" w:themeColor="text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</w:rPr>
                    <w:t>未选</w:t>
                  </w:r>
                </w:p>
              </w:tc>
            </w:tr>
            <w:tr w:rsidR="00EC5DBD" w:rsidTr="00361F2B"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处理结果</w:t>
                  </w:r>
                </w:p>
              </w:tc>
              <w:tc>
                <w:tcPr>
                  <w:tcW w:w="1717" w:type="dxa"/>
                </w:tcPr>
                <w:p w:rsidR="00EC5DBD" w:rsidRDefault="00EC5DBD" w:rsidP="00EC5DBD">
                  <w:pPr>
                    <w:framePr w:hSpace="180" w:wrap="around" w:vAnchor="text" w:hAnchor="margin" w:y="130"/>
                    <w:spacing w:before="100" w:beforeAutospacing="1" w:after="100" w:afterAutospacing="1"/>
                    <w:rPr>
                      <w:rFonts w:ascii="宋体" w:hAnsi="宋体"/>
                    </w:rPr>
                  </w:pPr>
                </w:p>
              </w:tc>
              <w:tc>
                <w:tcPr>
                  <w:tcW w:w="3257" w:type="dxa"/>
                </w:tcPr>
                <w:p w:rsidR="00EC5DBD" w:rsidRPr="002F5C49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 w:rsidRPr="002F5C49">
                    <w:rPr>
                      <w:rFonts w:ascii="宋体" w:hAnsi="宋体" w:hint="eastAsia"/>
                    </w:rPr>
                    <w:t>未处理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处理中</w:t>
                  </w:r>
                </w:p>
                <w:p w:rsidR="00EC5DBD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处理完成</w:t>
                  </w:r>
                </w:p>
                <w:p w:rsidR="00EC5DBD" w:rsidRPr="002F5C49" w:rsidRDefault="00EC5DBD" w:rsidP="00EC5DBD">
                  <w:pPr>
                    <w:pStyle w:val="a5"/>
                    <w:framePr w:hSpace="180" w:wrap="around" w:vAnchor="text" w:hAnchor="margin" w:y="130"/>
                    <w:numPr>
                      <w:ilvl w:val="0"/>
                      <w:numId w:val="49"/>
                    </w:numPr>
                    <w:spacing w:before="100" w:beforeAutospacing="1" w:after="100" w:afterAutospacing="1"/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未选</w:t>
                  </w:r>
                </w:p>
              </w:tc>
            </w:tr>
          </w:tbl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5DBD" w:rsidTr="00EC5DBD">
        <w:trPr>
          <w:trHeight w:val="543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ID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投诉主题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分类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对应客户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日期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时间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紧急程度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首问接待人</w:t>
            </w:r>
          </w:p>
          <w:p w:rsidR="00EC5DBD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处理结果</w:t>
            </w:r>
          </w:p>
          <w:p w:rsidR="00EC5DBD" w:rsidRPr="0072233B" w:rsidRDefault="00EC5DBD" w:rsidP="00EC5DBD">
            <w:pPr>
              <w:spacing w:before="100" w:beforeAutospacing="1" w:after="100" w:afterAutospacing="1"/>
            </w:pPr>
            <w:r>
              <w:rPr>
                <w:rFonts w:hint="eastAsia"/>
              </w:rPr>
              <w:t>投诉人</w:t>
            </w:r>
          </w:p>
        </w:tc>
      </w:tr>
      <w:tr w:rsidR="00EC5DBD" w:rsidTr="00EC5DBD">
        <w:trPr>
          <w:trHeight w:val="111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高级查询</w:t>
            </w:r>
          </w:p>
          <w:p w:rsidR="00EC5DBD" w:rsidRPr="006B304B" w:rsidRDefault="00EC5DBD" w:rsidP="00EC5DBD">
            <w:pPr>
              <w:pStyle w:val="a5"/>
              <w:numPr>
                <w:ilvl w:val="0"/>
                <w:numId w:val="3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6B304B">
              <w:rPr>
                <w:rFonts w:ascii="宋体" w:hAnsi="宋体" w:hint="eastAsia"/>
              </w:rPr>
              <w:t>在列表上方点击高级查询超链接</w:t>
            </w:r>
          </w:p>
          <w:p w:rsidR="00EC5DBD" w:rsidRPr="006B304B" w:rsidRDefault="00EC5DBD" w:rsidP="00EC5DBD">
            <w:pPr>
              <w:pStyle w:val="a5"/>
              <w:numPr>
                <w:ilvl w:val="0"/>
                <w:numId w:val="37"/>
              </w:numPr>
              <w:tabs>
                <w:tab w:val="left" w:pos="930"/>
              </w:tabs>
              <w:ind w:firstLineChars="0"/>
              <w:rPr>
                <w:rFonts w:ascii="宋体" w:hAnsi="宋体"/>
              </w:rPr>
            </w:pPr>
            <w:r w:rsidRPr="006B304B">
              <w:rPr>
                <w:rFonts w:ascii="宋体" w:hAnsi="宋体" w:hint="eastAsia"/>
              </w:rPr>
              <w:t>用户可以在高级查询页面输入要查询任意的条件</w:t>
            </w:r>
          </w:p>
          <w:p w:rsidR="00EC5DBD" w:rsidRDefault="00EC5DBD" w:rsidP="00EC5DBD">
            <w:pPr>
              <w:pStyle w:val="a5"/>
              <w:numPr>
                <w:ilvl w:val="0"/>
                <w:numId w:val="37"/>
              </w:numPr>
              <w:tabs>
                <w:tab w:val="left" w:pos="930"/>
              </w:tabs>
              <w:overflowPunct/>
              <w:autoSpaceDE/>
              <w:autoSpaceDN/>
              <w:adjustRightInd/>
              <w:ind w:firstLineChars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点击开始查询</w:t>
            </w:r>
          </w:p>
          <w:p w:rsidR="00EC5DBD" w:rsidRPr="00D33EB4" w:rsidRDefault="00EC5DBD" w:rsidP="00EC5DBD">
            <w:pPr>
              <w:pStyle w:val="a5"/>
              <w:tabs>
                <w:tab w:val="left" w:pos="930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4、下方的列表就是带条件查询的结果</w:t>
            </w:r>
          </w:p>
        </w:tc>
      </w:tr>
      <w:tr w:rsidR="00EC5DBD" w:rsidTr="00EC5DBD">
        <w:trPr>
          <w:trHeight w:val="6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40392F" w:rsidRDefault="00EC5DBD" w:rsidP="00EC5DBD">
            <w:pPr>
              <w:rPr>
                <w:rFonts w:ascii="宋体" w:hAnsi="宋体"/>
              </w:rPr>
            </w:pP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可添加，修改，删除</w:t>
            </w:r>
            <w:r>
              <w:rPr>
                <w:rFonts w:hint="eastAsia"/>
              </w:rPr>
              <w:t>客户投诉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</w:pPr>
            <w:r>
              <w:rPr>
                <w:rFonts w:ascii="宋体" w:hAnsi="宋体" w:cs="宋体" w:hint="eastAsia"/>
                <w:sz w:val="21"/>
                <w:szCs w:val="21"/>
              </w:rPr>
              <w:t>1在此模块中销售人员只能对自己的</w:t>
            </w:r>
            <w:r>
              <w:rPr>
                <w:rFonts w:hint="eastAsia"/>
              </w:rPr>
              <w:t>客户投诉</w:t>
            </w:r>
          </w:p>
          <w:p w:rsidR="00EC5DBD" w:rsidRDefault="00EC5DBD" w:rsidP="00EC5DBD">
            <w:pPr>
              <w:pStyle w:val="a5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安排信息进行查询，添加，修改，删除</w:t>
            </w:r>
          </w:p>
        </w:tc>
      </w:tr>
      <w:tr w:rsidR="00EC5DBD" w:rsidTr="00EC5DBD"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需要随时关注</w:t>
            </w:r>
            <w:r>
              <w:rPr>
                <w:rFonts w:hint="eastAsia"/>
              </w:rPr>
              <w:t>客户投诉</w:t>
            </w:r>
            <w:r>
              <w:rPr>
                <w:rFonts w:ascii="宋体" w:hAnsi="宋体" w:hint="eastAsia"/>
              </w:rPr>
              <w:t>情况</w:t>
            </w:r>
          </w:p>
        </w:tc>
      </w:tr>
    </w:tbl>
    <w:p w:rsidR="00EC5DBD" w:rsidRPr="00EC5DBD" w:rsidRDefault="00EC5DBD" w:rsidP="00EC5DBD"/>
    <w:p w:rsidR="001746DE" w:rsidRPr="005F64A8" w:rsidRDefault="001746DE" w:rsidP="001746DE"/>
    <w:p w:rsidR="001746DE" w:rsidRPr="001746DE" w:rsidRDefault="001746DE" w:rsidP="006A20C5"/>
    <w:p w:rsidR="001746DE" w:rsidRPr="006A20C5" w:rsidRDefault="001746DE" w:rsidP="006A20C5"/>
    <w:p w:rsidR="001C67DD" w:rsidRDefault="00451E70" w:rsidP="009B2787">
      <w:pPr>
        <w:pStyle w:val="2"/>
      </w:pPr>
      <w:bookmarkStart w:id="91" w:name="_Toc303244072"/>
      <w:r>
        <w:rPr>
          <w:rFonts w:hint="eastAsia"/>
        </w:rPr>
        <w:t xml:space="preserve">CRM10.1 </w:t>
      </w:r>
      <w:r>
        <w:rPr>
          <w:rFonts w:hint="eastAsia"/>
        </w:rPr>
        <w:t>系统设置</w:t>
      </w:r>
      <w:bookmarkEnd w:id="91"/>
    </w:p>
    <w:p w:rsidR="00451E70" w:rsidRDefault="00451E70" w:rsidP="00451E70"/>
    <w:p w:rsidR="00CB315F" w:rsidRDefault="00CB315F" w:rsidP="009B2787">
      <w:pPr>
        <w:pStyle w:val="3"/>
      </w:pPr>
      <w:bookmarkStart w:id="92" w:name="_Toc303244073"/>
      <w:r>
        <w:rPr>
          <w:rFonts w:hint="eastAsia"/>
        </w:rPr>
        <w:lastRenderedPageBreak/>
        <w:t>CRM10.1.1</w:t>
      </w:r>
      <w:r>
        <w:rPr>
          <w:rFonts w:hint="eastAsia"/>
        </w:rPr>
        <w:t>回收站</w:t>
      </w:r>
      <w:bookmarkEnd w:id="92"/>
    </w:p>
    <w:p w:rsidR="007A2D80" w:rsidRDefault="007A2D80" w:rsidP="007A2D80"/>
    <w:p w:rsidR="007A2D80" w:rsidRDefault="007A2D80" w:rsidP="007A2D80">
      <w:r>
        <w:rPr>
          <w:rFonts w:hint="eastAsia"/>
          <w:noProof/>
        </w:rPr>
        <w:drawing>
          <wp:inline distT="0" distB="0" distL="0" distR="0">
            <wp:extent cx="2946400" cy="3538855"/>
            <wp:effectExtent l="19050" t="0" r="635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80" w:rsidRPr="007A2D80" w:rsidRDefault="007A2D80" w:rsidP="007A2D80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CB315F" w:rsidTr="00EC5DBD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回收站</w:t>
            </w: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7E5379" w:rsidP="006A20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CRM10.1</w:t>
            </w:r>
            <w:r w:rsidR="00CB315F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系统设置</w:t>
            </w: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</w:tc>
      </w:tr>
      <w:tr w:rsidR="00CB315F" w:rsidTr="00EC5DB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CB315F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B315F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BA2ADE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B315F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BA2ADE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CB315F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CB315F" w:rsidTr="00EC5DB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213874" w:rsidP="0021387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恢复数据</w:t>
            </w:r>
          </w:p>
          <w:p w:rsidR="00213874" w:rsidRDefault="00213874" w:rsidP="00213874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</w:t>
            </w:r>
          </w:p>
        </w:tc>
      </w:tr>
      <w:tr w:rsidR="00CB315F" w:rsidTr="00EC5DBD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874" w:rsidRDefault="00213874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  <w:tbl>
            <w:tblPr>
              <w:tblW w:w="862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2160"/>
              <w:gridCol w:w="5023"/>
            </w:tblGrid>
            <w:tr w:rsidR="00C72FEC" w:rsidTr="003B707B">
              <w:tc>
                <w:tcPr>
                  <w:tcW w:w="1446" w:type="dxa"/>
                </w:tcPr>
                <w:p w:rsidR="00C72FEC" w:rsidRDefault="00C72FEC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查询项</w:t>
                  </w:r>
                </w:p>
              </w:tc>
              <w:tc>
                <w:tcPr>
                  <w:tcW w:w="2160" w:type="dxa"/>
                </w:tcPr>
                <w:p w:rsidR="00C72FEC" w:rsidRDefault="00C72FEC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023" w:type="dxa"/>
                </w:tcPr>
                <w:p w:rsidR="00C72FEC" w:rsidRDefault="00C72FEC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C72FEC" w:rsidTr="003B707B">
              <w:tc>
                <w:tcPr>
                  <w:tcW w:w="1446" w:type="dxa"/>
                </w:tcPr>
                <w:p w:rsidR="00C72FEC" w:rsidRDefault="00C72FEC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1.客户基本信息</w:t>
                  </w:r>
                </w:p>
              </w:tc>
              <w:tc>
                <w:tcPr>
                  <w:tcW w:w="2160" w:type="dxa"/>
                </w:tcPr>
                <w:p w:rsidR="00C72FEC" w:rsidRDefault="003B707B" w:rsidP="003B707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客户状态为删除状态</w:t>
                  </w:r>
                </w:p>
              </w:tc>
              <w:tc>
                <w:tcPr>
                  <w:tcW w:w="5023" w:type="dxa"/>
                </w:tcPr>
                <w:p w:rsidR="00C72FEC" w:rsidRDefault="00C72FEC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2.联系人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3.客户关怀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4.销售机会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5.详细需求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6.解决方案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7.报价记录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8.对应产品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9.行动/历史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10.合同/订单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11.交付计划/订单明细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12.发货单/发货明细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13.交付记录/发货明细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14.回款计划表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15.回款记录表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16.开票记录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17.付款计划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18.付款记录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19.客户服务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20.竞争对手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21.产品信息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22.内部公告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状态为删除的表信息</w:t>
                  </w: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23．</w:t>
                  </w: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3B707B" w:rsidTr="003B707B">
              <w:tc>
                <w:tcPr>
                  <w:tcW w:w="1446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2160" w:type="dxa"/>
                </w:tcPr>
                <w:p w:rsidR="003B707B" w:rsidRDefault="003B707B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023" w:type="dxa"/>
                </w:tcPr>
                <w:p w:rsidR="003B707B" w:rsidRDefault="003B707B" w:rsidP="0021387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</w:tbl>
          <w:p w:rsidR="00CB315F" w:rsidRDefault="00CB315F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  <w:p w:rsidR="00B52636" w:rsidRDefault="00B52636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</w:p>
        </w:tc>
      </w:tr>
      <w:tr w:rsidR="00CB315F" w:rsidTr="00EC5DB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B315F" w:rsidTr="00EC5DB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0716F2" w:rsidP="0009133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恢复数据</w:t>
            </w:r>
          </w:p>
          <w:p w:rsidR="000716F2" w:rsidRDefault="000716F2" w:rsidP="0009133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0716F2" w:rsidRDefault="000716F2" w:rsidP="0009133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删除</w:t>
            </w:r>
          </w:p>
          <w:p w:rsidR="000716F2" w:rsidRDefault="000716F2" w:rsidP="0009133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0716F2" w:rsidRPr="008B771F" w:rsidRDefault="000716F2" w:rsidP="00091331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清空</w:t>
            </w:r>
          </w:p>
        </w:tc>
      </w:tr>
      <w:tr w:rsidR="00CB315F" w:rsidTr="00EC5DBD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0716F2"/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Pr="00D65B4D" w:rsidRDefault="00CB315F" w:rsidP="00E570E4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CB315F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15F" w:rsidRDefault="00CB315F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091331" w:rsidRDefault="00091331" w:rsidP="00451E70"/>
    <w:p w:rsidR="00091331" w:rsidRPr="000716F2" w:rsidRDefault="00091331" w:rsidP="009B2787">
      <w:pPr>
        <w:pStyle w:val="3"/>
      </w:pPr>
      <w:bookmarkStart w:id="93" w:name="_Toc303244074"/>
      <w:r w:rsidRPr="000716F2">
        <w:rPr>
          <w:rFonts w:hint="eastAsia"/>
        </w:rPr>
        <w:t>CRM10.1.2</w:t>
      </w:r>
      <w:r w:rsidR="00640B28" w:rsidRPr="000716F2">
        <w:rPr>
          <w:rFonts w:hint="eastAsia"/>
        </w:rPr>
        <w:t>账户</w:t>
      </w:r>
      <w:bookmarkEnd w:id="93"/>
    </w:p>
    <w:p w:rsidR="00091331" w:rsidRDefault="00091331" w:rsidP="00091331"/>
    <w:p w:rsidR="00171A10" w:rsidRDefault="00171A10" w:rsidP="00091331">
      <w:r>
        <w:rPr>
          <w:rFonts w:hint="eastAsia"/>
          <w:noProof/>
        </w:rPr>
        <w:drawing>
          <wp:inline distT="0" distB="0" distL="0" distR="0">
            <wp:extent cx="2387600" cy="2480945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207"/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EC5DBD" w:rsidTr="00EC5DBD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  <w:color w:val="000000"/>
              </w:rPr>
              <w:t>账户管理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CRM10.1.2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系统设置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EC5DBD" w:rsidTr="00EC5DB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EC5DBD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EC5DBD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</w:p>
        </w:tc>
      </w:tr>
      <w:tr w:rsidR="00EC5DBD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C5DBD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EC5DBD" w:rsidTr="00EC5DB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老板添加经理、员工</w:t>
            </w:r>
          </w:p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经理添加员工</w:t>
            </w:r>
          </w:p>
        </w:tc>
      </w:tr>
      <w:tr w:rsidR="00EC5DBD" w:rsidTr="00EC5DBD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EC5DBD" w:rsidTr="00361F2B">
              <w:tc>
                <w:tcPr>
                  <w:tcW w:w="1446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1.用户名称</w:t>
                  </w:r>
                </w:p>
              </w:tc>
              <w:tc>
                <w:tcPr>
                  <w:tcW w:w="850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员工用于登录的名称</w:t>
                  </w:r>
                </w:p>
              </w:tc>
              <w:tc>
                <w:tcPr>
                  <w:tcW w:w="5198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唯一不可更改</w:t>
                  </w: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2.密码</w:t>
                  </w:r>
                </w:p>
              </w:tc>
              <w:tc>
                <w:tcPr>
                  <w:tcW w:w="850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员工登录密码</w:t>
                  </w:r>
                </w:p>
              </w:tc>
              <w:tc>
                <w:tcPr>
                  <w:tcW w:w="5198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密码需要输入两次确认是否正确。</w:t>
                  </w: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lastRenderedPageBreak/>
                    <w:t>3.真实姓名</w:t>
                  </w:r>
                </w:p>
              </w:tc>
              <w:tc>
                <w:tcPr>
                  <w:tcW w:w="850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员工真实姓名</w:t>
                  </w:r>
                </w:p>
              </w:tc>
              <w:tc>
                <w:tcPr>
                  <w:tcW w:w="5198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4.性别</w:t>
                  </w:r>
                </w:p>
              </w:tc>
              <w:tc>
                <w:tcPr>
                  <w:tcW w:w="850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5.生日</w:t>
                  </w:r>
                </w:p>
              </w:tc>
              <w:tc>
                <w:tcPr>
                  <w:tcW w:w="850" w:type="dxa"/>
                </w:tcPr>
                <w:p w:rsidR="00EC5DBD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员工生日</w:t>
                  </w:r>
                </w:p>
              </w:tc>
              <w:tc>
                <w:tcPr>
                  <w:tcW w:w="5198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当天生日员工要在上级那里提示！</w:t>
                  </w: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6</w:t>
                  </w:r>
                  <w:r w:rsidRPr="00064F09">
                    <w:rPr>
                      <w:rFonts w:ascii="宋体" w:hAnsi="宋体" w:hint="eastAsia"/>
                    </w:rPr>
                    <w:t>.</w:t>
                  </w:r>
                  <w:r>
                    <w:rPr>
                      <w:rFonts w:ascii="宋体" w:hAnsi="宋体" w:hint="eastAsia"/>
                    </w:rPr>
                    <w:t>职位</w:t>
                  </w:r>
                </w:p>
              </w:tc>
              <w:tc>
                <w:tcPr>
                  <w:tcW w:w="850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员工职位，不同的权限操作</w:t>
                  </w: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7</w:t>
                  </w:r>
                  <w:r w:rsidRPr="00064F09">
                    <w:rPr>
                      <w:rFonts w:ascii="宋体" w:hAnsi="宋体" w:hint="eastAsia"/>
                    </w:rPr>
                    <w:t>.</w:t>
                  </w:r>
                  <w:r>
                    <w:rPr>
                      <w:rFonts w:ascii="宋体" w:hAnsi="宋体" w:hint="eastAsia"/>
                    </w:rPr>
                    <w:t>所属上级</w:t>
                  </w:r>
                </w:p>
              </w:tc>
              <w:tc>
                <w:tcPr>
                  <w:tcW w:w="850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8.注册时间</w:t>
                  </w:r>
                </w:p>
              </w:tc>
              <w:tc>
                <w:tcPr>
                  <w:tcW w:w="850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当前时间</w:t>
                  </w:r>
                </w:p>
              </w:tc>
            </w:tr>
            <w:tr w:rsidR="00EC5DBD" w:rsidTr="00361F2B">
              <w:tc>
                <w:tcPr>
                  <w:tcW w:w="1446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9.使用状态</w:t>
                  </w:r>
                </w:p>
              </w:tc>
              <w:tc>
                <w:tcPr>
                  <w:tcW w:w="850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</w:p>
              </w:tc>
              <w:tc>
                <w:tcPr>
                  <w:tcW w:w="5198" w:type="dxa"/>
                </w:tcPr>
                <w:p w:rsidR="00EC5DBD" w:rsidRPr="00064F09" w:rsidRDefault="00EC5DBD" w:rsidP="00EC5DBD">
                  <w:pPr>
                    <w:framePr w:hSpace="180" w:wrap="around" w:vAnchor="text" w:hAnchor="margin" w:y="207"/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是否可以有效</w:t>
                  </w:r>
                </w:p>
              </w:tc>
            </w:tr>
          </w:tbl>
          <w:p w:rsidR="00EC5DBD" w:rsidRDefault="00EC5DBD" w:rsidP="00EC5DBD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EC5DBD" w:rsidTr="00EC5DB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5DBD" w:rsidTr="00EC5DB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8B771F" w:rsidRDefault="00EC5DBD" w:rsidP="00EC5DB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C5DBD" w:rsidTr="00EC5DBD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  <w:p w:rsidR="00EC5DBD" w:rsidRDefault="00EC5DBD" w:rsidP="00EC5DBD">
            <w:pPr>
              <w:pStyle w:val="10"/>
              <w:overflowPunct/>
              <w:autoSpaceDE/>
              <w:autoSpaceDN/>
              <w:adjustRightInd/>
              <w:ind w:left="420"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Pr="00D65B4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C5DBD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DBD" w:rsidRDefault="00EC5DBD" w:rsidP="00EC5DB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171A10" w:rsidRDefault="00171A10" w:rsidP="00091331"/>
    <w:p w:rsidR="00091331" w:rsidRDefault="00091331" w:rsidP="00091331"/>
    <w:p w:rsidR="00091331" w:rsidRDefault="00091331" w:rsidP="00091331"/>
    <w:p w:rsidR="003653D8" w:rsidRDefault="003653D8" w:rsidP="00091331"/>
    <w:p w:rsidR="003653D8" w:rsidRPr="000716F2" w:rsidRDefault="003653D8" w:rsidP="009B2787">
      <w:pPr>
        <w:pStyle w:val="3"/>
      </w:pPr>
      <w:bookmarkStart w:id="94" w:name="_Toc303244075"/>
      <w:r w:rsidRPr="000716F2">
        <w:rPr>
          <w:rFonts w:hint="eastAsia"/>
        </w:rPr>
        <w:t>CRM10.1.3</w:t>
      </w:r>
      <w:r w:rsidRPr="000716F2">
        <w:rPr>
          <w:rFonts w:hint="eastAsia"/>
        </w:rPr>
        <w:t>个人设置</w:t>
      </w:r>
      <w:bookmarkEnd w:id="94"/>
    </w:p>
    <w:p w:rsidR="003653D8" w:rsidRDefault="003653D8" w:rsidP="003653D8"/>
    <w:p w:rsidR="00D53146" w:rsidRDefault="00D53146" w:rsidP="003653D8">
      <w:r>
        <w:rPr>
          <w:rFonts w:hint="eastAsia"/>
          <w:noProof/>
        </w:rPr>
        <w:drawing>
          <wp:inline distT="0" distB="0" distL="0" distR="0">
            <wp:extent cx="3411855" cy="2387600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6" w:rsidRDefault="00D53146" w:rsidP="003653D8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3653D8" w:rsidTr="00EC5DBD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  <w:color w:val="000000"/>
              </w:rPr>
              <w:t>个人设置</w:t>
            </w: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CRM10.1.3</w:t>
            </w: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系统设置</w:t>
            </w: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boss</w:t>
            </w:r>
          </w:p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</w:tr>
      <w:tr w:rsidR="003653D8" w:rsidTr="00EC5DB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3653D8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2E2D82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3653D8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3653D8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3653D8" w:rsidTr="00EC5DB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D82" w:rsidRDefault="002E2D82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员工编辑个人信息</w:t>
            </w:r>
          </w:p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  <w:r w:rsidR="002E2D82">
              <w:rPr>
                <w:rFonts w:ascii="宋体" w:hAnsi="宋体" w:hint="eastAsia"/>
              </w:rPr>
              <w:t>编辑个人信息</w:t>
            </w:r>
          </w:p>
          <w:p w:rsidR="002E2D82" w:rsidRPr="002E2D82" w:rsidRDefault="002E2D82" w:rsidP="002E2D8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老板个人信息</w:t>
            </w:r>
          </w:p>
        </w:tc>
      </w:tr>
      <w:tr w:rsidR="003653D8" w:rsidTr="00EC5DBD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94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446"/>
              <w:gridCol w:w="850"/>
              <w:gridCol w:w="1985"/>
              <w:gridCol w:w="5198"/>
            </w:tblGrid>
            <w:tr w:rsidR="003653D8" w:rsidTr="006A20C5">
              <w:tc>
                <w:tcPr>
                  <w:tcW w:w="1446" w:type="dxa"/>
                </w:tcPr>
                <w:p w:rsidR="003653D8" w:rsidRDefault="003653D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输入项</w:t>
                  </w:r>
                </w:p>
              </w:tc>
              <w:tc>
                <w:tcPr>
                  <w:tcW w:w="850" w:type="dxa"/>
                </w:tcPr>
                <w:p w:rsidR="003653D8" w:rsidRDefault="003653D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必填</w:t>
                  </w:r>
                </w:p>
              </w:tc>
              <w:tc>
                <w:tcPr>
                  <w:tcW w:w="1985" w:type="dxa"/>
                </w:tcPr>
                <w:p w:rsidR="003653D8" w:rsidRDefault="003653D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描述</w:t>
                  </w:r>
                </w:p>
              </w:tc>
              <w:tc>
                <w:tcPr>
                  <w:tcW w:w="5198" w:type="dxa"/>
                </w:tcPr>
                <w:p w:rsidR="003653D8" w:rsidRDefault="003653D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3653D8" w:rsidTr="006A20C5">
              <w:tc>
                <w:tcPr>
                  <w:tcW w:w="1446" w:type="dxa"/>
                </w:tcPr>
                <w:p w:rsidR="003653D8" w:rsidRDefault="005C6CB4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</w:t>
                  </w:r>
                  <w:r w:rsidR="003653D8">
                    <w:rPr>
                      <w:rFonts w:ascii="宋体" w:hAnsi="宋体" w:hint="eastAsia"/>
                    </w:rPr>
                    <w:t>.密码</w:t>
                  </w:r>
                </w:p>
              </w:tc>
              <w:tc>
                <w:tcPr>
                  <w:tcW w:w="850" w:type="dxa"/>
                </w:tcPr>
                <w:p w:rsidR="003653D8" w:rsidRDefault="003653D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3653D8" w:rsidRDefault="003653D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员工登录密码</w:t>
                  </w:r>
                </w:p>
              </w:tc>
              <w:tc>
                <w:tcPr>
                  <w:tcW w:w="5198" w:type="dxa"/>
                </w:tcPr>
                <w:p w:rsidR="003653D8" w:rsidRDefault="003653D8" w:rsidP="006A20C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密码需要输入两次确认是否正确。</w:t>
                  </w:r>
                </w:p>
              </w:tc>
            </w:tr>
          </w:tbl>
          <w:p w:rsidR="003653D8" w:rsidRDefault="003653D8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653D8" w:rsidTr="00EC5DB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3653D8" w:rsidTr="00EC5DB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5C6CB4" w:rsidP="006A20C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用户点击进入“系统设置</w:t>
            </w:r>
            <w:r w:rsidR="003653D8">
              <w:rPr>
                <w:rFonts w:ascii="宋体" w:hAnsi="宋体" w:hint="eastAsia"/>
                <w:sz w:val="21"/>
              </w:rPr>
              <w:t>”页面</w:t>
            </w:r>
          </w:p>
          <w:p w:rsidR="003653D8" w:rsidRDefault="003653D8" w:rsidP="006A20C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1)</w:t>
            </w:r>
            <w:r w:rsidR="005C6CB4">
              <w:rPr>
                <w:rFonts w:ascii="宋体" w:hAnsi="宋体" w:hint="eastAsia"/>
                <w:sz w:val="21"/>
              </w:rPr>
              <w:t>个人设置</w:t>
            </w:r>
            <w:r>
              <w:rPr>
                <w:rFonts w:ascii="宋体" w:hAnsi="宋体" w:hint="eastAsia"/>
                <w:sz w:val="21"/>
              </w:rPr>
              <w:t>功能:</w:t>
            </w:r>
          </w:p>
          <w:p w:rsidR="003653D8" w:rsidRDefault="003653D8" w:rsidP="006A20C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a）进入“</w:t>
            </w:r>
            <w:r w:rsidR="005C6CB4">
              <w:rPr>
                <w:rFonts w:ascii="宋体" w:hAnsi="宋体" w:hint="eastAsia"/>
                <w:sz w:val="21"/>
              </w:rPr>
              <w:t>个人设置</w:t>
            </w:r>
            <w:r>
              <w:rPr>
                <w:rFonts w:ascii="宋体" w:hAnsi="宋体" w:hint="eastAsia"/>
                <w:sz w:val="21"/>
              </w:rPr>
              <w:t>”界面，</w:t>
            </w:r>
            <w:r w:rsidR="005C6CB4">
              <w:rPr>
                <w:rFonts w:ascii="宋体" w:hAnsi="宋体"/>
                <w:sz w:val="21"/>
              </w:rPr>
              <w:t xml:space="preserve"> </w:t>
            </w:r>
          </w:p>
          <w:p w:rsidR="003653D8" w:rsidRDefault="003653D8" w:rsidP="006A20C5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ab/>
              <w:t>b)</w:t>
            </w:r>
            <w:r w:rsidR="005C6CB4">
              <w:rPr>
                <w:rFonts w:ascii="宋体" w:hAnsi="宋体" w:hint="eastAsia"/>
                <w:sz w:val="21"/>
              </w:rPr>
              <w:t>弹出“</w:t>
            </w:r>
            <w:r w:rsidR="00446938">
              <w:rPr>
                <w:rFonts w:ascii="宋体" w:hAnsi="宋体" w:hint="eastAsia"/>
                <w:sz w:val="21"/>
              </w:rPr>
              <w:t>设置我的登录密码</w:t>
            </w:r>
            <w:r>
              <w:rPr>
                <w:rFonts w:ascii="宋体" w:hAnsi="宋体" w:hint="eastAsia"/>
                <w:sz w:val="21"/>
              </w:rPr>
              <w:t xml:space="preserve">”事务窗口 </w:t>
            </w:r>
          </w:p>
          <w:p w:rsidR="003653D8" w:rsidRDefault="003653D8" w:rsidP="006A20C5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c) </w:t>
            </w:r>
            <w:r w:rsidR="008837B1">
              <w:rPr>
                <w:rFonts w:ascii="宋体" w:hAnsi="宋体" w:hint="eastAsia"/>
                <w:sz w:val="21"/>
              </w:rPr>
              <w:t>两次输入确认</w:t>
            </w:r>
          </w:p>
          <w:p w:rsidR="003653D8" w:rsidRPr="00E55800" w:rsidRDefault="003653D8" w:rsidP="00E55800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    d) 点击保存</w:t>
            </w:r>
          </w:p>
        </w:tc>
      </w:tr>
      <w:tr w:rsidR="003653D8" w:rsidTr="00EC5DBD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1A0886"/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Pr="00D65B4D" w:rsidRDefault="003653D8" w:rsidP="006A20C5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3653D8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3D8" w:rsidRDefault="003653D8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3653D8" w:rsidRDefault="003653D8" w:rsidP="003653D8"/>
    <w:p w:rsidR="006D18F3" w:rsidRDefault="006D18F3" w:rsidP="003653D8"/>
    <w:p w:rsidR="006D18F3" w:rsidRDefault="006D18F3" w:rsidP="009B2787">
      <w:pPr>
        <w:pStyle w:val="3"/>
      </w:pPr>
      <w:bookmarkStart w:id="95" w:name="_Toc303244076"/>
      <w:r w:rsidRPr="000716F2">
        <w:rPr>
          <w:rFonts w:hint="eastAsia"/>
        </w:rPr>
        <w:t>CRM10.1.3</w:t>
      </w:r>
      <w:r>
        <w:rPr>
          <w:rFonts w:hint="eastAsia"/>
        </w:rPr>
        <w:t>日志</w:t>
      </w:r>
      <w:bookmarkEnd w:id="95"/>
    </w:p>
    <w:p w:rsidR="00EC5DBD" w:rsidRPr="00EC5DBD" w:rsidRDefault="00EC5DBD" w:rsidP="00EC5DBD"/>
    <w:tbl>
      <w:tblPr>
        <w:tblW w:w="945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5"/>
        <w:gridCol w:w="2527"/>
        <w:gridCol w:w="5411"/>
      </w:tblGrid>
      <w:tr w:rsidR="00E521BA" w:rsidTr="00EC5DBD"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用例名称</w:t>
            </w:r>
          </w:p>
        </w:tc>
        <w:tc>
          <w:tcPr>
            <w:tcW w:w="79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添加日志记录信息</w:t>
            </w: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CRM10.1.3</w:t>
            </w: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lastRenderedPageBreak/>
              <w:t>用例作用域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/>
              </w:rPr>
              <w:t>系统设置</w:t>
            </w: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用例版本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主要参与者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oss、经理、销售员</w:t>
            </w:r>
          </w:p>
        </w:tc>
      </w:tr>
      <w:tr w:rsidR="00E521BA" w:rsidTr="00EC5DBD">
        <w:tc>
          <w:tcPr>
            <w:tcW w:w="15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涉众名称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关键项</w:t>
            </w:r>
          </w:p>
        </w:tc>
      </w:tr>
      <w:tr w:rsidR="00E521BA" w:rsidTr="00EC5DBD">
        <w:tc>
          <w:tcPr>
            <w:tcW w:w="151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销售员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521BA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经理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521BA" w:rsidTr="00EC5DBD">
        <w:tc>
          <w:tcPr>
            <w:tcW w:w="1515" w:type="dxa"/>
            <w:tcBorders>
              <w:left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rPr>
                <w:rFonts w:ascii="宋体" w:hAnsi="宋体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老板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</w:t>
            </w: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已登录到系统平台</w:t>
            </w:r>
          </w:p>
        </w:tc>
      </w:tr>
      <w:tr w:rsidR="00E521BA" w:rsidTr="00EC5DBD">
        <w:trPr>
          <w:trHeight w:val="296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渉众人在系统平台执行了新建、修改、删除操作</w:t>
            </w:r>
          </w:p>
          <w:p w:rsidR="00E521BA" w:rsidRPr="00E521BA" w:rsidRDefault="00E521BA" w:rsidP="00E521BA"/>
        </w:tc>
      </w:tr>
      <w:tr w:rsidR="00E521BA" w:rsidTr="00EC5DBD">
        <w:trPr>
          <w:trHeight w:val="848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AC6769" w:rsidP="006A20C5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将操作信息添加到日志中</w:t>
            </w:r>
            <w:r w:rsidR="00E521BA">
              <w:rPr>
                <w:rFonts w:ascii="宋体" w:hAnsi="宋体" w:hint="eastAsia"/>
              </w:rPr>
              <w:t xml:space="preserve"> </w:t>
            </w:r>
          </w:p>
        </w:tc>
      </w:tr>
      <w:tr w:rsidR="00E521BA" w:rsidTr="00EC5DBD">
        <w:trPr>
          <w:trHeight w:val="543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AC6769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输出文本文件中</w:t>
            </w:r>
          </w:p>
        </w:tc>
      </w:tr>
      <w:tr w:rsidR="00E521BA" w:rsidTr="00EC5DBD">
        <w:trPr>
          <w:trHeight w:val="1111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基本事件流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6769" w:rsidRPr="00AC6769" w:rsidRDefault="00AC6769" w:rsidP="00AC6769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</w:pPr>
          </w:p>
          <w:p w:rsidR="00AC6769" w:rsidRPr="00AC6769" w:rsidRDefault="00AC6769" w:rsidP="00230C32">
            <w:pPr>
              <w:pStyle w:val="10"/>
              <w:numPr>
                <w:ilvl w:val="0"/>
                <w:numId w:val="4"/>
              </w:numPr>
              <w:tabs>
                <w:tab w:val="left" w:pos="885"/>
              </w:tabs>
              <w:overflowPunct/>
              <w:autoSpaceDE/>
              <w:autoSpaceDN/>
              <w:adjustRightInd/>
              <w:ind w:firstLineChars="0"/>
              <w:textAlignment w:val="auto"/>
            </w:pPr>
            <w:r>
              <w:rPr>
                <w:rFonts w:ascii="宋体" w:hAnsi="宋体" w:hint="eastAsia"/>
              </w:rPr>
              <w:t>渉众人执行“新建、修改、删除”操作，</w:t>
            </w:r>
          </w:p>
          <w:p w:rsidR="00AC6769" w:rsidRPr="00AC6769" w:rsidRDefault="00AC6769" w:rsidP="00230C32">
            <w:pPr>
              <w:pStyle w:val="10"/>
              <w:numPr>
                <w:ilvl w:val="0"/>
                <w:numId w:val="4"/>
              </w:numPr>
              <w:tabs>
                <w:tab w:val="left" w:pos="885"/>
              </w:tabs>
              <w:overflowPunct/>
              <w:autoSpaceDE/>
              <w:autoSpaceDN/>
              <w:adjustRightInd/>
              <w:ind w:firstLineChars="0"/>
              <w:textAlignment w:val="auto"/>
            </w:pPr>
            <w:r>
              <w:rPr>
                <w:rFonts w:ascii="宋体" w:hAnsi="宋体" w:hint="eastAsia"/>
              </w:rPr>
              <w:t>写入</w:t>
            </w:r>
            <w:r w:rsidRPr="00AC6769">
              <w:rPr>
                <w:rFonts w:ascii="宋体" w:hAnsi="宋体" w:hint="eastAsia"/>
              </w:rPr>
              <w:t>信息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hint="eastAsia"/>
              </w:rPr>
              <w:t>置后操作日志</w:t>
            </w:r>
          </w:p>
          <w:p w:rsidR="00AC6769" w:rsidRDefault="00AC6769" w:rsidP="00230C32">
            <w:pPr>
              <w:pStyle w:val="10"/>
              <w:numPr>
                <w:ilvl w:val="0"/>
                <w:numId w:val="4"/>
              </w:numPr>
              <w:tabs>
                <w:tab w:val="left" w:pos="885"/>
              </w:tabs>
              <w:overflowPunct/>
              <w:autoSpaceDE/>
              <w:autoSpaceDN/>
              <w:adjustRightInd/>
              <w:ind w:firstLineChars="0"/>
              <w:textAlignment w:val="auto"/>
            </w:pPr>
            <w:r w:rsidRPr="00AC6769">
              <w:rPr>
                <w:rFonts w:ascii="宋体" w:hAnsi="宋体" w:hint="eastAsia"/>
              </w:rPr>
              <w:t>写入日志</w:t>
            </w:r>
            <w:r>
              <w:rPr>
                <w:rFonts w:ascii="宋体" w:hAnsi="宋体" w:hint="eastAsia"/>
              </w:rPr>
              <w:t>，保存</w:t>
            </w:r>
          </w:p>
          <w:p w:rsidR="00E521BA" w:rsidRPr="00E55800" w:rsidRDefault="00E521BA" w:rsidP="00AC6769">
            <w:pPr>
              <w:pStyle w:val="10"/>
              <w:tabs>
                <w:tab w:val="left" w:pos="885"/>
              </w:tabs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521BA" w:rsidTr="00EC5DBD">
        <w:trPr>
          <w:trHeight w:val="619"/>
        </w:trPr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备选流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/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Pr="00D65B4D" w:rsidRDefault="00E521BA" w:rsidP="006A20C5">
            <w:pPr>
              <w:pStyle w:val="a5"/>
              <w:spacing w:before="100" w:beforeAutospacing="1" w:after="100" w:afterAutospacing="1"/>
              <w:ind w:firstLineChars="0" w:firstLine="0"/>
              <w:rPr>
                <w:rFonts w:ascii="宋体" w:hAnsi="宋体"/>
              </w:rPr>
            </w:pP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业务规则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pStyle w:val="10"/>
              <w:overflowPunct/>
              <w:autoSpaceDE/>
              <w:autoSpaceDN/>
              <w:adjustRightInd/>
              <w:ind w:firstLineChars="0" w:firstLine="0"/>
              <w:textAlignment w:val="auto"/>
              <w:rPr>
                <w:rFonts w:ascii="宋体" w:hAnsi="宋体"/>
                <w:sz w:val="21"/>
              </w:rPr>
            </w:pPr>
          </w:p>
        </w:tc>
      </w:tr>
      <w:tr w:rsidR="00E521BA" w:rsidTr="00EC5DBD"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21BA" w:rsidRDefault="00E521BA" w:rsidP="006A20C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</w:tbl>
    <w:p w:rsidR="006D18F3" w:rsidRPr="000716F2" w:rsidRDefault="006D18F3" w:rsidP="002F7CAA"/>
    <w:sectPr w:rsidR="006D18F3" w:rsidRPr="000716F2" w:rsidSect="00B213F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B06" w:rsidRDefault="00F87B06" w:rsidP="002405E2">
      <w:r>
        <w:separator/>
      </w:r>
    </w:p>
  </w:endnote>
  <w:endnote w:type="continuationSeparator" w:id="0">
    <w:p w:rsidR="00F87B06" w:rsidRDefault="00F87B06" w:rsidP="00240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3C" w:rsidRDefault="00512C3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F2B" w:rsidRDefault="00361F2B" w:rsidP="008608A8">
    <w:pPr>
      <w:pStyle w:val="a4"/>
      <w:ind w:right="360"/>
    </w:pPr>
    <w:r>
      <w:t>版权所有</w:t>
    </w:r>
    <w:r>
      <w:t xml:space="preserve"> © copyright 2010-2011</w:t>
    </w:r>
  </w:p>
  <w:p w:rsidR="00361F2B" w:rsidRDefault="00361F2B" w:rsidP="008608A8">
    <w:pPr>
      <w:pStyle w:val="a4"/>
      <w:ind w:right="360"/>
    </w:pPr>
    <w:r>
      <w:t>作者：</w:t>
    </w:r>
    <w:r>
      <w:rPr>
        <w:rFonts w:hint="eastAsia"/>
      </w:rPr>
      <w:t>施庆。唐铭。张丹。李志恒</w:t>
    </w:r>
  </w:p>
  <w:p w:rsidR="00361F2B" w:rsidRDefault="00361F2B" w:rsidP="00D37F3A">
    <w:pPr>
      <w:pStyle w:val="a4"/>
      <w:ind w:right="360"/>
    </w:pPr>
    <w:r>
      <w:t>时间：</w:t>
    </w:r>
    <w:r>
      <w:t xml:space="preserve"> 2011-0</w:t>
    </w:r>
    <w:r>
      <w:rPr>
        <w:rFonts w:hint="eastAsia"/>
      </w:rPr>
      <w:t>9</w:t>
    </w:r>
    <w:r>
      <w:t>-0</w:t>
    </w:r>
    <w:r>
      <w:rPr>
        <w:rFonts w:hint="eastAsia"/>
      </w:rPr>
      <w:t>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3C" w:rsidRDefault="00512C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B06" w:rsidRDefault="00F87B06" w:rsidP="002405E2">
      <w:r>
        <w:separator/>
      </w:r>
    </w:p>
  </w:footnote>
  <w:footnote w:type="continuationSeparator" w:id="0">
    <w:p w:rsidR="00F87B06" w:rsidRDefault="00F87B06" w:rsidP="002405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3C" w:rsidRDefault="00512C3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F2B" w:rsidRDefault="00361F2B" w:rsidP="00512C3C">
    <w:pPr>
      <w:pStyle w:val="a3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3C" w:rsidRDefault="00512C3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8"/>
      <w:numFmt w:val="decimal"/>
      <w:suff w:val="nothing"/>
      <w:lvlText w:val="%1）"/>
      <w:lvlJc w:val="left"/>
    </w:lvl>
  </w:abstractNum>
  <w:abstractNum w:abstractNumId="1">
    <w:nsid w:val="0000000B"/>
    <w:multiLevelType w:val="singleLevel"/>
    <w:tmpl w:val="0000000B"/>
    <w:lvl w:ilvl="0">
      <w:start w:val="6"/>
      <w:numFmt w:val="decimal"/>
      <w:suff w:val="nothing"/>
      <w:lvlText w:val="%1）"/>
      <w:lvlJc w:val="left"/>
    </w:lvl>
  </w:abstractNum>
  <w:abstractNum w:abstractNumId="2">
    <w:nsid w:val="00D10022"/>
    <w:multiLevelType w:val="hybridMultilevel"/>
    <w:tmpl w:val="A360375C"/>
    <w:lvl w:ilvl="0" w:tplc="38D23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94691F"/>
    <w:multiLevelType w:val="hybridMultilevel"/>
    <w:tmpl w:val="9F4EE2CE"/>
    <w:lvl w:ilvl="0" w:tplc="8ADCC4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F91AA3"/>
    <w:multiLevelType w:val="hybridMultilevel"/>
    <w:tmpl w:val="7570ACC4"/>
    <w:lvl w:ilvl="0" w:tplc="FCB2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596B9F"/>
    <w:multiLevelType w:val="hybridMultilevel"/>
    <w:tmpl w:val="8764AB40"/>
    <w:lvl w:ilvl="0" w:tplc="EE5ABB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50F3DE4"/>
    <w:multiLevelType w:val="hybridMultilevel"/>
    <w:tmpl w:val="D98C5C3E"/>
    <w:lvl w:ilvl="0" w:tplc="0262E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55536D7"/>
    <w:multiLevelType w:val="hybridMultilevel"/>
    <w:tmpl w:val="7C4E3810"/>
    <w:lvl w:ilvl="0" w:tplc="1ED43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DB7F8D"/>
    <w:multiLevelType w:val="hybridMultilevel"/>
    <w:tmpl w:val="0EAE9E24"/>
    <w:lvl w:ilvl="0" w:tplc="CDD4E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740472"/>
    <w:multiLevelType w:val="hybridMultilevel"/>
    <w:tmpl w:val="4CC80BD8"/>
    <w:lvl w:ilvl="0" w:tplc="65DC0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8851833"/>
    <w:multiLevelType w:val="hybridMultilevel"/>
    <w:tmpl w:val="2326E12E"/>
    <w:lvl w:ilvl="0" w:tplc="56B0F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932B0E"/>
    <w:multiLevelType w:val="hybridMultilevel"/>
    <w:tmpl w:val="E18C5596"/>
    <w:lvl w:ilvl="0" w:tplc="50D2F3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0C763138"/>
    <w:multiLevelType w:val="hybridMultilevel"/>
    <w:tmpl w:val="6EC4DF4E"/>
    <w:lvl w:ilvl="0" w:tplc="5AD62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A959B4"/>
    <w:multiLevelType w:val="hybridMultilevel"/>
    <w:tmpl w:val="E05EFC48"/>
    <w:lvl w:ilvl="0" w:tplc="002C16D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0D6E69BF"/>
    <w:multiLevelType w:val="hybridMultilevel"/>
    <w:tmpl w:val="E8A24742"/>
    <w:lvl w:ilvl="0" w:tplc="44B42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027641B"/>
    <w:multiLevelType w:val="hybridMultilevel"/>
    <w:tmpl w:val="DCFC5C74"/>
    <w:lvl w:ilvl="0" w:tplc="975E8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05F4ED6"/>
    <w:multiLevelType w:val="hybridMultilevel"/>
    <w:tmpl w:val="00BA5F94"/>
    <w:lvl w:ilvl="0" w:tplc="7C8EE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10716A75"/>
    <w:multiLevelType w:val="hybridMultilevel"/>
    <w:tmpl w:val="FBBC1E18"/>
    <w:lvl w:ilvl="0" w:tplc="902EA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21D17F0"/>
    <w:multiLevelType w:val="hybridMultilevel"/>
    <w:tmpl w:val="5716634C"/>
    <w:lvl w:ilvl="0" w:tplc="5AECA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27A18F5"/>
    <w:multiLevelType w:val="hybridMultilevel"/>
    <w:tmpl w:val="B2A85C06"/>
    <w:lvl w:ilvl="0" w:tplc="72C6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29479FC"/>
    <w:multiLevelType w:val="hybridMultilevel"/>
    <w:tmpl w:val="E88A7F14"/>
    <w:lvl w:ilvl="0" w:tplc="5CB645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4D67A42"/>
    <w:multiLevelType w:val="hybridMultilevel"/>
    <w:tmpl w:val="03D0AA6A"/>
    <w:lvl w:ilvl="0" w:tplc="E96A4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1B194C37"/>
    <w:multiLevelType w:val="hybridMultilevel"/>
    <w:tmpl w:val="2408A40A"/>
    <w:lvl w:ilvl="0" w:tplc="A9209C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DBC5EF9"/>
    <w:multiLevelType w:val="hybridMultilevel"/>
    <w:tmpl w:val="0E5408A6"/>
    <w:lvl w:ilvl="0" w:tplc="BDAE6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16273F6"/>
    <w:multiLevelType w:val="hybridMultilevel"/>
    <w:tmpl w:val="59CC5228"/>
    <w:lvl w:ilvl="0" w:tplc="CD6E8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23053BC4"/>
    <w:multiLevelType w:val="hybridMultilevel"/>
    <w:tmpl w:val="BFF81CC8"/>
    <w:lvl w:ilvl="0" w:tplc="25CEA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3484A65"/>
    <w:multiLevelType w:val="hybridMultilevel"/>
    <w:tmpl w:val="A36C1088"/>
    <w:lvl w:ilvl="0" w:tplc="18EEB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241D329D"/>
    <w:multiLevelType w:val="hybridMultilevel"/>
    <w:tmpl w:val="BC4E761C"/>
    <w:lvl w:ilvl="0" w:tplc="0E52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4AB78D8"/>
    <w:multiLevelType w:val="hybridMultilevel"/>
    <w:tmpl w:val="D082ACB4"/>
    <w:lvl w:ilvl="0" w:tplc="BE4E6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24C144FE"/>
    <w:multiLevelType w:val="hybridMultilevel"/>
    <w:tmpl w:val="54940E80"/>
    <w:lvl w:ilvl="0" w:tplc="5DB44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268F6A69"/>
    <w:multiLevelType w:val="hybridMultilevel"/>
    <w:tmpl w:val="70BEB47C"/>
    <w:lvl w:ilvl="0" w:tplc="153AA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91C55BF"/>
    <w:multiLevelType w:val="hybridMultilevel"/>
    <w:tmpl w:val="498275B8"/>
    <w:lvl w:ilvl="0" w:tplc="E4E6E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92E737D"/>
    <w:multiLevelType w:val="hybridMultilevel"/>
    <w:tmpl w:val="B5028828"/>
    <w:lvl w:ilvl="0" w:tplc="AFF6E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9E26BB1"/>
    <w:multiLevelType w:val="hybridMultilevel"/>
    <w:tmpl w:val="E18C5596"/>
    <w:lvl w:ilvl="0" w:tplc="50D2F3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2B07703D"/>
    <w:multiLevelType w:val="hybridMultilevel"/>
    <w:tmpl w:val="36001CC4"/>
    <w:lvl w:ilvl="0" w:tplc="7728B62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2BE06935"/>
    <w:multiLevelType w:val="hybridMultilevel"/>
    <w:tmpl w:val="AF500024"/>
    <w:lvl w:ilvl="0" w:tplc="15629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CC363CE"/>
    <w:multiLevelType w:val="hybridMultilevel"/>
    <w:tmpl w:val="E950393E"/>
    <w:lvl w:ilvl="0" w:tplc="35FECC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E2F7DE2"/>
    <w:multiLevelType w:val="hybridMultilevel"/>
    <w:tmpl w:val="0E7612A6"/>
    <w:lvl w:ilvl="0" w:tplc="EBB29C14">
      <w:start w:val="1"/>
      <w:numFmt w:val="decimal"/>
      <w:lvlText w:val="%1、"/>
      <w:lvlJc w:val="left"/>
      <w:pPr>
        <w:ind w:left="799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2EF35732"/>
    <w:multiLevelType w:val="hybridMultilevel"/>
    <w:tmpl w:val="1CCC47A6"/>
    <w:lvl w:ilvl="0" w:tplc="02780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2FAA4A5A"/>
    <w:multiLevelType w:val="hybridMultilevel"/>
    <w:tmpl w:val="E5AE0A5E"/>
    <w:lvl w:ilvl="0" w:tplc="4094E1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066053F"/>
    <w:multiLevelType w:val="hybridMultilevel"/>
    <w:tmpl w:val="E2DA4B2C"/>
    <w:lvl w:ilvl="0" w:tplc="BD1EC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30D51D41"/>
    <w:multiLevelType w:val="hybridMultilevel"/>
    <w:tmpl w:val="23A85C78"/>
    <w:lvl w:ilvl="0" w:tplc="0B621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14E3331"/>
    <w:multiLevelType w:val="hybridMultilevel"/>
    <w:tmpl w:val="5ACCB98A"/>
    <w:lvl w:ilvl="0" w:tplc="BDB6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19305BD"/>
    <w:multiLevelType w:val="hybridMultilevel"/>
    <w:tmpl w:val="CBD64FC0"/>
    <w:lvl w:ilvl="0" w:tplc="3B4641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206542E"/>
    <w:multiLevelType w:val="hybridMultilevel"/>
    <w:tmpl w:val="5ADC3EDC"/>
    <w:lvl w:ilvl="0" w:tplc="6360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2E36C5B"/>
    <w:multiLevelType w:val="hybridMultilevel"/>
    <w:tmpl w:val="087CC948"/>
    <w:lvl w:ilvl="0" w:tplc="504E5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2E66F84"/>
    <w:multiLevelType w:val="hybridMultilevel"/>
    <w:tmpl w:val="36001CC4"/>
    <w:lvl w:ilvl="0" w:tplc="7728B62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>
    <w:nsid w:val="339C1495"/>
    <w:multiLevelType w:val="hybridMultilevel"/>
    <w:tmpl w:val="944244DE"/>
    <w:lvl w:ilvl="0" w:tplc="F8CAF4CA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33D661DB"/>
    <w:multiLevelType w:val="hybridMultilevel"/>
    <w:tmpl w:val="17428D1E"/>
    <w:lvl w:ilvl="0" w:tplc="C986B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B6F4464"/>
    <w:multiLevelType w:val="hybridMultilevel"/>
    <w:tmpl w:val="AB5EE4BE"/>
    <w:lvl w:ilvl="0" w:tplc="F8C68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CB11638"/>
    <w:multiLevelType w:val="hybridMultilevel"/>
    <w:tmpl w:val="FC723630"/>
    <w:lvl w:ilvl="0" w:tplc="DD7E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E2C598D"/>
    <w:multiLevelType w:val="hybridMultilevel"/>
    <w:tmpl w:val="C14622E4"/>
    <w:lvl w:ilvl="0" w:tplc="5510BE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EA871EF"/>
    <w:multiLevelType w:val="hybridMultilevel"/>
    <w:tmpl w:val="63C4D490"/>
    <w:lvl w:ilvl="0" w:tplc="1786F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F281EF6"/>
    <w:multiLevelType w:val="hybridMultilevel"/>
    <w:tmpl w:val="E544145E"/>
    <w:lvl w:ilvl="0" w:tplc="E954C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40A95946"/>
    <w:multiLevelType w:val="hybridMultilevel"/>
    <w:tmpl w:val="378EB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1ED614A"/>
    <w:multiLevelType w:val="hybridMultilevel"/>
    <w:tmpl w:val="9DEE62FC"/>
    <w:lvl w:ilvl="0" w:tplc="F1FCE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2050AA6"/>
    <w:multiLevelType w:val="hybridMultilevel"/>
    <w:tmpl w:val="56EADD1E"/>
    <w:lvl w:ilvl="0" w:tplc="1A30F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42504511"/>
    <w:multiLevelType w:val="hybridMultilevel"/>
    <w:tmpl w:val="3B2439C2"/>
    <w:lvl w:ilvl="0" w:tplc="56428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3177FE0"/>
    <w:multiLevelType w:val="hybridMultilevel"/>
    <w:tmpl w:val="88E43CDC"/>
    <w:lvl w:ilvl="0" w:tplc="AAC28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34B4CA0"/>
    <w:multiLevelType w:val="hybridMultilevel"/>
    <w:tmpl w:val="6A582762"/>
    <w:lvl w:ilvl="0" w:tplc="4CF84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4D84BFA"/>
    <w:multiLevelType w:val="hybridMultilevel"/>
    <w:tmpl w:val="65947F90"/>
    <w:lvl w:ilvl="0" w:tplc="FB48B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6B37871"/>
    <w:multiLevelType w:val="hybridMultilevel"/>
    <w:tmpl w:val="B642920C"/>
    <w:lvl w:ilvl="0" w:tplc="E360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79D25BD"/>
    <w:multiLevelType w:val="hybridMultilevel"/>
    <w:tmpl w:val="B8308536"/>
    <w:lvl w:ilvl="0" w:tplc="70DAC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3">
    <w:nsid w:val="49330058"/>
    <w:multiLevelType w:val="hybridMultilevel"/>
    <w:tmpl w:val="E94C8D5C"/>
    <w:lvl w:ilvl="0" w:tplc="D8DAC7F0">
      <w:start w:val="1"/>
      <w:numFmt w:val="decimal"/>
      <w:lvlText w:val="%1．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9EA48DC"/>
    <w:multiLevelType w:val="hybridMultilevel"/>
    <w:tmpl w:val="4462F8A0"/>
    <w:lvl w:ilvl="0" w:tplc="34529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C522D04"/>
    <w:multiLevelType w:val="hybridMultilevel"/>
    <w:tmpl w:val="DA8CC118"/>
    <w:lvl w:ilvl="0" w:tplc="FD3A4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4D6C5D3D"/>
    <w:multiLevelType w:val="hybridMultilevel"/>
    <w:tmpl w:val="2FC61106"/>
    <w:lvl w:ilvl="0" w:tplc="67967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D9F0E0F"/>
    <w:multiLevelType w:val="hybridMultilevel"/>
    <w:tmpl w:val="F406396A"/>
    <w:lvl w:ilvl="0" w:tplc="32008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>
    <w:nsid w:val="4E1A6F0D"/>
    <w:multiLevelType w:val="hybridMultilevel"/>
    <w:tmpl w:val="489256D6"/>
    <w:lvl w:ilvl="0" w:tplc="F8381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0631D9B"/>
    <w:multiLevelType w:val="hybridMultilevel"/>
    <w:tmpl w:val="1346C78E"/>
    <w:lvl w:ilvl="0" w:tplc="E0B4F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08C5E13"/>
    <w:multiLevelType w:val="hybridMultilevel"/>
    <w:tmpl w:val="B16278AE"/>
    <w:lvl w:ilvl="0" w:tplc="EDF6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08E2FB2"/>
    <w:multiLevelType w:val="hybridMultilevel"/>
    <w:tmpl w:val="AA2CEAF2"/>
    <w:lvl w:ilvl="0" w:tplc="BD00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0D40ABE"/>
    <w:multiLevelType w:val="hybridMultilevel"/>
    <w:tmpl w:val="5BBC988A"/>
    <w:lvl w:ilvl="0" w:tplc="3B467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1CD6CD8"/>
    <w:multiLevelType w:val="hybridMultilevel"/>
    <w:tmpl w:val="E7265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52415497"/>
    <w:multiLevelType w:val="hybridMultilevel"/>
    <w:tmpl w:val="8BFEF2DA"/>
    <w:lvl w:ilvl="0" w:tplc="CC9AE5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532206B8"/>
    <w:multiLevelType w:val="hybridMultilevel"/>
    <w:tmpl w:val="1D74691C"/>
    <w:lvl w:ilvl="0" w:tplc="D9DC8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36056EA"/>
    <w:multiLevelType w:val="hybridMultilevel"/>
    <w:tmpl w:val="3D1CE74A"/>
    <w:lvl w:ilvl="0" w:tplc="6246A2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4FE4D66"/>
    <w:multiLevelType w:val="hybridMultilevel"/>
    <w:tmpl w:val="21947910"/>
    <w:lvl w:ilvl="0" w:tplc="AB044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655401A"/>
    <w:multiLevelType w:val="hybridMultilevel"/>
    <w:tmpl w:val="CE54E46E"/>
    <w:lvl w:ilvl="0" w:tplc="27869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83C3414"/>
    <w:multiLevelType w:val="hybridMultilevel"/>
    <w:tmpl w:val="3072D362"/>
    <w:lvl w:ilvl="0" w:tplc="E4287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93D4CD8"/>
    <w:multiLevelType w:val="hybridMultilevel"/>
    <w:tmpl w:val="C44ACEA0"/>
    <w:lvl w:ilvl="0" w:tplc="DA72E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A3D30A8"/>
    <w:multiLevelType w:val="hybridMultilevel"/>
    <w:tmpl w:val="99109DA4"/>
    <w:lvl w:ilvl="0" w:tplc="6C78B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2">
    <w:nsid w:val="5A8C7021"/>
    <w:multiLevelType w:val="hybridMultilevel"/>
    <w:tmpl w:val="07689A18"/>
    <w:lvl w:ilvl="0" w:tplc="52166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CFE49CA"/>
    <w:multiLevelType w:val="hybridMultilevel"/>
    <w:tmpl w:val="B0AE7628"/>
    <w:lvl w:ilvl="0" w:tplc="7386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F243913"/>
    <w:multiLevelType w:val="hybridMultilevel"/>
    <w:tmpl w:val="4E961ECE"/>
    <w:lvl w:ilvl="0" w:tplc="B138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02A06D1"/>
    <w:multiLevelType w:val="hybridMultilevel"/>
    <w:tmpl w:val="744847EA"/>
    <w:lvl w:ilvl="0" w:tplc="47CEF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10377E2"/>
    <w:multiLevelType w:val="hybridMultilevel"/>
    <w:tmpl w:val="EC5C31F2"/>
    <w:lvl w:ilvl="0" w:tplc="258E0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2B15F30"/>
    <w:multiLevelType w:val="hybridMultilevel"/>
    <w:tmpl w:val="2550DB92"/>
    <w:lvl w:ilvl="0" w:tplc="7E808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4263F01"/>
    <w:multiLevelType w:val="hybridMultilevel"/>
    <w:tmpl w:val="2D5C7AFC"/>
    <w:lvl w:ilvl="0" w:tplc="6FB4C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51C2085"/>
    <w:multiLevelType w:val="hybridMultilevel"/>
    <w:tmpl w:val="6498787A"/>
    <w:lvl w:ilvl="0" w:tplc="ADD07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837639C"/>
    <w:multiLevelType w:val="hybridMultilevel"/>
    <w:tmpl w:val="6FC43480"/>
    <w:lvl w:ilvl="0" w:tplc="A04C28BE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8EB4F55"/>
    <w:multiLevelType w:val="hybridMultilevel"/>
    <w:tmpl w:val="9A24E6E2"/>
    <w:lvl w:ilvl="0" w:tplc="D1C65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8FE19E9"/>
    <w:multiLevelType w:val="hybridMultilevel"/>
    <w:tmpl w:val="C2DAA97E"/>
    <w:lvl w:ilvl="0" w:tplc="8A1E4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69C9134B"/>
    <w:multiLevelType w:val="hybridMultilevel"/>
    <w:tmpl w:val="5A42265E"/>
    <w:lvl w:ilvl="0" w:tplc="2DEE5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6A2D03B3"/>
    <w:multiLevelType w:val="hybridMultilevel"/>
    <w:tmpl w:val="D7440D30"/>
    <w:lvl w:ilvl="0" w:tplc="3DAC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6F461FFB"/>
    <w:multiLevelType w:val="hybridMultilevel"/>
    <w:tmpl w:val="844247CA"/>
    <w:lvl w:ilvl="0" w:tplc="8A706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6FF846C6"/>
    <w:multiLevelType w:val="hybridMultilevel"/>
    <w:tmpl w:val="131A3204"/>
    <w:lvl w:ilvl="0" w:tplc="A208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01E0232"/>
    <w:multiLevelType w:val="hybridMultilevel"/>
    <w:tmpl w:val="0E7612A6"/>
    <w:lvl w:ilvl="0" w:tplc="EBB29C14">
      <w:start w:val="1"/>
      <w:numFmt w:val="decimal"/>
      <w:lvlText w:val="%1、"/>
      <w:lvlJc w:val="left"/>
      <w:pPr>
        <w:ind w:left="799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8">
    <w:nsid w:val="7253356D"/>
    <w:multiLevelType w:val="hybridMultilevel"/>
    <w:tmpl w:val="D04C9D80"/>
    <w:lvl w:ilvl="0" w:tplc="2FC4B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34B5B83"/>
    <w:multiLevelType w:val="hybridMultilevel"/>
    <w:tmpl w:val="0FA6A152"/>
    <w:lvl w:ilvl="0" w:tplc="61F20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0">
    <w:nsid w:val="737B73B4"/>
    <w:multiLevelType w:val="hybridMultilevel"/>
    <w:tmpl w:val="10A4E498"/>
    <w:lvl w:ilvl="0" w:tplc="5588C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4A5208A"/>
    <w:multiLevelType w:val="hybridMultilevel"/>
    <w:tmpl w:val="9C8ACA3C"/>
    <w:lvl w:ilvl="0" w:tplc="4C608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5E11432"/>
    <w:multiLevelType w:val="hybridMultilevel"/>
    <w:tmpl w:val="C96856D4"/>
    <w:lvl w:ilvl="0" w:tplc="EAE01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60E412E"/>
    <w:multiLevelType w:val="hybridMultilevel"/>
    <w:tmpl w:val="CABC383C"/>
    <w:lvl w:ilvl="0" w:tplc="C7269692">
      <w:start w:val="1"/>
      <w:numFmt w:val="lowerLetter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4">
    <w:nsid w:val="77C644CA"/>
    <w:multiLevelType w:val="hybridMultilevel"/>
    <w:tmpl w:val="755A87DA"/>
    <w:lvl w:ilvl="0" w:tplc="2C7AC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79311A5F"/>
    <w:multiLevelType w:val="hybridMultilevel"/>
    <w:tmpl w:val="9BF23FFE"/>
    <w:lvl w:ilvl="0" w:tplc="89529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9EA5394"/>
    <w:multiLevelType w:val="hybridMultilevel"/>
    <w:tmpl w:val="327AF4F4"/>
    <w:lvl w:ilvl="0" w:tplc="C0F62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A270EDD"/>
    <w:multiLevelType w:val="hybridMultilevel"/>
    <w:tmpl w:val="B86E02F0"/>
    <w:lvl w:ilvl="0" w:tplc="76B46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7B844EA6"/>
    <w:multiLevelType w:val="hybridMultilevel"/>
    <w:tmpl w:val="2DFA1D6E"/>
    <w:lvl w:ilvl="0" w:tplc="8398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FA76EEF"/>
    <w:multiLevelType w:val="hybridMultilevel"/>
    <w:tmpl w:val="236EB5F6"/>
    <w:lvl w:ilvl="0" w:tplc="239A3C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7FF52FE1"/>
    <w:multiLevelType w:val="hybridMultilevel"/>
    <w:tmpl w:val="89DE8D34"/>
    <w:lvl w:ilvl="0" w:tplc="461CF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7FFE004F"/>
    <w:multiLevelType w:val="hybridMultilevel"/>
    <w:tmpl w:val="6E5AEADA"/>
    <w:lvl w:ilvl="0" w:tplc="E03C2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3"/>
  </w:num>
  <w:num w:numId="2">
    <w:abstractNumId w:val="54"/>
  </w:num>
  <w:num w:numId="3">
    <w:abstractNumId w:val="22"/>
  </w:num>
  <w:num w:numId="4">
    <w:abstractNumId w:val="3"/>
  </w:num>
  <w:num w:numId="5">
    <w:abstractNumId w:val="60"/>
  </w:num>
  <w:num w:numId="6">
    <w:abstractNumId w:val="90"/>
  </w:num>
  <w:num w:numId="7">
    <w:abstractNumId w:val="103"/>
  </w:num>
  <w:num w:numId="8">
    <w:abstractNumId w:val="13"/>
  </w:num>
  <w:num w:numId="9">
    <w:abstractNumId w:val="46"/>
  </w:num>
  <w:num w:numId="10">
    <w:abstractNumId w:val="57"/>
  </w:num>
  <w:num w:numId="11">
    <w:abstractNumId w:val="61"/>
  </w:num>
  <w:num w:numId="12">
    <w:abstractNumId w:val="31"/>
  </w:num>
  <w:num w:numId="13">
    <w:abstractNumId w:val="49"/>
  </w:num>
  <w:num w:numId="14">
    <w:abstractNumId w:val="66"/>
  </w:num>
  <w:num w:numId="15">
    <w:abstractNumId w:val="101"/>
  </w:num>
  <w:num w:numId="16">
    <w:abstractNumId w:val="64"/>
  </w:num>
  <w:num w:numId="17">
    <w:abstractNumId w:val="59"/>
  </w:num>
  <w:num w:numId="18">
    <w:abstractNumId w:val="85"/>
  </w:num>
  <w:num w:numId="19">
    <w:abstractNumId w:val="106"/>
  </w:num>
  <w:num w:numId="20">
    <w:abstractNumId w:val="78"/>
  </w:num>
  <w:num w:numId="21">
    <w:abstractNumId w:val="48"/>
  </w:num>
  <w:num w:numId="22">
    <w:abstractNumId w:val="109"/>
  </w:num>
  <w:num w:numId="23">
    <w:abstractNumId w:val="12"/>
  </w:num>
  <w:num w:numId="24">
    <w:abstractNumId w:val="33"/>
  </w:num>
  <w:num w:numId="25">
    <w:abstractNumId w:val="37"/>
  </w:num>
  <w:num w:numId="26">
    <w:abstractNumId w:val="34"/>
  </w:num>
  <w:num w:numId="27">
    <w:abstractNumId w:val="95"/>
  </w:num>
  <w:num w:numId="28">
    <w:abstractNumId w:val="16"/>
  </w:num>
  <w:num w:numId="29">
    <w:abstractNumId w:val="8"/>
  </w:num>
  <w:num w:numId="30">
    <w:abstractNumId w:val="14"/>
  </w:num>
  <w:num w:numId="31">
    <w:abstractNumId w:val="83"/>
  </w:num>
  <w:num w:numId="32">
    <w:abstractNumId w:val="39"/>
  </w:num>
  <w:num w:numId="33">
    <w:abstractNumId w:val="98"/>
  </w:num>
  <w:num w:numId="34">
    <w:abstractNumId w:val="72"/>
  </w:num>
  <w:num w:numId="35">
    <w:abstractNumId w:val="86"/>
  </w:num>
  <w:num w:numId="36">
    <w:abstractNumId w:val="45"/>
  </w:num>
  <w:num w:numId="37">
    <w:abstractNumId w:val="41"/>
  </w:num>
  <w:num w:numId="38">
    <w:abstractNumId w:val="68"/>
  </w:num>
  <w:num w:numId="39">
    <w:abstractNumId w:val="91"/>
  </w:num>
  <w:num w:numId="40">
    <w:abstractNumId w:val="105"/>
  </w:num>
  <w:num w:numId="41">
    <w:abstractNumId w:val="89"/>
  </w:num>
  <w:num w:numId="42">
    <w:abstractNumId w:val="11"/>
  </w:num>
  <w:num w:numId="43">
    <w:abstractNumId w:val="52"/>
  </w:num>
  <w:num w:numId="44">
    <w:abstractNumId w:val="97"/>
  </w:num>
  <w:num w:numId="45">
    <w:abstractNumId w:val="69"/>
  </w:num>
  <w:num w:numId="46">
    <w:abstractNumId w:val="6"/>
  </w:num>
  <w:num w:numId="47">
    <w:abstractNumId w:val="30"/>
  </w:num>
  <w:num w:numId="48">
    <w:abstractNumId w:val="76"/>
  </w:num>
  <w:num w:numId="49">
    <w:abstractNumId w:val="80"/>
  </w:num>
  <w:num w:numId="50">
    <w:abstractNumId w:val="0"/>
  </w:num>
  <w:num w:numId="51">
    <w:abstractNumId w:val="1"/>
  </w:num>
  <w:num w:numId="52">
    <w:abstractNumId w:val="2"/>
  </w:num>
  <w:num w:numId="53">
    <w:abstractNumId w:val="27"/>
  </w:num>
  <w:num w:numId="54">
    <w:abstractNumId w:val="50"/>
  </w:num>
  <w:num w:numId="55">
    <w:abstractNumId w:val="108"/>
  </w:num>
  <w:num w:numId="56">
    <w:abstractNumId w:val="36"/>
  </w:num>
  <w:num w:numId="57">
    <w:abstractNumId w:val="58"/>
  </w:num>
  <w:num w:numId="58">
    <w:abstractNumId w:val="110"/>
  </w:num>
  <w:num w:numId="59">
    <w:abstractNumId w:val="7"/>
  </w:num>
  <w:num w:numId="60">
    <w:abstractNumId w:val="5"/>
  </w:num>
  <w:num w:numId="61">
    <w:abstractNumId w:val="100"/>
  </w:num>
  <w:num w:numId="62">
    <w:abstractNumId w:val="63"/>
  </w:num>
  <w:num w:numId="63">
    <w:abstractNumId w:val="20"/>
  </w:num>
  <w:num w:numId="64">
    <w:abstractNumId w:val="55"/>
  </w:num>
  <w:num w:numId="65">
    <w:abstractNumId w:val="23"/>
  </w:num>
  <w:num w:numId="66">
    <w:abstractNumId w:val="43"/>
  </w:num>
  <w:num w:numId="67">
    <w:abstractNumId w:val="96"/>
  </w:num>
  <w:num w:numId="68">
    <w:abstractNumId w:val="92"/>
  </w:num>
  <w:num w:numId="69">
    <w:abstractNumId w:val="102"/>
  </w:num>
  <w:num w:numId="70">
    <w:abstractNumId w:val="18"/>
  </w:num>
  <w:num w:numId="71">
    <w:abstractNumId w:val="35"/>
  </w:num>
  <w:num w:numId="72">
    <w:abstractNumId w:val="44"/>
  </w:num>
  <w:num w:numId="73">
    <w:abstractNumId w:val="17"/>
  </w:num>
  <w:num w:numId="74">
    <w:abstractNumId w:val="79"/>
  </w:num>
  <w:num w:numId="75">
    <w:abstractNumId w:val="32"/>
  </w:num>
  <w:num w:numId="76">
    <w:abstractNumId w:val="25"/>
  </w:num>
  <w:num w:numId="77">
    <w:abstractNumId w:val="84"/>
  </w:num>
  <w:num w:numId="78">
    <w:abstractNumId w:val="51"/>
  </w:num>
  <w:num w:numId="79">
    <w:abstractNumId w:val="74"/>
  </w:num>
  <w:num w:numId="80">
    <w:abstractNumId w:val="28"/>
  </w:num>
  <w:num w:numId="81">
    <w:abstractNumId w:val="53"/>
  </w:num>
  <w:num w:numId="82">
    <w:abstractNumId w:val="81"/>
  </w:num>
  <w:num w:numId="83">
    <w:abstractNumId w:val="26"/>
  </w:num>
  <w:num w:numId="84">
    <w:abstractNumId w:val="40"/>
  </w:num>
  <w:num w:numId="85">
    <w:abstractNumId w:val="24"/>
  </w:num>
  <w:num w:numId="86">
    <w:abstractNumId w:val="21"/>
  </w:num>
  <w:num w:numId="87">
    <w:abstractNumId w:val="67"/>
  </w:num>
  <w:num w:numId="88">
    <w:abstractNumId w:val="9"/>
  </w:num>
  <w:num w:numId="89">
    <w:abstractNumId w:val="65"/>
  </w:num>
  <w:num w:numId="90">
    <w:abstractNumId w:val="47"/>
  </w:num>
  <w:num w:numId="91">
    <w:abstractNumId w:val="29"/>
  </w:num>
  <w:num w:numId="92">
    <w:abstractNumId w:val="62"/>
  </w:num>
  <w:num w:numId="93">
    <w:abstractNumId w:val="99"/>
  </w:num>
  <w:num w:numId="94">
    <w:abstractNumId w:val="38"/>
  </w:num>
  <w:num w:numId="95">
    <w:abstractNumId w:val="111"/>
  </w:num>
  <w:num w:numId="96">
    <w:abstractNumId w:val="42"/>
  </w:num>
  <w:num w:numId="97">
    <w:abstractNumId w:val="56"/>
  </w:num>
  <w:num w:numId="98">
    <w:abstractNumId w:val="88"/>
  </w:num>
  <w:num w:numId="99">
    <w:abstractNumId w:val="71"/>
  </w:num>
  <w:num w:numId="100">
    <w:abstractNumId w:val="87"/>
  </w:num>
  <w:num w:numId="101">
    <w:abstractNumId w:val="94"/>
  </w:num>
  <w:num w:numId="102">
    <w:abstractNumId w:val="70"/>
  </w:num>
  <w:num w:numId="103">
    <w:abstractNumId w:val="93"/>
  </w:num>
  <w:num w:numId="104">
    <w:abstractNumId w:val="77"/>
  </w:num>
  <w:num w:numId="105">
    <w:abstractNumId w:val="4"/>
  </w:num>
  <w:num w:numId="106">
    <w:abstractNumId w:val="19"/>
  </w:num>
  <w:num w:numId="107">
    <w:abstractNumId w:val="104"/>
  </w:num>
  <w:num w:numId="108">
    <w:abstractNumId w:val="82"/>
  </w:num>
  <w:num w:numId="109">
    <w:abstractNumId w:val="10"/>
  </w:num>
  <w:num w:numId="110">
    <w:abstractNumId w:val="107"/>
  </w:num>
  <w:num w:numId="111">
    <w:abstractNumId w:val="75"/>
  </w:num>
  <w:num w:numId="112">
    <w:abstractNumId w:val="15"/>
  </w:num>
  <w:numIdMacAtCleanup w:val="10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5E2"/>
    <w:rsid w:val="00000D9D"/>
    <w:rsid w:val="00004802"/>
    <w:rsid w:val="00004FAD"/>
    <w:rsid w:val="00005CBC"/>
    <w:rsid w:val="00012E86"/>
    <w:rsid w:val="00022307"/>
    <w:rsid w:val="0002458E"/>
    <w:rsid w:val="00034E40"/>
    <w:rsid w:val="00034F7F"/>
    <w:rsid w:val="000414FC"/>
    <w:rsid w:val="00043BA8"/>
    <w:rsid w:val="0004497C"/>
    <w:rsid w:val="0005249D"/>
    <w:rsid w:val="00064F09"/>
    <w:rsid w:val="00065E1A"/>
    <w:rsid w:val="000716F2"/>
    <w:rsid w:val="000718FC"/>
    <w:rsid w:val="000734A6"/>
    <w:rsid w:val="00081C86"/>
    <w:rsid w:val="000864E3"/>
    <w:rsid w:val="00087DFA"/>
    <w:rsid w:val="00091331"/>
    <w:rsid w:val="0009426A"/>
    <w:rsid w:val="00096F23"/>
    <w:rsid w:val="000A2412"/>
    <w:rsid w:val="000A4856"/>
    <w:rsid w:val="000A6DB8"/>
    <w:rsid w:val="000B0D74"/>
    <w:rsid w:val="000B29FB"/>
    <w:rsid w:val="000B72A0"/>
    <w:rsid w:val="000B7BDE"/>
    <w:rsid w:val="000C42DB"/>
    <w:rsid w:val="000D2856"/>
    <w:rsid w:val="000D70A4"/>
    <w:rsid w:val="000E5EF7"/>
    <w:rsid w:val="000F2461"/>
    <w:rsid w:val="000F6D9F"/>
    <w:rsid w:val="00101A64"/>
    <w:rsid w:val="00102742"/>
    <w:rsid w:val="00104C49"/>
    <w:rsid w:val="00105DB0"/>
    <w:rsid w:val="00105DBB"/>
    <w:rsid w:val="00113996"/>
    <w:rsid w:val="0011423D"/>
    <w:rsid w:val="0012388B"/>
    <w:rsid w:val="00127299"/>
    <w:rsid w:val="00135076"/>
    <w:rsid w:val="00136855"/>
    <w:rsid w:val="00137434"/>
    <w:rsid w:val="00141229"/>
    <w:rsid w:val="001420D1"/>
    <w:rsid w:val="00146C0C"/>
    <w:rsid w:val="00156243"/>
    <w:rsid w:val="00160008"/>
    <w:rsid w:val="00160D9B"/>
    <w:rsid w:val="00162D5A"/>
    <w:rsid w:val="00171A10"/>
    <w:rsid w:val="00173060"/>
    <w:rsid w:val="001746DE"/>
    <w:rsid w:val="00175CFC"/>
    <w:rsid w:val="00177FFB"/>
    <w:rsid w:val="0018089D"/>
    <w:rsid w:val="0018384C"/>
    <w:rsid w:val="00190A0A"/>
    <w:rsid w:val="001956E9"/>
    <w:rsid w:val="00195883"/>
    <w:rsid w:val="00197864"/>
    <w:rsid w:val="00197997"/>
    <w:rsid w:val="001A0886"/>
    <w:rsid w:val="001A36F0"/>
    <w:rsid w:val="001A6E2F"/>
    <w:rsid w:val="001B1F3B"/>
    <w:rsid w:val="001B4306"/>
    <w:rsid w:val="001B4906"/>
    <w:rsid w:val="001B627F"/>
    <w:rsid w:val="001C2C25"/>
    <w:rsid w:val="001C67DD"/>
    <w:rsid w:val="001D3C5D"/>
    <w:rsid w:val="001D56C5"/>
    <w:rsid w:val="001D5E00"/>
    <w:rsid w:val="001F0432"/>
    <w:rsid w:val="001F1450"/>
    <w:rsid w:val="001F4358"/>
    <w:rsid w:val="0021320A"/>
    <w:rsid w:val="00213874"/>
    <w:rsid w:val="00217819"/>
    <w:rsid w:val="00220A8C"/>
    <w:rsid w:val="00221596"/>
    <w:rsid w:val="002258E3"/>
    <w:rsid w:val="00226324"/>
    <w:rsid w:val="00230C32"/>
    <w:rsid w:val="00236C14"/>
    <w:rsid w:val="002405E2"/>
    <w:rsid w:val="00241FC6"/>
    <w:rsid w:val="002424C1"/>
    <w:rsid w:val="0024329A"/>
    <w:rsid w:val="002606BF"/>
    <w:rsid w:val="00266E75"/>
    <w:rsid w:val="00267334"/>
    <w:rsid w:val="00270400"/>
    <w:rsid w:val="002710F9"/>
    <w:rsid w:val="00273764"/>
    <w:rsid w:val="002766A1"/>
    <w:rsid w:val="00284043"/>
    <w:rsid w:val="00285C0C"/>
    <w:rsid w:val="002864FC"/>
    <w:rsid w:val="002871E9"/>
    <w:rsid w:val="00290A46"/>
    <w:rsid w:val="00293AF9"/>
    <w:rsid w:val="002A27DA"/>
    <w:rsid w:val="002A4B12"/>
    <w:rsid w:val="002A5612"/>
    <w:rsid w:val="002B1714"/>
    <w:rsid w:val="002B2342"/>
    <w:rsid w:val="002B3200"/>
    <w:rsid w:val="002B4728"/>
    <w:rsid w:val="002C019A"/>
    <w:rsid w:val="002C2FC8"/>
    <w:rsid w:val="002C4B4C"/>
    <w:rsid w:val="002D2703"/>
    <w:rsid w:val="002D2ACA"/>
    <w:rsid w:val="002E1F1B"/>
    <w:rsid w:val="002E2D82"/>
    <w:rsid w:val="002E3C45"/>
    <w:rsid w:val="002E6811"/>
    <w:rsid w:val="002F7CAA"/>
    <w:rsid w:val="00313268"/>
    <w:rsid w:val="003213E3"/>
    <w:rsid w:val="003227EB"/>
    <w:rsid w:val="00322901"/>
    <w:rsid w:val="003472F0"/>
    <w:rsid w:val="00361AA5"/>
    <w:rsid w:val="00361BF8"/>
    <w:rsid w:val="00361F2B"/>
    <w:rsid w:val="00364F23"/>
    <w:rsid w:val="003653D8"/>
    <w:rsid w:val="00384E80"/>
    <w:rsid w:val="00391627"/>
    <w:rsid w:val="00392DA0"/>
    <w:rsid w:val="00392EC1"/>
    <w:rsid w:val="00397C52"/>
    <w:rsid w:val="003A0944"/>
    <w:rsid w:val="003A19E0"/>
    <w:rsid w:val="003A2821"/>
    <w:rsid w:val="003A3F9A"/>
    <w:rsid w:val="003A4BE0"/>
    <w:rsid w:val="003B1AEA"/>
    <w:rsid w:val="003B1C14"/>
    <w:rsid w:val="003B707B"/>
    <w:rsid w:val="003B7426"/>
    <w:rsid w:val="003C1C56"/>
    <w:rsid w:val="003C2061"/>
    <w:rsid w:val="003C33C6"/>
    <w:rsid w:val="003C34E2"/>
    <w:rsid w:val="003C7B36"/>
    <w:rsid w:val="003D39B3"/>
    <w:rsid w:val="003E172F"/>
    <w:rsid w:val="003E544A"/>
    <w:rsid w:val="003F11E7"/>
    <w:rsid w:val="003F3A8C"/>
    <w:rsid w:val="003F7F8E"/>
    <w:rsid w:val="00404C5F"/>
    <w:rsid w:val="00406453"/>
    <w:rsid w:val="004064BA"/>
    <w:rsid w:val="004069B2"/>
    <w:rsid w:val="00414653"/>
    <w:rsid w:val="004237A0"/>
    <w:rsid w:val="004316CA"/>
    <w:rsid w:val="00433718"/>
    <w:rsid w:val="00437046"/>
    <w:rsid w:val="0044078A"/>
    <w:rsid w:val="00441BD7"/>
    <w:rsid w:val="00441F15"/>
    <w:rsid w:val="004442B7"/>
    <w:rsid w:val="00444EF3"/>
    <w:rsid w:val="00446938"/>
    <w:rsid w:val="00446F63"/>
    <w:rsid w:val="00451E70"/>
    <w:rsid w:val="0045436A"/>
    <w:rsid w:val="00463DAF"/>
    <w:rsid w:val="00466186"/>
    <w:rsid w:val="004667E1"/>
    <w:rsid w:val="00467918"/>
    <w:rsid w:val="004714D8"/>
    <w:rsid w:val="00477BE3"/>
    <w:rsid w:val="004857F3"/>
    <w:rsid w:val="004870B3"/>
    <w:rsid w:val="0049037E"/>
    <w:rsid w:val="00494B94"/>
    <w:rsid w:val="004A0084"/>
    <w:rsid w:val="004B25A7"/>
    <w:rsid w:val="004B66C2"/>
    <w:rsid w:val="004B7F5B"/>
    <w:rsid w:val="004C17EF"/>
    <w:rsid w:val="004C42DA"/>
    <w:rsid w:val="004C4CD8"/>
    <w:rsid w:val="004C55C9"/>
    <w:rsid w:val="004C61A6"/>
    <w:rsid w:val="004D34EF"/>
    <w:rsid w:val="004D3A6E"/>
    <w:rsid w:val="004E40A7"/>
    <w:rsid w:val="004E7BFF"/>
    <w:rsid w:val="004F3CE0"/>
    <w:rsid w:val="004F70AF"/>
    <w:rsid w:val="004F7F79"/>
    <w:rsid w:val="005015A0"/>
    <w:rsid w:val="0050491A"/>
    <w:rsid w:val="00505785"/>
    <w:rsid w:val="005062F1"/>
    <w:rsid w:val="0050680D"/>
    <w:rsid w:val="00507493"/>
    <w:rsid w:val="00510433"/>
    <w:rsid w:val="005125FB"/>
    <w:rsid w:val="00512C3C"/>
    <w:rsid w:val="0051740A"/>
    <w:rsid w:val="0051785A"/>
    <w:rsid w:val="00520432"/>
    <w:rsid w:val="00522C99"/>
    <w:rsid w:val="0052626E"/>
    <w:rsid w:val="005276C9"/>
    <w:rsid w:val="00532C6D"/>
    <w:rsid w:val="00533777"/>
    <w:rsid w:val="00533B8C"/>
    <w:rsid w:val="00535AF0"/>
    <w:rsid w:val="00541006"/>
    <w:rsid w:val="00543F4C"/>
    <w:rsid w:val="0054792E"/>
    <w:rsid w:val="00550853"/>
    <w:rsid w:val="00555C95"/>
    <w:rsid w:val="00584310"/>
    <w:rsid w:val="00591743"/>
    <w:rsid w:val="00592C44"/>
    <w:rsid w:val="00593CDE"/>
    <w:rsid w:val="005A5308"/>
    <w:rsid w:val="005C296B"/>
    <w:rsid w:val="005C2ABE"/>
    <w:rsid w:val="005C6CB4"/>
    <w:rsid w:val="005C7A69"/>
    <w:rsid w:val="005C7E1A"/>
    <w:rsid w:val="005D19D5"/>
    <w:rsid w:val="005D50A5"/>
    <w:rsid w:val="005E4FFE"/>
    <w:rsid w:val="005E5496"/>
    <w:rsid w:val="00603553"/>
    <w:rsid w:val="006046A2"/>
    <w:rsid w:val="00606A01"/>
    <w:rsid w:val="006104E6"/>
    <w:rsid w:val="006120BB"/>
    <w:rsid w:val="0061366F"/>
    <w:rsid w:val="006201F6"/>
    <w:rsid w:val="00624A35"/>
    <w:rsid w:val="006250FD"/>
    <w:rsid w:val="00625F44"/>
    <w:rsid w:val="00631EAA"/>
    <w:rsid w:val="00634514"/>
    <w:rsid w:val="0063701D"/>
    <w:rsid w:val="00637B2F"/>
    <w:rsid w:val="00640B28"/>
    <w:rsid w:val="006510C9"/>
    <w:rsid w:val="00652CA2"/>
    <w:rsid w:val="00656A07"/>
    <w:rsid w:val="006759FD"/>
    <w:rsid w:val="00677353"/>
    <w:rsid w:val="00677851"/>
    <w:rsid w:val="00680CD7"/>
    <w:rsid w:val="00681BF3"/>
    <w:rsid w:val="00682998"/>
    <w:rsid w:val="006962E3"/>
    <w:rsid w:val="006A038A"/>
    <w:rsid w:val="006A1384"/>
    <w:rsid w:val="006A20C5"/>
    <w:rsid w:val="006A232A"/>
    <w:rsid w:val="006A2712"/>
    <w:rsid w:val="006A4534"/>
    <w:rsid w:val="006B4EBB"/>
    <w:rsid w:val="006C0BA1"/>
    <w:rsid w:val="006C1AE8"/>
    <w:rsid w:val="006C3581"/>
    <w:rsid w:val="006D03EC"/>
    <w:rsid w:val="006D18F3"/>
    <w:rsid w:val="006D4B38"/>
    <w:rsid w:val="006D7408"/>
    <w:rsid w:val="006E4341"/>
    <w:rsid w:val="006E6943"/>
    <w:rsid w:val="006E73CF"/>
    <w:rsid w:val="006F1326"/>
    <w:rsid w:val="00703957"/>
    <w:rsid w:val="00706115"/>
    <w:rsid w:val="00707697"/>
    <w:rsid w:val="00707D9C"/>
    <w:rsid w:val="0071675D"/>
    <w:rsid w:val="00721C7C"/>
    <w:rsid w:val="007315F9"/>
    <w:rsid w:val="00734E9E"/>
    <w:rsid w:val="00735FF7"/>
    <w:rsid w:val="00741271"/>
    <w:rsid w:val="00747519"/>
    <w:rsid w:val="00752607"/>
    <w:rsid w:val="00754FBF"/>
    <w:rsid w:val="0076017A"/>
    <w:rsid w:val="00760381"/>
    <w:rsid w:val="00771EEE"/>
    <w:rsid w:val="007A2D80"/>
    <w:rsid w:val="007A4D37"/>
    <w:rsid w:val="007B63B1"/>
    <w:rsid w:val="007B7111"/>
    <w:rsid w:val="007D3E78"/>
    <w:rsid w:val="007D4337"/>
    <w:rsid w:val="007D5745"/>
    <w:rsid w:val="007E534F"/>
    <w:rsid w:val="007E5379"/>
    <w:rsid w:val="007E7CBA"/>
    <w:rsid w:val="007F320D"/>
    <w:rsid w:val="007F3A81"/>
    <w:rsid w:val="00800071"/>
    <w:rsid w:val="008170CC"/>
    <w:rsid w:val="00821253"/>
    <w:rsid w:val="0082187E"/>
    <w:rsid w:val="00826161"/>
    <w:rsid w:val="008276C8"/>
    <w:rsid w:val="0083315C"/>
    <w:rsid w:val="00833567"/>
    <w:rsid w:val="00834F6E"/>
    <w:rsid w:val="00840AD8"/>
    <w:rsid w:val="00850187"/>
    <w:rsid w:val="00853967"/>
    <w:rsid w:val="008608A8"/>
    <w:rsid w:val="008619C9"/>
    <w:rsid w:val="00864062"/>
    <w:rsid w:val="00872407"/>
    <w:rsid w:val="00872734"/>
    <w:rsid w:val="00877C1E"/>
    <w:rsid w:val="00880DBD"/>
    <w:rsid w:val="008837B1"/>
    <w:rsid w:val="00885997"/>
    <w:rsid w:val="00885C57"/>
    <w:rsid w:val="008932A7"/>
    <w:rsid w:val="00897D5C"/>
    <w:rsid w:val="00897FDA"/>
    <w:rsid w:val="008A26C6"/>
    <w:rsid w:val="008A4AE1"/>
    <w:rsid w:val="008B0EB9"/>
    <w:rsid w:val="008B30AC"/>
    <w:rsid w:val="008B35F3"/>
    <w:rsid w:val="008B771F"/>
    <w:rsid w:val="008B77F2"/>
    <w:rsid w:val="008C328F"/>
    <w:rsid w:val="008C7000"/>
    <w:rsid w:val="008C7CBF"/>
    <w:rsid w:val="008D2E3C"/>
    <w:rsid w:val="008D5C67"/>
    <w:rsid w:val="008D7457"/>
    <w:rsid w:val="008E14C8"/>
    <w:rsid w:val="008E592C"/>
    <w:rsid w:val="00903F77"/>
    <w:rsid w:val="0090568A"/>
    <w:rsid w:val="009058AB"/>
    <w:rsid w:val="00906BC9"/>
    <w:rsid w:val="00913CFF"/>
    <w:rsid w:val="009153F1"/>
    <w:rsid w:val="00915D3F"/>
    <w:rsid w:val="00915F51"/>
    <w:rsid w:val="00920262"/>
    <w:rsid w:val="009207F9"/>
    <w:rsid w:val="0092389D"/>
    <w:rsid w:val="00924811"/>
    <w:rsid w:val="00925099"/>
    <w:rsid w:val="009315B2"/>
    <w:rsid w:val="0093416E"/>
    <w:rsid w:val="00946A2C"/>
    <w:rsid w:val="00947765"/>
    <w:rsid w:val="00950141"/>
    <w:rsid w:val="00950404"/>
    <w:rsid w:val="00950959"/>
    <w:rsid w:val="00956987"/>
    <w:rsid w:val="00960295"/>
    <w:rsid w:val="00967CCF"/>
    <w:rsid w:val="0097067E"/>
    <w:rsid w:val="00970975"/>
    <w:rsid w:val="009741F7"/>
    <w:rsid w:val="00980F3C"/>
    <w:rsid w:val="0098714F"/>
    <w:rsid w:val="00990C91"/>
    <w:rsid w:val="0099563C"/>
    <w:rsid w:val="009A0CA1"/>
    <w:rsid w:val="009A223F"/>
    <w:rsid w:val="009B14F1"/>
    <w:rsid w:val="009B2787"/>
    <w:rsid w:val="009B33B7"/>
    <w:rsid w:val="009B480C"/>
    <w:rsid w:val="009B5F64"/>
    <w:rsid w:val="009B7830"/>
    <w:rsid w:val="009C1CB4"/>
    <w:rsid w:val="009C470B"/>
    <w:rsid w:val="009C6483"/>
    <w:rsid w:val="009D01B0"/>
    <w:rsid w:val="009E1526"/>
    <w:rsid w:val="00A06616"/>
    <w:rsid w:val="00A070DD"/>
    <w:rsid w:val="00A12CB0"/>
    <w:rsid w:val="00A14839"/>
    <w:rsid w:val="00A16112"/>
    <w:rsid w:val="00A2111C"/>
    <w:rsid w:val="00A307F8"/>
    <w:rsid w:val="00A32ABE"/>
    <w:rsid w:val="00A43274"/>
    <w:rsid w:val="00A52EE7"/>
    <w:rsid w:val="00A645A2"/>
    <w:rsid w:val="00A6476B"/>
    <w:rsid w:val="00A741D3"/>
    <w:rsid w:val="00A746CD"/>
    <w:rsid w:val="00A808C7"/>
    <w:rsid w:val="00A82C1C"/>
    <w:rsid w:val="00A85107"/>
    <w:rsid w:val="00A87451"/>
    <w:rsid w:val="00A909B6"/>
    <w:rsid w:val="00A91AAF"/>
    <w:rsid w:val="00AA3686"/>
    <w:rsid w:val="00AB2313"/>
    <w:rsid w:val="00AB6EAB"/>
    <w:rsid w:val="00AB6F50"/>
    <w:rsid w:val="00AC1DA8"/>
    <w:rsid w:val="00AC66DD"/>
    <w:rsid w:val="00AC6769"/>
    <w:rsid w:val="00AC7A1D"/>
    <w:rsid w:val="00AD18D3"/>
    <w:rsid w:val="00AD56C6"/>
    <w:rsid w:val="00AD79E2"/>
    <w:rsid w:val="00AE1269"/>
    <w:rsid w:val="00AE1327"/>
    <w:rsid w:val="00AE2124"/>
    <w:rsid w:val="00AE6BA3"/>
    <w:rsid w:val="00AE6F9E"/>
    <w:rsid w:val="00AF05E7"/>
    <w:rsid w:val="00B01393"/>
    <w:rsid w:val="00B059AB"/>
    <w:rsid w:val="00B0785E"/>
    <w:rsid w:val="00B17FD1"/>
    <w:rsid w:val="00B2083E"/>
    <w:rsid w:val="00B213FD"/>
    <w:rsid w:val="00B21817"/>
    <w:rsid w:val="00B221FE"/>
    <w:rsid w:val="00B25F74"/>
    <w:rsid w:val="00B267F3"/>
    <w:rsid w:val="00B3499E"/>
    <w:rsid w:val="00B34DFB"/>
    <w:rsid w:val="00B36AD9"/>
    <w:rsid w:val="00B51765"/>
    <w:rsid w:val="00B52636"/>
    <w:rsid w:val="00B57C18"/>
    <w:rsid w:val="00B63EF5"/>
    <w:rsid w:val="00B722C6"/>
    <w:rsid w:val="00B76FEA"/>
    <w:rsid w:val="00B81F21"/>
    <w:rsid w:val="00B97B3F"/>
    <w:rsid w:val="00BA2ADE"/>
    <w:rsid w:val="00BB19AF"/>
    <w:rsid w:val="00BD16EA"/>
    <w:rsid w:val="00BD1A05"/>
    <w:rsid w:val="00BD1EAB"/>
    <w:rsid w:val="00BD21F3"/>
    <w:rsid w:val="00BE1926"/>
    <w:rsid w:val="00BE2108"/>
    <w:rsid w:val="00C04495"/>
    <w:rsid w:val="00C17B78"/>
    <w:rsid w:val="00C17C22"/>
    <w:rsid w:val="00C24A0E"/>
    <w:rsid w:val="00C25B31"/>
    <w:rsid w:val="00C268BF"/>
    <w:rsid w:val="00C33825"/>
    <w:rsid w:val="00C35653"/>
    <w:rsid w:val="00C3634C"/>
    <w:rsid w:val="00C37F52"/>
    <w:rsid w:val="00C50D09"/>
    <w:rsid w:val="00C53D63"/>
    <w:rsid w:val="00C56C6A"/>
    <w:rsid w:val="00C641F1"/>
    <w:rsid w:val="00C6460F"/>
    <w:rsid w:val="00C65F5F"/>
    <w:rsid w:val="00C674F9"/>
    <w:rsid w:val="00C72FEC"/>
    <w:rsid w:val="00C75619"/>
    <w:rsid w:val="00C77123"/>
    <w:rsid w:val="00C77282"/>
    <w:rsid w:val="00C80120"/>
    <w:rsid w:val="00C830A3"/>
    <w:rsid w:val="00C83410"/>
    <w:rsid w:val="00C9036F"/>
    <w:rsid w:val="00C9473D"/>
    <w:rsid w:val="00CA0409"/>
    <w:rsid w:val="00CA08B9"/>
    <w:rsid w:val="00CA358C"/>
    <w:rsid w:val="00CB23BD"/>
    <w:rsid w:val="00CB315F"/>
    <w:rsid w:val="00CB3BCC"/>
    <w:rsid w:val="00CB4BF4"/>
    <w:rsid w:val="00CC0B54"/>
    <w:rsid w:val="00CC1482"/>
    <w:rsid w:val="00CC1B61"/>
    <w:rsid w:val="00CC2738"/>
    <w:rsid w:val="00CC66EE"/>
    <w:rsid w:val="00CD16FF"/>
    <w:rsid w:val="00CD48AD"/>
    <w:rsid w:val="00CD6046"/>
    <w:rsid w:val="00CE00A8"/>
    <w:rsid w:val="00CE00B4"/>
    <w:rsid w:val="00CE4325"/>
    <w:rsid w:val="00CE6138"/>
    <w:rsid w:val="00CE720C"/>
    <w:rsid w:val="00CF0CB9"/>
    <w:rsid w:val="00CF318F"/>
    <w:rsid w:val="00CF57BA"/>
    <w:rsid w:val="00CF5BDA"/>
    <w:rsid w:val="00CF7D6E"/>
    <w:rsid w:val="00CF7F76"/>
    <w:rsid w:val="00D017B2"/>
    <w:rsid w:val="00D02774"/>
    <w:rsid w:val="00D03A29"/>
    <w:rsid w:val="00D17AEB"/>
    <w:rsid w:val="00D2129A"/>
    <w:rsid w:val="00D21D1F"/>
    <w:rsid w:val="00D21D83"/>
    <w:rsid w:val="00D21F9F"/>
    <w:rsid w:val="00D22700"/>
    <w:rsid w:val="00D2541F"/>
    <w:rsid w:val="00D27663"/>
    <w:rsid w:val="00D3243B"/>
    <w:rsid w:val="00D34FFA"/>
    <w:rsid w:val="00D37F3A"/>
    <w:rsid w:val="00D431E5"/>
    <w:rsid w:val="00D47834"/>
    <w:rsid w:val="00D47E07"/>
    <w:rsid w:val="00D5074D"/>
    <w:rsid w:val="00D51C0B"/>
    <w:rsid w:val="00D520BD"/>
    <w:rsid w:val="00D52900"/>
    <w:rsid w:val="00D52BF8"/>
    <w:rsid w:val="00D53146"/>
    <w:rsid w:val="00D53B19"/>
    <w:rsid w:val="00D65B4D"/>
    <w:rsid w:val="00D65C81"/>
    <w:rsid w:val="00D67B44"/>
    <w:rsid w:val="00D7473F"/>
    <w:rsid w:val="00D81950"/>
    <w:rsid w:val="00D850B1"/>
    <w:rsid w:val="00D851C7"/>
    <w:rsid w:val="00D8641A"/>
    <w:rsid w:val="00D90133"/>
    <w:rsid w:val="00D94DCB"/>
    <w:rsid w:val="00DA500E"/>
    <w:rsid w:val="00DB09DC"/>
    <w:rsid w:val="00DB29E9"/>
    <w:rsid w:val="00DC042B"/>
    <w:rsid w:val="00DC064E"/>
    <w:rsid w:val="00DC10FD"/>
    <w:rsid w:val="00DC4A94"/>
    <w:rsid w:val="00DC5FA5"/>
    <w:rsid w:val="00DD4266"/>
    <w:rsid w:val="00DE4626"/>
    <w:rsid w:val="00E01659"/>
    <w:rsid w:val="00E132E5"/>
    <w:rsid w:val="00E15087"/>
    <w:rsid w:val="00E346B9"/>
    <w:rsid w:val="00E3616B"/>
    <w:rsid w:val="00E50613"/>
    <w:rsid w:val="00E521BA"/>
    <w:rsid w:val="00E52B45"/>
    <w:rsid w:val="00E55800"/>
    <w:rsid w:val="00E5629C"/>
    <w:rsid w:val="00E570E4"/>
    <w:rsid w:val="00E61429"/>
    <w:rsid w:val="00E644CF"/>
    <w:rsid w:val="00E67676"/>
    <w:rsid w:val="00E70BF4"/>
    <w:rsid w:val="00E7128E"/>
    <w:rsid w:val="00E72988"/>
    <w:rsid w:val="00E80119"/>
    <w:rsid w:val="00EA468E"/>
    <w:rsid w:val="00EA4B14"/>
    <w:rsid w:val="00EA787A"/>
    <w:rsid w:val="00EB04F6"/>
    <w:rsid w:val="00EB083B"/>
    <w:rsid w:val="00EB5BC2"/>
    <w:rsid w:val="00EC5DBD"/>
    <w:rsid w:val="00ED3847"/>
    <w:rsid w:val="00ED4F78"/>
    <w:rsid w:val="00ED50A9"/>
    <w:rsid w:val="00EE3A1E"/>
    <w:rsid w:val="00EE6E87"/>
    <w:rsid w:val="00EE7005"/>
    <w:rsid w:val="00EE7984"/>
    <w:rsid w:val="00EF0679"/>
    <w:rsid w:val="00EF13D4"/>
    <w:rsid w:val="00EF6A8C"/>
    <w:rsid w:val="00EF7FF7"/>
    <w:rsid w:val="00F03FC0"/>
    <w:rsid w:val="00F11820"/>
    <w:rsid w:val="00F14A2C"/>
    <w:rsid w:val="00F16026"/>
    <w:rsid w:val="00F16FF2"/>
    <w:rsid w:val="00F242CC"/>
    <w:rsid w:val="00F25EF4"/>
    <w:rsid w:val="00F26A8E"/>
    <w:rsid w:val="00F304FA"/>
    <w:rsid w:val="00F433F8"/>
    <w:rsid w:val="00F43AEC"/>
    <w:rsid w:val="00F56A5A"/>
    <w:rsid w:val="00F608D5"/>
    <w:rsid w:val="00F646B2"/>
    <w:rsid w:val="00F664A2"/>
    <w:rsid w:val="00F674B5"/>
    <w:rsid w:val="00F674E7"/>
    <w:rsid w:val="00F677A6"/>
    <w:rsid w:val="00F70337"/>
    <w:rsid w:val="00F72678"/>
    <w:rsid w:val="00F7335B"/>
    <w:rsid w:val="00F83C35"/>
    <w:rsid w:val="00F87B06"/>
    <w:rsid w:val="00F93B95"/>
    <w:rsid w:val="00F95094"/>
    <w:rsid w:val="00F97D80"/>
    <w:rsid w:val="00FA0F07"/>
    <w:rsid w:val="00FA6D05"/>
    <w:rsid w:val="00FB12F5"/>
    <w:rsid w:val="00FB5EA7"/>
    <w:rsid w:val="00FC0091"/>
    <w:rsid w:val="00FC2433"/>
    <w:rsid w:val="00FC49D7"/>
    <w:rsid w:val="00FC4C06"/>
    <w:rsid w:val="00FC65D3"/>
    <w:rsid w:val="00FC77CE"/>
    <w:rsid w:val="00FD065E"/>
    <w:rsid w:val="00FD427D"/>
    <w:rsid w:val="00FD6BAC"/>
    <w:rsid w:val="00FE1BEF"/>
    <w:rsid w:val="00FF4BBC"/>
    <w:rsid w:val="00FF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  <o:rules v:ext="edit">
        <o:r id="V:Rule66" type="connector" idref="#_s1073">
          <o:proxy start="" idref="#_s1129" connectloc="1"/>
          <o:proxy end="" idref="#_s1105" connectloc="2"/>
        </o:r>
        <o:r id="V:Rule67" type="connector" idref="#_s1059">
          <o:proxy start="" idref="#_s1143" connectloc="1"/>
          <o:proxy end="" idref="#_s1108" connectloc="2"/>
        </o:r>
        <o:r id="V:Rule68" type="connector" idref="#_s1096">
          <o:proxy start="" idref="#_s1106" connectloc="0"/>
          <o:proxy end="" idref="#_s1101" connectloc="2"/>
        </o:r>
        <o:r id="V:Rule69" type="connector" idref="#_s1058">
          <o:proxy start="" idref="#_s1144" connectloc="1"/>
          <o:proxy end="" idref="#_s1108" connectloc="2"/>
        </o:r>
        <o:r id="V:Rule70" type="connector" idref="#_s1079">
          <o:proxy start="" idref="#_s1123" connectloc="1"/>
          <o:proxy end="" idref="#_s1103" connectloc="2"/>
        </o:r>
        <o:r id="V:Rule71" type="connector" idref="#_s1071">
          <o:proxy start="" idref="#_s1131" connectloc="1"/>
          <o:proxy end="" idref="#_s1105" connectloc="2"/>
        </o:r>
        <o:r id="V:Rule72" type="connector" idref="#_s1078">
          <o:proxy start="" idref="#_s1124" connectloc="1"/>
          <o:proxy end="" idref="#_s1103" connectloc="2"/>
        </o:r>
        <o:r id="V:Rule73" type="connector" idref="#_s1086">
          <o:proxy start="" idref="#_s1116" connectloc="1"/>
          <o:proxy end="" idref="#_s1102" connectloc="2"/>
        </o:r>
        <o:r id="V:Rule74" type="connector" idref="#_s1051">
          <o:proxy start="" idref="#_s1151" connectloc="1"/>
          <o:proxy end="" idref="#_s1109" connectloc="2"/>
        </o:r>
        <o:r id="V:Rule75" type="connector" idref="#_s1088">
          <o:proxy start="" idref="#_s1114" connectloc="1"/>
          <o:proxy end="" idref="#_s1102" connectloc="2"/>
        </o:r>
        <o:r id="V:Rule76" type="connector" idref="#_s1043">
          <o:proxy start="" idref="#_s1159" connectloc="1"/>
          <o:proxy end="" idref="#_s1110" connectloc="2"/>
        </o:r>
        <o:r id="V:Rule77" type="connector" idref="#_s1075">
          <o:proxy start="" idref="#_s1127" connectloc="1"/>
          <o:proxy end="" idref="#_s1104" connectloc="2"/>
        </o:r>
        <o:r id="V:Rule78" type="connector" idref="#_s1095">
          <o:proxy start="" idref="#_s1107" connectloc="0"/>
          <o:proxy end="" idref="#_s1101" connectloc="2"/>
        </o:r>
        <o:r id="V:Rule79" type="connector" idref="#_s1038">
          <o:proxy start="" idref="#_s1164" connectloc="1"/>
          <o:proxy end="" idref="#_s1163" connectloc="2"/>
        </o:r>
        <o:r id="V:Rule80" type="connector" idref="#_s1077">
          <o:proxy start="" idref="#_s1125" connectloc="1"/>
          <o:proxy end="" idref="#_s1104" connectloc="2"/>
        </o:r>
        <o:r id="V:Rule81" type="connector" idref="#_s1048">
          <o:proxy start="" idref="#_s1154" connectloc="1"/>
          <o:proxy end="" idref="#_s1110" connectloc="2"/>
        </o:r>
        <o:r id="V:Rule82" type="connector" idref="#_s1040">
          <o:proxy start="" idref="#_s1162" connectloc="1"/>
          <o:proxy end="" idref="#_s1110" connectloc="2"/>
        </o:r>
        <o:r id="V:Rule83" type="connector" idref="#_s1069">
          <o:proxy start="" idref="#_s1133" connectloc="1"/>
          <o:proxy end="" idref="#_s1105" connectloc="2"/>
        </o:r>
        <o:r id="V:Rule84" type="connector" idref="#_s1045">
          <o:proxy start="" idref="#_s1157" connectloc="1"/>
          <o:proxy end="" idref="#_s1110" connectloc="2"/>
        </o:r>
        <o:r id="V:Rule85" type="connector" idref="#_s1064">
          <o:proxy start="" idref="#_s1138" connectloc="1"/>
          <o:proxy end="" idref="#_s1106" connectloc="2"/>
        </o:r>
        <o:r id="V:Rule86" type="connector" idref="#_s1054">
          <o:proxy start="" idref="#_s1148" connectloc="1"/>
          <o:proxy end="" idref="#_s1109" connectloc="2"/>
        </o:r>
        <o:r id="V:Rule87" type="connector" idref="#_s1081">
          <o:proxy start="" idref="#_s1121" connectloc="1"/>
          <o:proxy end="" idref="#_s1102" connectloc="2"/>
        </o:r>
        <o:r id="V:Rule88" type="connector" idref="#_s1100">
          <o:proxy start="" idref="#_s1102" connectloc="0"/>
          <o:proxy end="" idref="#_s1101" connectloc="2"/>
        </o:r>
        <o:r id="V:Rule89" type="connector" idref="#_s1060">
          <o:proxy start="" idref="#_s1142" connectloc="0"/>
          <o:proxy end="" idref="#_s1107" connectloc="2"/>
        </o:r>
        <o:r id="V:Rule90" type="connector" idref="#_s1090">
          <o:proxy start="" idref="#_s1112" connectloc="1"/>
          <o:proxy end="" idref="#_s1102" connectloc="2"/>
        </o:r>
        <o:r id="V:Rule91" type="connector" idref="#_s1063">
          <o:proxy start="" idref="#_s1139" connectloc="1"/>
          <o:proxy end="" idref="#_s1106" connectloc="2"/>
        </o:r>
        <o:r id="V:Rule92" type="connector" idref="#_s1066">
          <o:proxy start="" idref="#_s1136" connectloc="1"/>
          <o:proxy end="" idref="#_s1106" connectloc="2"/>
        </o:r>
        <o:r id="V:Rule93" type="connector" idref="#_s1036">
          <o:proxy start="" idref="#_s1166" connectloc="1"/>
          <o:proxy end="" idref="#_s1163" connectloc="2"/>
        </o:r>
        <o:r id="V:Rule94" type="connector" idref="#_s1082">
          <o:proxy start="" idref="#_s1120" connectloc="1"/>
          <o:proxy end="" idref="#_s1103" connectloc="2"/>
        </o:r>
        <o:r id="V:Rule95" type="connector" idref="#_s1044">
          <o:proxy start="" idref="#_s1158" connectloc="1"/>
          <o:proxy end="" idref="#_s1110" connectloc="2"/>
        </o:r>
        <o:r id="V:Rule96" type="connector" idref="#_s1053">
          <o:proxy start="" idref="#_s1149" connectloc="1"/>
          <o:proxy end="" idref="#_s1109" connectloc="2"/>
        </o:r>
        <o:r id="V:Rule97" type="connector" idref="#_s1057">
          <o:proxy start="" idref="#_s1145" connectloc="1"/>
          <o:proxy end="" idref="#_s1108" connectloc="2"/>
        </o:r>
        <o:r id="V:Rule98" type="connector" idref="#_s1056">
          <o:proxy start="" idref="#_s1146" connectloc="1"/>
          <o:proxy end="" idref="#_s1108" connectloc="2"/>
        </o:r>
        <o:r id="V:Rule99" type="connector" idref="#_s1061">
          <o:proxy start="" idref="#_s1141" connectloc="1"/>
          <o:proxy end="" idref="#_s1106" connectloc="2"/>
        </o:r>
        <o:r id="V:Rule100" type="connector" idref="#_s1046">
          <o:proxy start="" idref="#_s1156" connectloc="1"/>
          <o:proxy end="" idref="#_s1110" connectloc="2"/>
        </o:r>
        <o:r id="V:Rule101" type="connector" idref="#_s1039">
          <o:proxy start="" idref="#_s1163" connectloc="0"/>
          <o:proxy end="" idref="#_s1101" connectloc="2"/>
        </o:r>
        <o:r id="V:Rule102" type="connector" idref="#_s1070">
          <o:proxy start="" idref="#_s1132" connectloc="1"/>
          <o:proxy end="" idref="#_s1105" connectloc="2"/>
        </o:r>
        <o:r id="V:Rule103" type="connector" idref="#_s1074">
          <o:proxy start="" idref="#_s1128" connectloc="1"/>
          <o:proxy end="" idref="#_s1104" connectloc="2"/>
        </o:r>
        <o:r id="V:Rule104" type="connector" idref="#_s1097">
          <o:proxy start="" idref="#_s1105" connectloc="0"/>
          <o:proxy end="" idref="#_s1101" connectloc="2"/>
        </o:r>
        <o:r id="V:Rule105" type="connector" idref="#_s1098">
          <o:proxy start="" idref="#_s1104" connectloc="0"/>
          <o:proxy end="" idref="#_s1101" connectloc="2"/>
        </o:r>
        <o:r id="V:Rule106" type="connector" idref="#_s1041">
          <o:proxy start="" idref="#_s1161" connectloc="1"/>
          <o:proxy end="" idref="#_s1110" connectloc="2"/>
        </o:r>
        <o:r id="V:Rule107" type="connector" idref="#_s1052">
          <o:proxy start="" idref="#_s1150" connectloc="1"/>
          <o:proxy end="" idref="#_s1109" connectloc="2"/>
        </o:r>
        <o:r id="V:Rule108" type="connector" idref="#_s1094">
          <o:proxy start="" idref="#_s1108" connectloc="0"/>
          <o:proxy end="" idref="#_s1101" connectloc="2"/>
        </o:r>
        <o:r id="V:Rule109" type="connector" idref="#_s1092">
          <o:proxy start="" idref="#_s1110" connectloc="0"/>
          <o:proxy end="" idref="#_s1101" connectloc="2"/>
        </o:r>
        <o:r id="V:Rule110" type="connector" idref="#_s1089">
          <o:proxy start="" idref="#_s1113" connectloc="1"/>
          <o:proxy end="" idref="#_s1102" connectloc="2"/>
        </o:r>
        <o:r id="V:Rule111" type="connector" idref="#_s1067">
          <o:proxy start="" idref="#_s1135" connectloc="1"/>
          <o:proxy end="" idref="#_s1105" connectloc="2"/>
        </o:r>
        <o:r id="V:Rule112" type="connector" idref="#_s1093">
          <o:proxy start="" idref="#_s1109" connectloc="0"/>
          <o:proxy end="" idref="#_s1101" connectloc="2"/>
        </o:r>
        <o:r id="V:Rule113" type="connector" idref="#_s1072">
          <o:proxy start="" idref="#_s1130" connectloc="1"/>
          <o:proxy end="" idref="#_s1105" connectloc="2"/>
        </o:r>
        <o:r id="V:Rule114" type="connector" idref="#_s1049">
          <o:proxy start="" idref="#_s1153" connectloc="1"/>
          <o:proxy end="" idref="#_s1110" connectloc="2"/>
        </o:r>
        <o:r id="V:Rule115" type="connector" idref="#_s1076">
          <o:proxy start="" idref="#_s1126" connectloc="1"/>
          <o:proxy end="" idref="#_s1104" connectloc="2"/>
        </o:r>
        <o:r id="V:Rule116" type="connector" idref="#_s1065">
          <o:proxy start="" idref="#_s1137" connectloc="1"/>
          <o:proxy end="" idref="#_s1106" connectloc="2"/>
        </o:r>
        <o:r id="V:Rule117" type="connector" idref="#_s1068">
          <o:proxy start="" idref="#_s1134" connectloc="1"/>
          <o:proxy end="" idref="#_s1105" connectloc="2"/>
        </o:r>
        <o:r id="V:Rule118" type="connector" idref="#_s1050">
          <o:proxy start="" idref="#_s1152" connectloc="1"/>
          <o:proxy end="" idref="#_s1110" connectloc="2"/>
        </o:r>
        <o:r id="V:Rule119" type="connector" idref="#_s1042">
          <o:proxy start="" idref="#_s1160" connectloc="1"/>
          <o:proxy end="" idref="#_s1110" connectloc="2"/>
        </o:r>
        <o:r id="V:Rule120" type="connector" idref="#_s1037">
          <o:proxy start="" idref="#_s1165" connectloc="1"/>
          <o:proxy end="" idref="#_s1163" connectloc="2"/>
        </o:r>
        <o:r id="V:Rule121" type="connector" idref="#_s1083">
          <o:proxy start="" idref="#_s1119" connectloc="1"/>
          <o:proxy end="" idref="#_s1103" connectloc="2"/>
        </o:r>
        <o:r id="V:Rule122" type="connector" idref="#_s1047">
          <o:proxy start="" idref="#_s1155" connectloc="1"/>
          <o:proxy end="" idref="#_s1110" connectloc="2"/>
        </o:r>
        <o:r id="V:Rule123" type="connector" idref="#_s1099">
          <o:proxy start="" idref="#_s1103" connectloc="0"/>
          <o:proxy end="" idref="#_s1101" connectloc="2"/>
        </o:r>
        <o:r id="V:Rule124" type="connector" idref="#_s1055">
          <o:proxy start="" idref="#_s1147" connectloc="1"/>
          <o:proxy end="" idref="#_s1109" connectloc="2"/>
        </o:r>
        <o:r id="V:Rule125" type="connector" idref="#_s1062">
          <o:proxy start="" idref="#_s1140" connectloc="1"/>
          <o:proxy end="" idref="#_s1106" connectloc="2"/>
        </o:r>
        <o:r id="V:Rule126" type="connector" idref="#_s1084">
          <o:proxy start="" idref="#_s1118" connectloc="1"/>
          <o:proxy end="" idref="#_s1103" connectloc="2"/>
        </o:r>
        <o:r id="V:Rule127" type="connector" idref="#_s1080">
          <o:proxy start="" idref="#_s1122" connectloc="1"/>
          <o:proxy end="" idref="#_s1103" connectloc="2"/>
        </o:r>
        <o:r id="V:Rule128" type="connector" idref="#_s1091">
          <o:proxy start="" idref="#_s1111" connectloc="1"/>
          <o:proxy end="" idref="#_s1102" connectloc="2"/>
        </o:r>
        <o:r id="V:Rule129" type="connector" idref="#_s1085">
          <o:proxy start="" idref="#_s1117" connectloc="1"/>
          <o:proxy end="" idref="#_s1103" connectloc="2"/>
        </o:r>
        <o:r id="V:Rule130" type="connector" idref="#_s1087">
          <o:proxy start="" idref="#_s1115" connectloc="1"/>
          <o:proxy end="" idref="#_s1102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5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3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B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2E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5E2"/>
    <w:rPr>
      <w:sz w:val="18"/>
      <w:szCs w:val="18"/>
    </w:rPr>
  </w:style>
  <w:style w:type="paragraph" w:styleId="a5">
    <w:name w:val="List Paragraph"/>
    <w:basedOn w:val="a"/>
    <w:uiPriority w:val="34"/>
    <w:qFormat/>
    <w:rsid w:val="00946A2C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kern w:val="0"/>
      <w:sz w:val="23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46A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A2C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0734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238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92389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2389D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38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FB5EA7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kern w:val="0"/>
      <w:sz w:val="23"/>
      <w:szCs w:val="20"/>
    </w:rPr>
  </w:style>
  <w:style w:type="character" w:customStyle="1" w:styleId="3Char">
    <w:name w:val="标题 3 Char"/>
    <w:basedOn w:val="a0"/>
    <w:link w:val="3"/>
    <w:uiPriority w:val="9"/>
    <w:rsid w:val="00043BA8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Title"/>
    <w:basedOn w:val="a"/>
    <w:next w:val="a"/>
    <w:link w:val="Char3"/>
    <w:uiPriority w:val="10"/>
    <w:qFormat/>
    <w:rsid w:val="006C0B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6C0B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0B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C6460F"/>
    <w:rPr>
      <w:color w:val="808080"/>
    </w:rPr>
  </w:style>
  <w:style w:type="table" w:customStyle="1" w:styleId="11">
    <w:name w:val="浅色底纹1"/>
    <w:basedOn w:val="a1"/>
    <w:uiPriority w:val="60"/>
    <w:rsid w:val="008212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8212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82125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8212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212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style-span">
    <w:name w:val="apple-style-span"/>
    <w:basedOn w:val="a0"/>
    <w:rsid w:val="00821253"/>
  </w:style>
  <w:style w:type="paragraph" w:customStyle="1" w:styleId="20">
    <w:name w:val="列出段落2"/>
    <w:basedOn w:val="a"/>
    <w:rsid w:val="008E14C8"/>
    <w:pPr>
      <w:widowControl/>
      <w:overflowPunct w:val="0"/>
      <w:autoSpaceDE w:val="0"/>
      <w:autoSpaceDN w:val="0"/>
      <w:adjustRightInd w:val="0"/>
      <w:ind w:firstLineChars="200" w:firstLine="420"/>
      <w:jc w:val="left"/>
      <w:textAlignment w:val="baseline"/>
    </w:pPr>
    <w:rPr>
      <w:kern w:val="0"/>
      <w:sz w:val="23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F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F70A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4F70A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70A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4F70A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4F70A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F70A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F70A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F70A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F70AF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b">
    <w:name w:val="Hyperlink"/>
    <w:basedOn w:val="a0"/>
    <w:uiPriority w:val="99"/>
    <w:unhideWhenUsed/>
    <w:rsid w:val="004F70AF"/>
    <w:rPr>
      <w:color w:val="0000FF" w:themeColor="hyperlink"/>
      <w:u w:val="single"/>
    </w:rPr>
  </w:style>
  <w:style w:type="paragraph" w:styleId="ac">
    <w:name w:val="No Spacing"/>
    <w:link w:val="Char4"/>
    <w:uiPriority w:val="1"/>
    <w:qFormat/>
    <w:rsid w:val="008608A8"/>
    <w:rPr>
      <w:kern w:val="0"/>
      <w:sz w:val="22"/>
    </w:rPr>
  </w:style>
  <w:style w:type="character" w:customStyle="1" w:styleId="Char4">
    <w:name w:val="无间隔 Char"/>
    <w:basedOn w:val="a0"/>
    <w:link w:val="ac"/>
    <w:uiPriority w:val="1"/>
    <w:rsid w:val="008608A8"/>
    <w:rPr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8D2E3C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76D9E61-31D5-434A-ABFD-CC499572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204</Pages>
  <Words>14724</Words>
  <Characters>83932</Characters>
  <Application>Microsoft Office Word</Application>
  <DocSecurity>0</DocSecurity>
  <Lines>699</Lines>
  <Paragraphs>196</Paragraphs>
  <ScaleCrop>false</ScaleCrop>
  <Company>微软中国</Company>
  <LinksUpToDate>false</LinksUpToDate>
  <CharactersWithSpaces>98460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微软用户</cp:lastModifiedBy>
  <cp:revision>575</cp:revision>
  <dcterms:created xsi:type="dcterms:W3CDTF">2011-09-02T01:05:00Z</dcterms:created>
  <dcterms:modified xsi:type="dcterms:W3CDTF">2011-10-25T10:06:00Z</dcterms:modified>
</cp:coreProperties>
</file>